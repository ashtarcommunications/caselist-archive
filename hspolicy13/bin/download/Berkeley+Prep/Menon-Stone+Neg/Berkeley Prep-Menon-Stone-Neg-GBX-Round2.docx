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81B" w:rsidRPr="009048F4" w:rsidRDefault="00BF181B" w:rsidP="00BF181B">
      <w:pPr>
        <w:pStyle w:val="Heading3"/>
      </w:pPr>
      <w:r w:rsidRPr="009048F4">
        <w:t>1nc k</w:t>
      </w:r>
    </w:p>
    <w:p w:rsidR="00BF181B" w:rsidRPr="009048F4" w:rsidRDefault="00BF181B" w:rsidP="00BF181B"/>
    <w:p w:rsidR="00BF181B" w:rsidRPr="009048F4" w:rsidRDefault="00BF181B" w:rsidP="00BF181B">
      <w:pPr>
        <w:pStyle w:val="Heading4"/>
        <w:rPr>
          <w:rFonts w:cs="Times New Roman"/>
        </w:rPr>
      </w:pPr>
      <w:r w:rsidRPr="009048F4">
        <w:rPr>
          <w:rFonts w:cs="Times New Roman"/>
        </w:rPr>
        <w:t xml:space="preserve">Movements against neoliberalism are growing in Latin America and </w:t>
      </w:r>
      <w:r w:rsidRPr="009048F4">
        <w:rPr>
          <w:rFonts w:cs="Times New Roman"/>
          <w:u w:val="single"/>
        </w:rPr>
        <w:t xml:space="preserve">spill over </w:t>
      </w:r>
      <w:r w:rsidRPr="009048F4">
        <w:rPr>
          <w:rFonts w:cs="Times New Roman"/>
        </w:rPr>
        <w:t xml:space="preserve">-- the plans reifies neoliberalism --- ethics require we </w:t>
      </w:r>
      <w:r w:rsidRPr="009048F4">
        <w:rPr>
          <w:rFonts w:cs="Times New Roman"/>
          <w:u w:val="single"/>
        </w:rPr>
        <w:t xml:space="preserve">de-link </w:t>
      </w:r>
      <w:r w:rsidRPr="009048F4">
        <w:rPr>
          <w:rFonts w:cs="Times New Roman"/>
        </w:rPr>
        <w:t xml:space="preserve">to preserve the </w:t>
      </w:r>
      <w:r w:rsidRPr="009048F4">
        <w:rPr>
          <w:rFonts w:cs="Times New Roman"/>
          <w:u w:val="single"/>
        </w:rPr>
        <w:t>environment</w:t>
      </w:r>
      <w:r w:rsidRPr="009048F4">
        <w:rPr>
          <w:rFonts w:cs="Times New Roman"/>
        </w:rPr>
        <w:t xml:space="preserve"> and </w:t>
      </w:r>
      <w:r w:rsidRPr="009048F4">
        <w:rPr>
          <w:rFonts w:cs="Times New Roman"/>
          <w:u w:val="single"/>
        </w:rPr>
        <w:t xml:space="preserve">indigenous culture. </w:t>
      </w:r>
    </w:p>
    <w:p w:rsidR="00BF181B" w:rsidRPr="009048F4" w:rsidRDefault="00BF181B" w:rsidP="00BF181B">
      <w:r w:rsidRPr="009048F4">
        <w:rPr>
          <w:rStyle w:val="StyleStyleBold12pt"/>
        </w:rPr>
        <w:t>Harris 8</w:t>
      </w:r>
      <w:r w:rsidRPr="009048F4">
        <w:t xml:space="preserve"> (Richard L Harris: Professor of Global Studies at California State University, Monterey Bay; Managing Editor of the Journal of Developing Societies (SAGE India); and Coordi­ nating Editor of Latin American Perspectives (SAGE USA). “Latin America’s Response to Neoliberalism and Globalization,” http://www.nuso.org/upload/articulos/3506_2.pdf) </w:t>
      </w:r>
    </w:p>
    <w:p w:rsidR="00BF181B" w:rsidRPr="009048F4" w:rsidRDefault="00BF181B" w:rsidP="00BF181B">
      <w:pPr>
        <w:rPr>
          <w:rStyle w:val="StyleBoldUnderline"/>
        </w:rPr>
      </w:pPr>
      <w:r w:rsidRPr="009048F4">
        <w:rPr>
          <w:rStyle w:val="StyleBoldUnderline"/>
          <w:highlight w:val="yellow"/>
        </w:rPr>
        <w:t xml:space="preserve">The </w:t>
      </w:r>
      <w:r w:rsidRPr="009048F4">
        <w:rPr>
          <w:rStyle w:val="StyleBoldUnderline"/>
        </w:rPr>
        <w:t xml:space="preserve">economic, political and social </w:t>
      </w:r>
      <w:r w:rsidRPr="009048F4">
        <w:rPr>
          <w:rStyle w:val="StyleBoldUnderline"/>
          <w:highlight w:val="yellow"/>
        </w:rPr>
        <w:t>development</w:t>
      </w:r>
      <w:r w:rsidRPr="009048F4">
        <w:rPr>
          <w:rStyle w:val="StyleBoldUnderline"/>
        </w:rPr>
        <w:t xml:space="preserve"> </w:t>
      </w:r>
      <w:r w:rsidRPr="009048F4">
        <w:rPr>
          <w:rStyle w:val="StyleBoldUnderline"/>
          <w:highlight w:val="yellow"/>
        </w:rPr>
        <w:t>of</w:t>
      </w:r>
      <w:r w:rsidRPr="009048F4">
        <w:rPr>
          <w:rStyle w:val="StyleBoldUnderline"/>
        </w:rPr>
        <w:t xml:space="preserve"> the </w:t>
      </w:r>
      <w:r w:rsidRPr="009048F4">
        <w:rPr>
          <w:rStyle w:val="StyleBoldUnderline"/>
          <w:highlight w:val="yellow"/>
        </w:rPr>
        <w:t>Latin America</w:t>
      </w:r>
      <w:r w:rsidRPr="009048F4">
        <w:rPr>
          <w:rStyle w:val="StyleBoldUnderline"/>
        </w:rPr>
        <w:t>n</w:t>
      </w:r>
      <w:r w:rsidRPr="009048F4">
        <w:rPr>
          <w:sz w:val="16"/>
        </w:rPr>
        <w:t xml:space="preserve"> and Caribbean </w:t>
      </w:r>
      <w:r w:rsidRPr="009048F4">
        <w:rPr>
          <w:rStyle w:val="StyleBoldUnderline"/>
        </w:rPr>
        <w:t xml:space="preserve">countries </w:t>
      </w:r>
      <w:r w:rsidRPr="009048F4">
        <w:rPr>
          <w:rStyle w:val="StyleBoldUnderline"/>
          <w:highlight w:val="yellow"/>
        </w:rPr>
        <w:t xml:space="preserve">is </w:t>
      </w:r>
      <w:r w:rsidRPr="009048F4">
        <w:rPr>
          <w:rStyle w:val="Emphasis"/>
          <w:highlight w:val="yellow"/>
        </w:rPr>
        <w:t>obstructed</w:t>
      </w:r>
      <w:r w:rsidRPr="009048F4">
        <w:rPr>
          <w:rStyle w:val="StyleBoldUnderline"/>
          <w:highlight w:val="yellow"/>
        </w:rPr>
        <w:t xml:space="preserve"> by the </w:t>
      </w:r>
      <w:r w:rsidRPr="009048F4">
        <w:rPr>
          <w:rStyle w:val="Emphasis"/>
          <w:highlight w:val="yellow"/>
        </w:rPr>
        <w:t>power relation</w:t>
      </w:r>
      <w:r w:rsidRPr="009048F4">
        <w:rPr>
          <w:rStyle w:val="Emphasis"/>
        </w:rPr>
        <w:t>s</w:t>
      </w:r>
      <w:r w:rsidRPr="009048F4">
        <w:rPr>
          <w:rStyle w:val="StyleBoldUnderline"/>
        </w:rPr>
        <w:t xml:space="preserve"> and international structures</w:t>
      </w:r>
      <w:r w:rsidRPr="009048F4">
        <w:rPr>
          <w:sz w:val="16"/>
        </w:rPr>
        <w:t xml:space="preserve"> </w:t>
      </w:r>
      <w:r w:rsidRPr="009048F4">
        <w:rPr>
          <w:rStyle w:val="StyleBoldUnderline"/>
        </w:rPr>
        <w:t>that regulate the world capitalist system</w:t>
      </w:r>
      <w:r w:rsidRPr="009048F4">
        <w:rPr>
          <w:sz w:val="16"/>
        </w:rPr>
        <w:t xml:space="preserve">. </w:t>
      </w:r>
      <w:r w:rsidRPr="009048F4">
        <w:rPr>
          <w:rStyle w:val="StyleBoldUnderline"/>
        </w:rPr>
        <w:t xml:space="preserve">The structures of this system provide a hierarchical political and </w:t>
      </w:r>
      <w:r w:rsidRPr="009048F4">
        <w:rPr>
          <w:rStyle w:val="Emphasis"/>
        </w:rPr>
        <w:t>economic exoskeleton</w:t>
      </w:r>
      <w:r w:rsidRPr="009048F4">
        <w:rPr>
          <w:rStyle w:val="StyleBoldUnderline"/>
        </w:rPr>
        <w:t xml:space="preserve"> </w:t>
      </w:r>
      <w:r w:rsidRPr="009048F4">
        <w:rPr>
          <w:rStyle w:val="StyleBoldUnderline"/>
          <w:highlight w:val="yellow"/>
        </w:rPr>
        <w:t>that constrains</w:t>
      </w:r>
      <w:r w:rsidRPr="009048F4">
        <w:rPr>
          <w:rStyle w:val="StyleBoldUnderline"/>
        </w:rPr>
        <w:t xml:space="preserve"> all national efforts to pursue any significant degree of self-directed</w:t>
      </w:r>
      <w:r w:rsidRPr="009048F4">
        <w:rPr>
          <w:sz w:val="16"/>
        </w:rPr>
        <w:t xml:space="preserve">, </w:t>
      </w:r>
      <w:r w:rsidRPr="009048F4">
        <w:rPr>
          <w:rStyle w:val="StyleBoldUnderline"/>
        </w:rPr>
        <w:t xml:space="preserve">inward-oriented, balanced and </w:t>
      </w:r>
      <w:r w:rsidRPr="009048F4">
        <w:rPr>
          <w:rStyle w:val="Emphasis"/>
        </w:rPr>
        <w:t>environmentally sustainable</w:t>
      </w:r>
      <w:r w:rsidRPr="009048F4">
        <w:rPr>
          <w:rStyle w:val="StyleBoldUnderline"/>
        </w:rPr>
        <w:t xml:space="preserve"> </w:t>
      </w:r>
      <w:r w:rsidRPr="009048F4">
        <w:rPr>
          <w:rStyle w:val="StyleBoldUnderline"/>
        </w:rPr>
        <w:lastRenderedPageBreak/>
        <w:t>development.</w:t>
      </w:r>
      <w:r w:rsidRPr="009048F4">
        <w:rPr>
          <w:sz w:val="16"/>
        </w:rPr>
        <w:t xml:space="preserve"> Indeed, </w:t>
      </w:r>
      <w:r w:rsidRPr="009048F4">
        <w:rPr>
          <w:rStyle w:val="Emphasis"/>
        </w:rPr>
        <w:t>the geopolitical power structures</w:t>
      </w:r>
      <w:r w:rsidRPr="009048F4">
        <w:rPr>
          <w:sz w:val="16"/>
        </w:rPr>
        <w:t xml:space="preserve"> </w:t>
      </w:r>
      <w:r w:rsidRPr="009048F4">
        <w:rPr>
          <w:rStyle w:val="StyleBoldUnderline"/>
        </w:rPr>
        <w:t>that preserve and support the world capitalist system have made it almost impossible for the governments</w:t>
      </w:r>
      <w:r w:rsidRPr="009048F4">
        <w:rPr>
          <w:sz w:val="16"/>
        </w:rPr>
        <w:t xml:space="preserve"> </w:t>
      </w:r>
      <w:r w:rsidRPr="009048F4">
        <w:rPr>
          <w:rStyle w:val="StyleBoldUnderline"/>
        </w:rPr>
        <w:t>of the core</w:t>
      </w:r>
      <w:r w:rsidRPr="009048F4">
        <w:rPr>
          <w:sz w:val="16"/>
        </w:rPr>
        <w:t xml:space="preserve"> </w:t>
      </w:r>
      <w:r w:rsidRPr="009048F4">
        <w:rPr>
          <w:rStyle w:val="StyleBoldUnderline"/>
        </w:rPr>
        <w:t>as well as the peripheral countries in this system to pursue a path of inward-oriented</w:t>
      </w:r>
      <w:r w:rsidRPr="009048F4">
        <w:rPr>
          <w:rStyle w:val="StyleBoldUnderline"/>
          <w:highlight w:val="yellow"/>
        </w:rPr>
        <w:t>, equitable</w:t>
      </w:r>
      <w:r w:rsidRPr="009048F4">
        <w:rPr>
          <w:rStyle w:val="StyleBoldUnderline"/>
        </w:rPr>
        <w:t xml:space="preserve">, democratically controlled </w:t>
      </w:r>
      <w:r w:rsidRPr="009048F4">
        <w:rPr>
          <w:rStyle w:val="StyleBoldUnderline"/>
          <w:highlight w:val="yellow"/>
        </w:rPr>
        <w:t>and</w:t>
      </w:r>
      <w:r w:rsidRPr="009048F4">
        <w:rPr>
          <w:rStyle w:val="StyleBoldUnderline"/>
        </w:rPr>
        <w:t xml:space="preserve"> environmentally </w:t>
      </w:r>
      <w:r w:rsidRPr="009048F4">
        <w:rPr>
          <w:rStyle w:val="StyleBoldUnderline"/>
          <w:highlight w:val="yellow"/>
        </w:rPr>
        <w:t>sustainable development</w:t>
      </w:r>
      <w:r w:rsidRPr="009048F4">
        <w:rPr>
          <w:rStyle w:val="StyleBoldUnderline"/>
        </w:rPr>
        <w:t xml:space="preserve"> </w:t>
      </w:r>
      <w:r w:rsidRPr="009048F4">
        <w:rPr>
          <w:sz w:val="16"/>
        </w:rPr>
        <w:t xml:space="preserve">(Amin 2001b:20). Since the 1980s, </w:t>
      </w:r>
      <w:r w:rsidRPr="009048F4">
        <w:rPr>
          <w:rStyle w:val="Emphasis"/>
        </w:rPr>
        <w:t>inter-American relations</w:t>
      </w:r>
      <w:r w:rsidRPr="009048F4">
        <w:rPr>
          <w:sz w:val="16"/>
        </w:rPr>
        <w:t xml:space="preserve"> </w:t>
      </w:r>
      <w:r w:rsidRPr="009048F4">
        <w:rPr>
          <w:rStyle w:val="Emphasis"/>
        </w:rPr>
        <w:t>and the economic</w:t>
      </w:r>
      <w:r w:rsidRPr="009048F4">
        <w:rPr>
          <w:sz w:val="16"/>
        </w:rPr>
        <w:t xml:space="preserve">, political and social </w:t>
      </w:r>
      <w:r w:rsidRPr="009048F4">
        <w:rPr>
          <w:rStyle w:val="StyleBoldUnderline"/>
        </w:rPr>
        <w:t xml:space="preserve">development of the </w:t>
      </w:r>
      <w:r w:rsidRPr="009048F4">
        <w:rPr>
          <w:rStyle w:val="StyleBoldUnderline"/>
          <w:highlight w:val="yellow"/>
        </w:rPr>
        <w:t>Latin America</w:t>
      </w:r>
      <w:r w:rsidRPr="009048F4">
        <w:rPr>
          <w:rStyle w:val="StyleBoldUnderline"/>
        </w:rPr>
        <w:t>n</w:t>
      </w:r>
      <w:r w:rsidRPr="009048F4">
        <w:rPr>
          <w:sz w:val="16"/>
        </w:rPr>
        <w:t xml:space="preserve"> and Caribbean states </w:t>
      </w:r>
      <w:r w:rsidRPr="009048F4">
        <w:rPr>
          <w:rStyle w:val="StyleBoldUnderline"/>
          <w:highlight w:val="yellow"/>
        </w:rPr>
        <w:t xml:space="preserve">have been shaped by </w:t>
      </w:r>
      <w:r w:rsidRPr="009048F4">
        <w:rPr>
          <w:rStyle w:val="StyleBoldUnderline"/>
        </w:rPr>
        <w:t>these geo­ political structures</w:t>
      </w:r>
      <w:r w:rsidRPr="009048F4">
        <w:rPr>
          <w:sz w:val="16"/>
        </w:rPr>
        <w:t xml:space="preserve"> </w:t>
      </w:r>
      <w:r w:rsidRPr="009048F4">
        <w:rPr>
          <w:rStyle w:val="Emphasis"/>
        </w:rPr>
        <w:t xml:space="preserve">and </w:t>
      </w:r>
      <w:r w:rsidRPr="009048F4">
        <w:rPr>
          <w:rStyle w:val="Emphasis"/>
          <w:highlight w:val="yellow"/>
        </w:rPr>
        <w:t>the neoliberal strategic agenda</w:t>
      </w:r>
      <w:r w:rsidRPr="009048F4">
        <w:rPr>
          <w:sz w:val="16"/>
          <w:highlight w:val="yellow"/>
        </w:rPr>
        <w:t xml:space="preserve"> </w:t>
      </w:r>
      <w:r w:rsidRPr="009048F4">
        <w:rPr>
          <w:rStyle w:val="StyleBoldUnderline"/>
          <w:highlight w:val="yellow"/>
        </w:rPr>
        <w:t xml:space="preserve">put forward </w:t>
      </w:r>
      <w:r w:rsidRPr="009048F4">
        <w:rPr>
          <w:rStyle w:val="StyleBoldUnderline"/>
        </w:rPr>
        <w:t xml:space="preserve">by </w:t>
      </w:r>
      <w:r w:rsidRPr="009048F4">
        <w:rPr>
          <w:rStyle w:val="StyleBoldUnderline"/>
          <w:highlight w:val="yellow"/>
        </w:rPr>
        <w:t>the</w:t>
      </w:r>
      <w:r w:rsidRPr="009048F4">
        <w:rPr>
          <w:rStyle w:val="StyleBoldUnderline"/>
        </w:rPr>
        <w:t xml:space="preserve"> government of the </w:t>
      </w:r>
      <w:r w:rsidRPr="009048F4">
        <w:rPr>
          <w:rStyle w:val="Emphasis"/>
          <w:highlight w:val="yellow"/>
        </w:rPr>
        <w:t>U</w:t>
      </w:r>
      <w:r w:rsidRPr="009048F4">
        <w:rPr>
          <w:sz w:val="16"/>
        </w:rPr>
        <w:t xml:space="preserve">nited </w:t>
      </w:r>
      <w:r w:rsidRPr="009048F4">
        <w:rPr>
          <w:rStyle w:val="Emphasis"/>
          <w:highlight w:val="yellow"/>
        </w:rPr>
        <w:t>S</w:t>
      </w:r>
      <w:r w:rsidRPr="009048F4">
        <w:rPr>
          <w:sz w:val="16"/>
        </w:rPr>
        <w:t xml:space="preserve">tates of </w:t>
      </w:r>
      <w:r w:rsidRPr="009048F4">
        <w:rPr>
          <w:sz w:val="6"/>
          <w:szCs w:val="6"/>
        </w:rPr>
        <w:t>America (USA), the major transnational corporations and the three major international financial institutions (IFIs) that operate in the Latin American and Caribbean region (Harris and Nef,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w:t>
      </w:r>
      <w:r w:rsidRPr="009048F4">
        <w:rPr>
          <w:sz w:val="16"/>
        </w:rPr>
        <w:t xml:space="preserve"> </w:t>
      </w:r>
      <w:r w:rsidRPr="009048F4">
        <w:rPr>
          <w:rStyle w:val="StyleBoldUnderline"/>
        </w:rPr>
        <w:t>Their agenda for the Latin American</w:t>
      </w:r>
      <w:r w:rsidRPr="009048F4">
        <w:rPr>
          <w:sz w:val="16"/>
        </w:rPr>
        <w:t xml:space="preserve"> and Caribbean </w:t>
      </w:r>
      <w:r w:rsidRPr="009048F4">
        <w:rPr>
          <w:rStyle w:val="StyleBoldUnderline"/>
        </w:rPr>
        <w:t>region gives priority to promoting and protecting the interests of the major investors and transnational corporations that are largely based in the USA and operate in the region</w:t>
      </w:r>
      <w:r w:rsidRPr="009048F4">
        <w:rPr>
          <w:sz w:val="16"/>
        </w:rPr>
        <w:t xml:space="preserve">. </w:t>
      </w:r>
      <w:r w:rsidRPr="009048F4">
        <w:rPr>
          <w:rStyle w:val="StyleBoldUnderline"/>
        </w:rPr>
        <w:t>It</w:t>
      </w:r>
      <w:r w:rsidRPr="009048F4">
        <w:rPr>
          <w:sz w:val="16"/>
        </w:rPr>
        <w:t xml:space="preserve"> also </w:t>
      </w:r>
      <w:r w:rsidRPr="009048F4">
        <w:rPr>
          <w:rStyle w:val="Emphasis"/>
        </w:rPr>
        <w:t xml:space="preserve">serves to maintain and strengthen </w:t>
      </w:r>
      <w:r w:rsidRPr="009048F4">
        <w:rPr>
          <w:rStyle w:val="StyleBoldUnderline"/>
        </w:rPr>
        <w:t>the geopolitical hegemony of the USA over the Western Hemisphere</w:t>
      </w:r>
      <w:r w:rsidRPr="009048F4">
        <w:rPr>
          <w:sz w:val="16"/>
        </w:rPr>
        <w:t xml:space="preserve"> (Harris and Nef). </w:t>
      </w:r>
      <w:r w:rsidRPr="009048F4">
        <w:rPr>
          <w:rStyle w:val="Emphasis"/>
        </w:rPr>
        <w:t>But conditions are changing.</w:t>
      </w:r>
      <w:r w:rsidRPr="009048F4">
        <w:rPr>
          <w:sz w:val="16"/>
        </w:rPr>
        <w:t xml:space="preserve"> </w:t>
      </w:r>
      <w:r w:rsidRPr="009048F4">
        <w:rPr>
          <w:rStyle w:val="StyleBoldUnderline"/>
        </w:rPr>
        <w:t xml:space="preserve">Washington’s </w:t>
      </w:r>
      <w:r w:rsidRPr="009048F4">
        <w:rPr>
          <w:rStyle w:val="StyleBoldUnderline"/>
          <w:highlight w:val="yellow"/>
        </w:rPr>
        <w:t>neoliberal agenda</w:t>
      </w:r>
      <w:r w:rsidRPr="009048F4">
        <w:rPr>
          <w:rStyle w:val="StyleBoldUnderline"/>
        </w:rPr>
        <w:t xml:space="preserve"> for controlling the capi­ talist development of the Western Hemisphere and maintaining US hegemony over the </w:t>
      </w:r>
      <w:r w:rsidRPr="009048F4">
        <w:rPr>
          <w:rStyle w:val="StyleBoldUnderline"/>
        </w:rPr>
        <w:lastRenderedPageBreak/>
        <w:t xml:space="preserve">region </w:t>
      </w:r>
      <w:r w:rsidRPr="009048F4">
        <w:rPr>
          <w:rStyle w:val="Emphasis"/>
          <w:highlight w:val="yellow"/>
        </w:rPr>
        <w:t>is increasingly threatened</w:t>
      </w:r>
      <w:r w:rsidRPr="009048F4">
        <w:rPr>
          <w:sz w:val="16"/>
          <w:highlight w:val="yellow"/>
        </w:rPr>
        <w:t xml:space="preserve"> </w:t>
      </w:r>
      <w:r w:rsidRPr="009048F4">
        <w:rPr>
          <w:rStyle w:val="StyleBoldUnderline"/>
          <w:highlight w:val="yellow"/>
        </w:rPr>
        <w:t xml:space="preserve">by a </w:t>
      </w:r>
      <w:r w:rsidRPr="009048F4">
        <w:rPr>
          <w:rStyle w:val="StyleBoldUnderline"/>
        </w:rPr>
        <w:t xml:space="preserve">progressive </w:t>
      </w:r>
      <w:r w:rsidRPr="009048F4">
        <w:rPr>
          <w:rStyle w:val="StyleBoldUnderline"/>
          <w:highlight w:val="yellow"/>
        </w:rPr>
        <w:t xml:space="preserve">alternative agenda </w:t>
      </w:r>
      <w:r w:rsidRPr="009048F4">
        <w:rPr>
          <w:rStyle w:val="StyleBoldUnderline"/>
        </w:rPr>
        <w:t>for the regio­ nal integration of the Latin American</w:t>
      </w:r>
      <w:r w:rsidRPr="009048F4">
        <w:rPr>
          <w:sz w:val="16"/>
        </w:rPr>
        <w:t xml:space="preserve"> and Caribbean </w:t>
      </w:r>
      <w:r w:rsidRPr="009048F4">
        <w:rPr>
          <w:rStyle w:val="StyleBoldUnderline"/>
        </w:rPr>
        <w:t xml:space="preserve">countries </w:t>
      </w:r>
      <w:r w:rsidRPr="009048F4">
        <w:rPr>
          <w:rStyle w:val="StyleBoldUnderline"/>
          <w:highlight w:val="yellow"/>
        </w:rPr>
        <w:t>that has</w:t>
      </w:r>
      <w:r w:rsidRPr="009048F4">
        <w:rPr>
          <w:rStyle w:val="StyleBoldUnderline"/>
        </w:rPr>
        <w:t xml:space="preserve"> begun to gain </w:t>
      </w:r>
      <w:r w:rsidRPr="009048F4">
        <w:rPr>
          <w:rStyle w:val="StyleBoldUnderline"/>
          <w:highlight w:val="yellow"/>
        </w:rPr>
        <w:t>widespread support</w:t>
      </w:r>
      <w:r w:rsidRPr="009048F4">
        <w:rPr>
          <w:rStyle w:val="StyleBoldUnderline"/>
        </w:rPr>
        <w:t xml:space="preserve"> in the region. This alternative agenda for the region calls for the autonomous economic development of the region free of the hegemonic control and influence of the USA and the IFIs based in Washington. Not only does this type of development pose a fundamental threat to the hegemony of the USA in the region, it threatens the dominance of transnational capital throughout the Americas</w:t>
      </w:r>
      <w:r w:rsidRPr="009048F4">
        <w:rPr>
          <w:sz w:val="16"/>
        </w:rPr>
        <w:t xml:space="preserve">. Moreover, </w:t>
      </w:r>
      <w:r w:rsidRPr="009048F4">
        <w:rPr>
          <w:rStyle w:val="StyleBoldUnderline"/>
          <w:highlight w:val="yellow"/>
        </w:rPr>
        <w:t>it</w:t>
      </w:r>
      <w:r w:rsidRPr="009048F4">
        <w:rPr>
          <w:sz w:val="16"/>
        </w:rPr>
        <w:t xml:space="preserve"> also </w:t>
      </w:r>
      <w:r w:rsidRPr="009048F4">
        <w:rPr>
          <w:rStyle w:val="StyleBoldUnderline"/>
          <w:highlight w:val="yellow"/>
        </w:rPr>
        <w:t xml:space="preserve">poses a significant threat </w:t>
      </w:r>
      <w:r w:rsidRPr="009048F4">
        <w:rPr>
          <w:rStyle w:val="StyleBoldUnderline"/>
        </w:rPr>
        <w:t xml:space="preserve">to the global expansion and integration of </w:t>
      </w:r>
      <w:r w:rsidRPr="009048F4">
        <w:rPr>
          <w:rStyle w:val="Emphasis"/>
        </w:rPr>
        <w:t>the world capitalist system in general</w:t>
      </w:r>
      <w:r w:rsidRPr="009048F4">
        <w:rPr>
          <w:rStyle w:val="StyleBoldUnderline"/>
        </w:rPr>
        <w:t xml:space="preserve"> and to the global hegemonic coalition led by the government and transnational corporations of the USA</w:t>
      </w:r>
      <w:r w:rsidRPr="009048F4">
        <w:rPr>
          <w:sz w:val="6"/>
          <w:szCs w:val="6"/>
        </w:rPr>
        <w:t xml:space="preserve">. Today, political and economic strategies are being developed for moving from the prevailing export-oriented neoliberal model of economic development to new in­ ward-oriented models of sustainable development, tailored to the diverse conditions, economic capacities, political structures, natural endowments and cultural values of the societies involved. Moreover, </w:t>
      </w:r>
      <w:r w:rsidRPr="009048F4">
        <w:rPr>
          <w:rStyle w:val="StyleBoldUnderline"/>
          <w:sz w:val="6"/>
          <w:szCs w:val="6"/>
        </w:rPr>
        <w:t xml:space="preserve">a </w:t>
      </w:r>
      <w:r w:rsidRPr="009048F4">
        <w:rPr>
          <w:sz w:val="6"/>
          <w:szCs w:val="6"/>
        </w:rPr>
        <w:t>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 tem that ensures «fair trade» and promotes South-South economic exchange and coo­ peration.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That is to say,</w:t>
      </w:r>
      <w:r w:rsidRPr="009048F4">
        <w:rPr>
          <w:sz w:val="16"/>
        </w:rPr>
        <w:t xml:space="preserve"> </w:t>
      </w:r>
      <w:r w:rsidRPr="009048F4">
        <w:rPr>
          <w:rStyle w:val="StyleBoldUnderline"/>
        </w:rPr>
        <w:t>decisions about what to export and what to import should be aligned with the needs of the population rather than the interests of transnational capitalists and transnational corporations or the hegemonic interests of the US</w:t>
      </w:r>
      <w:r w:rsidRPr="009048F4">
        <w:rPr>
          <w:sz w:val="16"/>
        </w:rPr>
        <w:t xml:space="preserve">A. Some of these alternative strategies involve what Walden Bello (2002) has referred to as «deglobalization.» That is to say, </w:t>
      </w:r>
      <w:r w:rsidRPr="009048F4">
        <w:rPr>
          <w:rStyle w:val="StyleBoldUnderline"/>
        </w:rPr>
        <w:t xml:space="preserve">they involve </w:t>
      </w:r>
      <w:r w:rsidRPr="009048F4">
        <w:rPr>
          <w:rStyle w:val="Emphasis"/>
        </w:rPr>
        <w:t>unlinking the economies</w:t>
      </w:r>
      <w:r w:rsidRPr="009048F4">
        <w:rPr>
          <w:rStyle w:val="StyleBoldUnderline"/>
        </w:rPr>
        <w:t xml:space="preserve"> o</w:t>
      </w:r>
      <w:r w:rsidRPr="009048F4">
        <w:rPr>
          <w:sz w:val="16"/>
        </w:rPr>
        <w:t xml:space="preserve">f </w:t>
      </w:r>
      <w:r w:rsidRPr="009048F4">
        <w:rPr>
          <w:rStyle w:val="StyleBoldUnderline"/>
        </w:rPr>
        <w:t xml:space="preserve">these peripheral capitalist societies from the advanced capitalist centers of the world economy, </w:t>
      </w:r>
      <w:r w:rsidRPr="009048F4">
        <w:rPr>
          <w:rStyle w:val="Emphasis"/>
        </w:rPr>
        <w:t xml:space="preserve">particularly in </w:t>
      </w:r>
      <w:r w:rsidRPr="009048F4">
        <w:rPr>
          <w:rStyle w:val="Emphasis"/>
        </w:rPr>
        <w:lastRenderedPageBreak/>
        <w:t>the US</w:t>
      </w:r>
      <w:r w:rsidRPr="009048F4">
        <w:rPr>
          <w:sz w:val="16"/>
        </w:rPr>
        <w:t xml:space="preserve">A. </w:t>
      </w:r>
      <w:r w:rsidRPr="009048F4">
        <w:rPr>
          <w:sz w:val="6"/>
          <w:szCs w:val="6"/>
        </w:rPr>
        <w:t xml:space="preserve">They also involve throwing off the constraints that have been imposed upon the economic policies and structures of the­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hegemony, they also represent a serious threat to the existing pattern of capitalist development in the region. </w:t>
      </w:r>
      <w:r w:rsidRPr="009048F4">
        <w:rPr>
          <w:rStyle w:val="StyleBoldUnderline"/>
        </w:rPr>
        <w:t>Central to Washington’s strategy for the hemisphere has been the imposition of a neoliberal model of capitalist development on the region which involves the increasing integration of the region’s economies into</w:t>
      </w:r>
      <w:r w:rsidRPr="009048F4">
        <w:rPr>
          <w:sz w:val="16"/>
        </w:rPr>
        <w:t xml:space="preserve"> </w:t>
      </w:r>
      <w:r w:rsidRPr="009048F4">
        <w:rPr>
          <w:rStyle w:val="Emphasis"/>
        </w:rPr>
        <w:t>a hemispheric ‘free trade’ area or rather a trade bloc that is dominated by the US</w:t>
      </w:r>
      <w:r w:rsidRPr="009048F4">
        <w:rPr>
          <w:sz w:val="16"/>
        </w:rPr>
        <w:t xml:space="preserve">A. </w:t>
      </w:r>
      <w:r w:rsidRPr="009048F4">
        <w:rPr>
          <w:rStyle w:val="StyleBoldUnderline"/>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9048F4">
        <w:rPr>
          <w:rStyle w:val="Emphasis"/>
        </w:rPr>
        <w:t>which to dominate the world economy</w:t>
      </w:r>
      <w:r w:rsidRPr="009048F4">
        <w:rPr>
          <w:sz w:val="16"/>
        </w:rPr>
        <w:t xml:space="preserve"> </w:t>
      </w:r>
      <w:r w:rsidRPr="009048F4">
        <w:rPr>
          <w:sz w:val="6"/>
          <w:szCs w:val="6"/>
        </w:rPr>
        <w:t>In opposition to the neoliberal, polyarchical and globalizing model of development that has been imposed by the government of the USA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trans­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polyarchies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w:t>
      </w:r>
      <w:r w:rsidRPr="009048F4">
        <w:rPr>
          <w:sz w:val="16"/>
        </w:rPr>
        <w:t xml:space="preserve"> </w:t>
      </w:r>
      <w:r w:rsidRPr="009048F4">
        <w:rPr>
          <w:rStyle w:val="StyleBoldUnderline"/>
        </w:rPr>
        <w:t>If</w:t>
      </w:r>
      <w:r w:rsidRPr="009048F4">
        <w:rPr>
          <w:sz w:val="16"/>
        </w:rPr>
        <w:t xml:space="preserve"> </w:t>
      </w:r>
      <w:r w:rsidRPr="009048F4">
        <w:rPr>
          <w:rStyle w:val="StyleBoldUnderline"/>
        </w:rPr>
        <w:t>this type of regional integration takes place, it will enable the Latin American and Caribbean states to break free of the hegemonic influence of the USA, and reverse the denation</w:t>
      </w:r>
      <w:r w:rsidRPr="009048F4">
        <w:rPr>
          <w:rStyle w:val="StyleBoldUnderline"/>
        </w:rPr>
        <w:lastRenderedPageBreak/>
        <w:t>alization (‘globalization’) of the Latin American</w:t>
      </w:r>
      <w:r w:rsidRPr="009048F4">
        <w:rPr>
          <w:sz w:val="16"/>
        </w:rPr>
        <w:t xml:space="preserve"> and Caribbean </w:t>
      </w:r>
      <w:r w:rsidRPr="009048F4">
        <w:rPr>
          <w:rStyle w:val="StyleBoldUnderline"/>
        </w:rPr>
        <w:t>economies</w:t>
      </w:r>
      <w:r w:rsidRPr="009048F4">
        <w:rPr>
          <w:sz w:val="16"/>
        </w:rPr>
        <w:t xml:space="preserve">. </w:t>
      </w:r>
      <w:r w:rsidRPr="009048F4">
        <w:rPr>
          <w:rStyle w:val="StyleBoldUnderline"/>
        </w:rPr>
        <w:t xml:space="preserve">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w:t>
      </w:r>
      <w:r w:rsidRPr="009048F4">
        <w:rPr>
          <w:rStyle w:val="StyleBoldUnderline"/>
          <w:sz w:val="6"/>
          <w:szCs w:val="6"/>
        </w:rPr>
        <w:t>America</w:t>
      </w:r>
      <w:r w:rsidRPr="009048F4">
        <w:rPr>
          <w:sz w:val="6"/>
          <w:szCs w:val="6"/>
        </w:rPr>
        <w:t xml:space="preserve"> and the Caribbean. This type of regional, equitable and sustainable development can only be success­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Nyerere of Tanzania who saw regional integration as the only means to progress beyond tribalism and colonialism and create a united and democratic Africa (Faux, 2001:4).</w:t>
      </w:r>
      <w:r w:rsidRPr="009048F4">
        <w:rPr>
          <w:sz w:val="16"/>
        </w:rPr>
        <w:t xml:space="preserve"> </w:t>
      </w:r>
      <w:r w:rsidRPr="009048F4">
        <w:rPr>
          <w:rStyle w:val="StyleBoldUnderline"/>
        </w:rPr>
        <w:t>Viewed from the perspective of those who want to create a people-cen­ tered, democratic, equitable and environmentally sustainable social order in the Ame­ ricas, the corporate-dominated process of capitalist pseudo-globalization taking place in the region and around the world urgently needs to be replaced by what Samir Amin has referred to as a new system of «</w:t>
      </w:r>
      <w:r w:rsidRPr="009048F4">
        <w:rPr>
          <w:rStyle w:val="Emphasis"/>
        </w:rPr>
        <w:t>pluricentric regulated globalization»</w:t>
      </w:r>
      <w:r w:rsidRPr="009048F4">
        <w:rPr>
          <w:sz w:val="16"/>
        </w:rPr>
        <w:t xml:space="preserve"> </w:t>
      </w:r>
      <w:r w:rsidRPr="009048F4">
        <w:rPr>
          <w:sz w:val="6"/>
          <w:szCs w:val="6"/>
        </w:rPr>
        <w:t>(Amin, 2001a). This alternative form of globalization requires the development of regional economic and political unions in Africa, Asia, Latin America, the Caribbean, the Middle East and elsewhere, which collaboratively promote people-centered, democratic and envi­ ronmentally sustainable forms of development on a regional basis. According to Amin, these regional unions of states are needed to collaborate as partners in collecti­ vely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 national economic, social, and political relations so that these relations serve the inte­ rests and needs of the vast majority of the world’s population. The present power structures and regulatory regime of the world capitalist system support the transna­ tional corporate-driven restructuring and denationalization of the economies of both the societies at the core and in the periphery of this system.</w:t>
      </w:r>
      <w:r w:rsidRPr="009048F4">
        <w:rPr>
          <w:sz w:val="16"/>
        </w:rPr>
        <w:t xml:space="preserve"> </w:t>
      </w:r>
      <w:r w:rsidRPr="009048F4">
        <w:rPr>
          <w:rStyle w:val="StyleBoldUnderline"/>
          <w:highlight w:val="yellow"/>
        </w:rPr>
        <w:t>The</w:t>
      </w:r>
      <w:r w:rsidRPr="009048F4">
        <w:rPr>
          <w:rStyle w:val="StyleBoldUnderline"/>
        </w:rPr>
        <w:t xml:space="preserve"> </w:t>
      </w:r>
      <w:r w:rsidRPr="009048F4">
        <w:rPr>
          <w:rStyle w:val="StyleBoldUnderline"/>
          <w:highlight w:val="yellow"/>
        </w:rPr>
        <w:t>Latin American</w:t>
      </w:r>
      <w:r w:rsidRPr="009048F4">
        <w:rPr>
          <w:sz w:val="16"/>
        </w:rPr>
        <w:t xml:space="preserve"> and Caribbean </w:t>
      </w:r>
      <w:r w:rsidRPr="009048F4">
        <w:rPr>
          <w:rStyle w:val="StyleBoldUnderline"/>
          <w:highlight w:val="yellow"/>
        </w:rPr>
        <w:t xml:space="preserve">countries need to </w:t>
      </w:r>
      <w:r w:rsidRPr="009048F4">
        <w:rPr>
          <w:rStyle w:val="Emphasis"/>
          <w:highlight w:val="yellow"/>
        </w:rPr>
        <w:t>‘de-link’ step-by-step</w:t>
      </w:r>
      <w:r w:rsidRPr="009048F4">
        <w:rPr>
          <w:rStyle w:val="StyleBoldUnderline"/>
          <w:highlight w:val="yellow"/>
        </w:rPr>
        <w:t xml:space="preserve"> from this </w:t>
      </w:r>
      <w:r w:rsidRPr="009048F4">
        <w:rPr>
          <w:rStyle w:val="StyleBoldUnderline"/>
        </w:rPr>
        <w:t xml:space="preserve">exploitative and inequitable </w:t>
      </w:r>
      <w:r w:rsidRPr="009048F4">
        <w:rPr>
          <w:rStyle w:val="StyleBoldUnderline"/>
          <w:highlight w:val="yellow"/>
        </w:rPr>
        <w:t>system</w:t>
      </w:r>
      <w:r w:rsidRPr="009048F4">
        <w:rPr>
          <w:sz w:val="16"/>
        </w:rPr>
        <w:t xml:space="preserve">. </w:t>
      </w:r>
      <w:r w:rsidRPr="009048F4">
        <w:rPr>
          <w:rStyle w:val="StyleBoldUnderline"/>
        </w:rPr>
        <w:t xml:space="preserve">They need to redirect and restructure their eco­ nomies so that they serve the needs of the majority of their people while also protec­ ting their natural resources and ecosystems. The alternative policies of economic, poli­ </w:t>
      </w:r>
      <w:r w:rsidRPr="009048F4">
        <w:rPr>
          <w:rStyle w:val="StyleBoldUnderline"/>
        </w:rPr>
        <w:lastRenderedPageBreak/>
        <w:t>tical and social development proposed and in some cases adopted by the new leftist leaders, the progressive civil society organizations and their supporters</w:t>
      </w:r>
      <w:r w:rsidRPr="009048F4">
        <w:rPr>
          <w:sz w:val="16"/>
        </w:rPr>
        <w:t xml:space="preserve">, combined with the project of regional integration associated with the new Unión de Naciones Suramericanas (UNASUR), </w:t>
      </w:r>
      <w:r w:rsidRPr="009048F4">
        <w:rPr>
          <w:rStyle w:val="StyleBoldUnderline"/>
        </w:rPr>
        <w:t>are significant indications of unprecedented and pro­ found transformation unfolding in the America</w:t>
      </w:r>
      <w:r w:rsidRPr="009048F4">
        <w:rPr>
          <w:sz w:val="16"/>
        </w:rPr>
        <w:t xml:space="preserve">s. </w:t>
      </w:r>
      <w:r w:rsidRPr="009048F4">
        <w:rPr>
          <w:sz w:val="6"/>
          <w:szCs w:val="6"/>
        </w:rPr>
        <w:t>A growing number of civil society organizations and social movements throughout the Americas are pressuring the governments of the region to follow what the pro­ gressive civil society networks such as the Alianza Social Continental/ Hemispheric Social Alliance (ASC/HSA) describes as a regional model of integration that supports the environmentally sustainable and democratic development of all the societies in the region (see ASC-HSA, 2006). The ASC/HSA also contends that the UNASUR pro­ ject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w:t>
      </w:r>
      <w:r w:rsidRPr="009048F4">
        <w:rPr>
          <w:sz w:val="16"/>
        </w:rPr>
        <w:t xml:space="preserve"> </w:t>
      </w:r>
      <w:r w:rsidRPr="009048F4">
        <w:rPr>
          <w:rStyle w:val="StyleBoldUnderline"/>
          <w:highlight w:val="yellow"/>
        </w:rPr>
        <w:t>these agreements</w:t>
      </w:r>
      <w:r w:rsidRPr="009048F4">
        <w:rPr>
          <w:rStyle w:val="StyleBoldUnderline"/>
        </w:rPr>
        <w:t xml:space="preserve"> compromise the national sovereignty, obstruct the local production of medicines, threaten public health, facilitate the profit-driven privatization of water and vital services such as health and sanitation, and </w:t>
      </w:r>
      <w:r w:rsidRPr="009048F4">
        <w:rPr>
          <w:rStyle w:val="StyleBoldUnderline"/>
          <w:highlight w:val="yellow"/>
        </w:rPr>
        <w:t xml:space="preserve">threaten </w:t>
      </w:r>
      <w:r w:rsidRPr="009048F4">
        <w:rPr>
          <w:rStyle w:val="StyleBoldUnderline"/>
        </w:rPr>
        <w:t xml:space="preserve">the </w:t>
      </w:r>
      <w:r w:rsidRPr="009048F4">
        <w:rPr>
          <w:rStyle w:val="Emphasis"/>
        </w:rPr>
        <w:t>survival of</w:t>
      </w:r>
      <w:r w:rsidRPr="009048F4">
        <w:rPr>
          <w:rStyle w:val="Emphasis"/>
          <w:highlight w:val="yellow"/>
        </w:rPr>
        <w:t xml:space="preserve"> indigenous cultures, biodiversity</w:t>
      </w:r>
      <w:r w:rsidRPr="009048F4">
        <w:rPr>
          <w:rStyle w:val="Emphasis"/>
        </w:rPr>
        <w:t>, food sovereignty</w:t>
      </w:r>
      <w:r w:rsidRPr="009048F4">
        <w:rPr>
          <w:rStyle w:val="StyleBoldUnderline"/>
        </w:rPr>
        <w:t>, and local control over natural resources</w:t>
      </w:r>
      <w:r w:rsidRPr="009048F4">
        <w:rPr>
          <w:sz w:val="16"/>
        </w:rPr>
        <w:t xml:space="preserve">. </w:t>
      </w:r>
      <w:r w:rsidRPr="009048F4">
        <w:rPr>
          <w:sz w:val="6"/>
          <w:szCs w:val="6"/>
        </w:rPr>
        <w:t>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 for­ ces and political conditions that Panitch (1996:89) and others (Harris, 1995:301-302; Jo­ nas and McCaughan, 1994) predicted in the 1990s would arise in opposition to neoli­ beralism, corporate-dominated pseudo globalization and the extension and consolida­ tion of the hegemony of the USA</w:t>
      </w:r>
      <w:r w:rsidRPr="009048F4">
        <w:rPr>
          <w:rStyle w:val="StyleBoldUnderline"/>
        </w:rPr>
        <w:t>. It now seems increasingly possible that these forces and the political mobilization that they have helped to create will transform the politi­ cal regimes in the region as well as the nature of inter-American relations, bring about the regional integration of the Latin American countries and free these countries from US hegemony and the form of ‘turbo-capitalism’ to which they have been subjected</w:t>
      </w:r>
      <w:r w:rsidRPr="009048F4">
        <w:rPr>
          <w:sz w:val="16"/>
        </w:rPr>
        <w:t xml:space="preserve">. </w:t>
      </w:r>
      <w:r w:rsidRPr="009048F4">
        <w:rPr>
          <w:rStyle w:val="StyleBoldUnderline"/>
        </w:rPr>
        <w:t xml:space="preserve">At this point, we can only speak in general terms about the new model(s) of develop­ ment that </w:t>
      </w:r>
      <w:r w:rsidRPr="009048F4">
        <w:rPr>
          <w:rStyle w:val="StyleBoldUnderline"/>
        </w:rPr>
        <w:lastRenderedPageBreak/>
        <w:t xml:space="preserve">will replace the neoliberal model of uneven and inequitable development that has pillaged most of the region. </w:t>
      </w:r>
    </w:p>
    <w:p w:rsidR="00BF181B" w:rsidRPr="009048F4" w:rsidRDefault="00BF181B" w:rsidP="00BF181B">
      <w:pPr>
        <w:rPr>
          <w:rStyle w:val="StyleBoldUnderline"/>
        </w:rPr>
      </w:pPr>
    </w:p>
    <w:p w:rsidR="00BF181B" w:rsidRPr="009048F4" w:rsidRDefault="00BF181B" w:rsidP="00BF181B">
      <w:pPr>
        <w:pStyle w:val="Heading4"/>
        <w:rPr>
          <w:rFonts w:eastAsia="Calibri" w:cs="Arial"/>
        </w:rPr>
      </w:pPr>
      <w:r w:rsidRPr="009048F4">
        <w:rPr>
          <w:rFonts w:eastAsia="Calibri" w:cs="Arial"/>
        </w:rPr>
        <w:t>Environment collapse causes extinction – tipping points are coming</w:t>
      </w:r>
    </w:p>
    <w:p w:rsidR="00BF181B" w:rsidRPr="009048F4" w:rsidRDefault="00BF181B" w:rsidP="00BF181B">
      <w:pPr>
        <w:rPr>
          <w:b/>
          <w:sz w:val="24"/>
        </w:rPr>
      </w:pPr>
      <w:r w:rsidRPr="009048F4">
        <w:rPr>
          <w:b/>
          <w:sz w:val="24"/>
        </w:rPr>
        <w:t>Foster et al., Oregon sociology professor, 2010</w:t>
      </w:r>
    </w:p>
    <w:p w:rsidR="00BF181B" w:rsidRPr="009048F4" w:rsidRDefault="00BF181B" w:rsidP="00BF181B">
      <w:r w:rsidRPr="009048F4">
        <w:t>(John, The Ecological Rift: Capitalism’s War on the Earth, pg 14-8, ldg)</w:t>
      </w:r>
    </w:p>
    <w:p w:rsidR="00BF181B" w:rsidRPr="009048F4" w:rsidRDefault="00BF181B" w:rsidP="00BF181B">
      <w:r w:rsidRPr="009048F4">
        <w:rPr>
          <w:sz w:val="14"/>
        </w:rPr>
        <w:t xml:space="preserve">It is common today to see this ecological rift simply in terms of climate change, which given the dangers it poses and the intractable problems for capitalism it presents has grabbed all the headlines. But recently </w:t>
      </w:r>
      <w:r w:rsidRPr="009048F4">
        <w:rPr>
          <w:rStyle w:val="StyleBoldUnderline"/>
        </w:rPr>
        <w:t>scientists</w:t>
      </w:r>
      <w:r w:rsidRPr="009048F4">
        <w:rPr>
          <w:sz w:val="14"/>
        </w:rPr>
        <w:t>—in a project led by Johan Rockstrom at the Stockholm Resilience Centre, and including Crutzen and the leading U.S. climatologist, James Hansen—</w:t>
      </w:r>
      <w:r w:rsidRPr="009048F4">
        <w:rPr>
          <w:rStyle w:val="StyleBoldUnderline"/>
        </w:rPr>
        <w:t>have developed an analysis of nine "planetary boundaries"</w:t>
      </w:r>
      <w:r w:rsidRPr="009048F4">
        <w:rPr>
          <w:sz w:val="14"/>
        </w:rPr>
        <w:t xml:space="preserve"> </w:t>
      </w:r>
      <w:r w:rsidRPr="009048F4">
        <w:rPr>
          <w:rStyle w:val="StyleBoldUnderline"/>
        </w:rPr>
        <w:t>that are crucial to maintaining an earth-system environment in which humanity can exist safely</w:t>
      </w:r>
      <w:r w:rsidRPr="009048F4">
        <w:rPr>
          <w:sz w:val="14"/>
        </w:rPr>
        <w:t xml:space="preserve">. </w:t>
      </w:r>
      <w:r w:rsidRPr="009048F4">
        <w:rPr>
          <w:rStyle w:val="StyleBoldUnderline"/>
        </w:rPr>
        <w:t>Climate change is only one of these</w:t>
      </w:r>
      <w:r w:rsidRPr="009048F4">
        <w:rPr>
          <w:sz w:val="14"/>
        </w:rPr>
        <w:t xml:space="preserve">, </w:t>
      </w:r>
      <w:r w:rsidRPr="009048F4">
        <w:rPr>
          <w:rStyle w:val="StyleBoldUnderline"/>
        </w:rPr>
        <w:t>and the others are ocean acidification, stratospheric ozone depletion, the nitrogen and the phosphorus cycles, global freshwater use, change in land use, biodiversity loss, atmospheric aerosol loading, and chemical polluti</w:t>
      </w:r>
      <w:r w:rsidRPr="009048F4">
        <w:rPr>
          <w:sz w:val="14"/>
        </w:rPr>
        <w:t xml:space="preserve">on. </w:t>
      </w:r>
      <w:r w:rsidRPr="009048F4">
        <w:rPr>
          <w:rStyle w:val="StyleBoldUnderline"/>
        </w:rPr>
        <w:t>For the last two</w:t>
      </w:r>
      <w:r w:rsidRPr="009048F4">
        <w:rPr>
          <w:sz w:val="14"/>
        </w:rPr>
        <w:t xml:space="preserve">, atmospheric aerosol loading and chemical pollution, </w:t>
      </w:r>
      <w:r w:rsidRPr="009048F4">
        <w:rPr>
          <w:rStyle w:val="StyleBoldUnderline"/>
        </w:rPr>
        <w:t>there are not yet adequate physical measures</w:t>
      </w:r>
      <w:r w:rsidRPr="009048F4">
        <w:rPr>
          <w:sz w:val="14"/>
        </w:rPr>
        <w:t xml:space="preserve">, but for the other seven processes clear boundaries have been designated. </w:t>
      </w:r>
      <w:r w:rsidRPr="009048F4">
        <w:rPr>
          <w:rStyle w:val="StyleBoldUnderline"/>
        </w:rPr>
        <w:t xml:space="preserve">Three of the boundaries—those for climate change, ocean acidification, and stratospheric ozone </w:t>
      </w:r>
      <w:r w:rsidRPr="009048F4">
        <w:rPr>
          <w:rStyle w:val="StyleBoldUnderline"/>
        </w:rPr>
        <w:lastRenderedPageBreak/>
        <w:t>depletion—can be regarded as tipping poin</w:t>
      </w:r>
      <w:r w:rsidRPr="009048F4">
        <w:rPr>
          <w:sz w:val="14"/>
        </w:rPr>
        <w:t xml:space="preserve">ts, which at a certain level lead to vast qualitative changes in the earth system that would threaten to destabilize the planet, causing it to depart from the "boundaries for a healthy planet." </w:t>
      </w:r>
      <w:r w:rsidRPr="009048F4">
        <w:rPr>
          <w:rStyle w:val="StyleBoldUnderline"/>
        </w:rPr>
        <w:t>The boundaries for the other four processes—</w:t>
      </w:r>
      <w:r w:rsidRPr="009048F4">
        <w:rPr>
          <w:sz w:val="14"/>
        </w:rPr>
        <w:t>the nitrogen and phosphorus cycles, freshwater use, change in land use, and biodiversity loss—</w:t>
      </w:r>
      <w:r w:rsidRPr="009048F4">
        <w:rPr>
          <w:rStyle w:val="StyleBoldUnderline"/>
        </w:rPr>
        <w:t>are better viewed as signifying the onset of irreversible environmental degradation.</w:t>
      </w:r>
      <w:r w:rsidRPr="009048F4">
        <w:rPr>
          <w:rStyle w:val="StyleBoldUnderline"/>
          <w:sz w:val="14"/>
        </w:rPr>
        <w:t xml:space="preserve"> </w:t>
      </w:r>
      <w:r w:rsidRPr="009048F4">
        <w:rPr>
          <w:rStyle w:val="Box"/>
          <w:rFonts w:eastAsia="Calibri"/>
        </w:rPr>
        <w:t>T</w:t>
      </w:r>
      <w:r w:rsidRPr="009048F4">
        <w:rPr>
          <w:rStyle w:val="Box"/>
          <w:rFonts w:eastAsia="Calibri"/>
          <w:highlight w:val="yellow"/>
        </w:rPr>
        <w:t>hree processes have already crossed their planetary boundaries</w:t>
      </w:r>
      <w:r w:rsidRPr="009048F4">
        <w:rPr>
          <w:rStyle w:val="Box"/>
          <w:rFonts w:eastAsia="Calibri"/>
        </w:rPr>
        <w:t>: climate change, the nitrogen cycle, and biodiversity loss</w:t>
      </w:r>
      <w:r w:rsidRPr="009048F4">
        <w:rPr>
          <w:sz w:val="14"/>
        </w:rPr>
        <w:t xml:space="preserve">. Each of these can therefore be seen, in our terminology, as constituting an extreme "rift" in the planetary system. Stratospheric ozone depletion was an emerging rift in the 1990s, but is now stabilizing, even subsiding. </w:t>
      </w:r>
      <w:r w:rsidRPr="009048F4">
        <w:rPr>
          <w:rStyle w:val="StyleBoldUnderline"/>
        </w:rPr>
        <w:t>Ocean acidification, the phosphorus cycle, global freshwater use, and land system change are all rapidly emerging global rifts, though not yet extreme</w:t>
      </w:r>
      <w:r w:rsidRPr="009048F4">
        <w:rPr>
          <w:sz w:val="14"/>
        </w:rPr>
        <w:t xml:space="preserve">. Our knowledge of these rifts can be refined, and more plan-etary rifts may perhaps be discovered in the future. Nevertheless, the analysis of planetary boundaries and rifts, as they present themselves today, helps us understand the full scale of the ecological crisis now confronting humanity. </w:t>
      </w:r>
      <w:r w:rsidRPr="009048F4">
        <w:rPr>
          <w:rStyle w:val="StyleBoldUnderline"/>
        </w:rPr>
        <w:t>The simple point is that the planet is being assaulted on many fronts as the result of human-generated changes in the global environment</w:t>
      </w:r>
      <w:r w:rsidRPr="009048F4">
        <w:rPr>
          <w:sz w:val="14"/>
        </w:rPr>
        <w:t xml:space="preserve">.4 </w:t>
      </w:r>
      <w:r w:rsidRPr="009048F4">
        <w:rPr>
          <w:sz w:val="10"/>
          <w:szCs w:val="10"/>
        </w:rPr>
        <w:t>In the planetary boundaries model developed by Rockstrom and his associates, each ecological process has a preindustrial value (that is, the level reached before the advent of industrial capitalism), a pro-posed boundary, and a current status. In the case of climate change the preindustrial value was 280 parts per million (ppm) of carbon dioxide concentration in the atmosphere; its proposed boundary is 350 ppm (necessary if tipping points such as a catastrophic rise in sea level are to be avoided); and its current status is 390 ppm. Biodiversity loss is measured by the rate of extinction (number of species lost per million species per year). The preindustrial annual rate, referred to as the "natural" or "background" rate of species loss, was 0.1-1 per million; the proposed boundary is 10 per million; whereas the current rate is greater than 100 per million (100-1,000 times the preindustrial back-ground rate). With respect to the nitrogen cycle, the boundary is con-cerned with the amount of nitrogen removed from the atmosphere for human use in millions of tons per year. Before the rise of industrial capitalism (more specifically before the discovery of the Haber-Bosch process early in the twentieth century), the amount of nitrogen removed from the atmosphere was 0 tons. The proposed boundary, to avoid irreversible degradation of the earth system, is 35 million tons per year. The current status is 121 million tons per year</w:t>
      </w:r>
      <w:r w:rsidRPr="009048F4">
        <w:rPr>
          <w:sz w:val="14"/>
        </w:rPr>
        <w:t xml:space="preserve">. </w:t>
      </w:r>
      <w:r w:rsidRPr="009048F4">
        <w:rPr>
          <w:rStyle w:val="StyleBoldUnderline"/>
        </w:rPr>
        <w:t xml:space="preserve">In each of these </w:t>
      </w:r>
      <w:r w:rsidRPr="009048F4">
        <w:rPr>
          <w:rStyle w:val="StyleBoldUnderline"/>
        </w:rPr>
        <w:lastRenderedPageBreak/>
        <w:t>extreme rifts, the stability of the earth system as we know it is being endangered</w:t>
      </w:r>
      <w:r w:rsidRPr="009048F4">
        <w:rPr>
          <w:sz w:val="14"/>
        </w:rPr>
        <w:t xml:space="preserve">. We are at red alert status. </w:t>
      </w:r>
      <w:r w:rsidRPr="009048F4">
        <w:rPr>
          <w:rStyle w:val="Box"/>
          <w:rFonts w:eastAsia="Calibri"/>
          <w:highlight w:val="yellow"/>
        </w:rPr>
        <w:t>If business as usual continues, the world is headed</w:t>
      </w:r>
      <w:r w:rsidRPr="009048F4">
        <w:rPr>
          <w:rStyle w:val="Box"/>
          <w:rFonts w:eastAsia="Calibri"/>
        </w:rPr>
        <w:t xml:space="preserve"> within the next few decades </w:t>
      </w:r>
      <w:r w:rsidRPr="009048F4">
        <w:rPr>
          <w:rStyle w:val="Box"/>
          <w:rFonts w:eastAsia="Calibri"/>
          <w:highlight w:val="yellow"/>
        </w:rPr>
        <w:t>for major tipping points</w:t>
      </w:r>
      <w:r w:rsidRPr="009048F4">
        <w:rPr>
          <w:rStyle w:val="Box"/>
          <w:rFonts w:eastAsia="Calibri"/>
        </w:rPr>
        <w:t xml:space="preserve"> along </w:t>
      </w:r>
      <w:r w:rsidRPr="009048F4">
        <w:rPr>
          <w:rStyle w:val="Box"/>
          <w:rFonts w:eastAsia="Calibri"/>
          <w:highlight w:val="yellow"/>
        </w:rPr>
        <w:t>with irreversible environmental degradation, threatening</w:t>
      </w:r>
      <w:r w:rsidRPr="009048F4">
        <w:rPr>
          <w:rStyle w:val="Box"/>
          <w:rFonts w:eastAsia="Calibri"/>
        </w:rPr>
        <w:t xml:space="preserve"> much of </w:t>
      </w:r>
      <w:r w:rsidRPr="009048F4">
        <w:rPr>
          <w:rStyle w:val="Box"/>
          <w:rFonts w:eastAsia="Calibri"/>
          <w:highlight w:val="yellow"/>
        </w:rPr>
        <w:t>humanity</w:t>
      </w:r>
      <w:r w:rsidRPr="009048F4">
        <w:rPr>
          <w:sz w:val="14"/>
        </w:rPr>
        <w:t xml:space="preserve">. Biodiversity loss at current and projected rates could result in the loss of upward of a third of all living species this century. The pumping of more and more nitrogen into the biosphere is resulting in the creation of dead zones in lakes and ocean regions (a phenomenon also affected by phosphorus). </w:t>
      </w:r>
      <w:r w:rsidRPr="009048F4">
        <w:rPr>
          <w:rStyle w:val="StyleBoldUnderline"/>
        </w:rPr>
        <w:t>Each one of these rifts by itself constitutes a global ecological crisis. These ruptures reveal that the limits of the earth system are not determined by the sheer physical scale of the economy but by the particular rifts in natural processes that are generated</w:t>
      </w:r>
      <w:r w:rsidRPr="009048F4">
        <w:rPr>
          <w:sz w:val="14"/>
        </w:rPr>
        <w:t xml:space="preserve">.5 </w:t>
      </w:r>
      <w:r w:rsidRPr="009048F4">
        <w:rPr>
          <w:sz w:val="10"/>
          <w:szCs w:val="10"/>
        </w:rPr>
        <w:t>The emerging rifts in the other ecological processes, which have not yet overshot their boundaries, are scarcely less threatening. For the phosphorus cycle (categorized as part of a single planetary boundary together with the nitrogen cycle), the preindustrial quantity flowing into the oceans per year was approximately 1 million tons; the proposed boundary is 11 million tons (based on the assumption that ocean anoxic events begin at ten times the background rate); and its current status is already 8.5 to 9.5 million tons. In regard to ocean acidification, the value refers to a global mean saturation state of arag-onite (a form of calcium carbonate) in surface seawater. A decline in the number indicates an increase in the acidity of the ocean. The preindustrial value was 3.44 (surface ocean aragonite saturation state); the proposed boundary—after which there would be a massive die-down of shell-forming organisms—is 2.75; and the current status is 2.90. In the case of freshwater use, the preindustrial annual consumption of freshwater in km3 (cubic kilometers) was 415; the estimated boundary is 4,000 km3 (marking a threshold beyond which the irreversible degradation and collapse of terrestrial and aquatic ecosystems is likely); and the current rate of consumption is 2,600 km3. For change in land use, the parameters are set by the percentage of global ice-free land surface converted to cropland. In preindustrial times, this percentage was very low. The proposed boundary is 15 percent (after which there is the danger of triggering catastrophic effects on ecosystems), and the current status is 11.7 percent. In each of these emerging rifts, we are faced with an orange alert status, in which we are rapidly moving toward extreme conditions, whereby we will pass the planetary boundaries, undermining the earth system that supports the conditions of life. No measure for chemical pollution has yet been determined, but proposals include measuring the effects of persistent organic pollu-tants (otherwise known as POPs), plastics, endocrine disrupters, heavy metals, and nuclear waste on ecosystems and the earth system in general</w:t>
      </w:r>
      <w:r w:rsidRPr="009048F4">
        <w:rPr>
          <w:sz w:val="14"/>
        </w:rPr>
        <w:t xml:space="preserve">. </w:t>
      </w:r>
      <w:r w:rsidRPr="009048F4">
        <w:rPr>
          <w:rStyle w:val="StyleBoldUnderline"/>
        </w:rPr>
        <w:t xml:space="preserve">Likewise, no measure has yet been determined for atmospheric aerosol loading (the overall particulate concentration in the atmosphere on a regional basis), which can disrupt </w:t>
      </w:r>
      <w:r w:rsidRPr="009048F4">
        <w:rPr>
          <w:rStyle w:val="StyleBoldUnderline"/>
        </w:rPr>
        <w:lastRenderedPageBreak/>
        <w:t>monsoon systems, lead to health problems, and interact with climate change and freshwater boundaries.</w:t>
      </w:r>
      <w:r w:rsidRPr="009048F4">
        <w:rPr>
          <w:rStyle w:val="StyleBoldUnderline"/>
          <w:sz w:val="14"/>
        </w:rPr>
        <w:t xml:space="preserve"> </w:t>
      </w:r>
      <w:r w:rsidRPr="009048F4">
        <w:rPr>
          <w:sz w:val="10"/>
          <w:szCs w:val="10"/>
        </w:rPr>
        <w:t>Stratospheric ozone depletion is the one previously emerging rift that was brought under control (as far as anthropogenic drivers were concerned) in the 1990s, reducing what was a rapidly growing threat to life on the planet due to an increase in ultraviolet radiation from the sun. The preindustrial value of ozone concentration was 290 (Dobson Units—the measurement of atmospheric ozone columnar density, where 1 Dobson Unit is defined as 0.01 millimeters thick under standard pressure and temperature); the proposed planetary boundary is a concentration of 276 (after which life on the planet would experience devastating losses); and the current status is 283. Between 60°S and 60°N latitude, the decline in stratospheric ozone concentrations has been halted. Nevertheless, it will take decades for the Antarctic ozone hole to disappear, and Arctic ozone loss will likely persist for decades. Life on the planet had a close call.6 The mapping out of planetary boundaries in this way gives us a better sense of the real threat to the earth system.</w:t>
      </w:r>
      <w:r w:rsidRPr="009048F4">
        <w:rPr>
          <w:sz w:val="14"/>
        </w:rPr>
        <w:t xml:space="preserve"> </w:t>
      </w:r>
      <w:r w:rsidRPr="009048F4">
        <w:rPr>
          <w:rStyle w:val="StyleBoldUnderline"/>
        </w:rPr>
        <w:t xml:space="preserve">Although in recent years the environmental threat has come to be seen by many as simply a question of climate change, </w:t>
      </w:r>
      <w:r w:rsidRPr="009048F4">
        <w:rPr>
          <w:rStyle w:val="StyleBoldUnderline"/>
          <w:highlight w:val="yellow"/>
        </w:rPr>
        <w:t xml:space="preserve">protecting the planet requires </w:t>
      </w:r>
      <w:r w:rsidRPr="009048F4">
        <w:rPr>
          <w:rStyle w:val="StyleBoldUnderline"/>
        </w:rPr>
        <w:t xml:space="preserve">that </w:t>
      </w:r>
      <w:r w:rsidRPr="009048F4">
        <w:rPr>
          <w:rStyle w:val="StyleBoldUnderline"/>
          <w:highlight w:val="yellow"/>
        </w:rPr>
        <w:t xml:space="preserve">we attend to </w:t>
      </w:r>
      <w:r w:rsidRPr="009048F4">
        <w:rPr>
          <w:rStyle w:val="StyleBoldUnderline"/>
        </w:rPr>
        <w:t>all of these</w:t>
      </w:r>
      <w:r w:rsidRPr="009048F4">
        <w:rPr>
          <w:rStyle w:val="StyleBoldUnderline"/>
          <w:highlight w:val="yellow"/>
        </w:rPr>
        <w:t xml:space="preserve"> planetary boundaries</w:t>
      </w:r>
      <w:r w:rsidRPr="009048F4">
        <w:rPr>
          <w:rStyle w:val="StyleBoldUnderline"/>
        </w:rPr>
        <w:t xml:space="preserve">, and others not yet determined. The essential problem is </w:t>
      </w:r>
      <w:r w:rsidRPr="009048F4">
        <w:rPr>
          <w:rStyle w:val="StyleBoldUnderline"/>
          <w:highlight w:val="yellow"/>
        </w:rPr>
        <w:t>the unavoidable fact that an expanding economic system is placing additional burdens on a fixed earth system to the point of planetary overload</w:t>
      </w:r>
      <w:r w:rsidRPr="009048F4">
        <w:rPr>
          <w:sz w:val="14"/>
        </w:rPr>
        <w:t xml:space="preserve">. It has been estimated that in the early 1960s humanity used half of the planet's biocapacity in a year. </w:t>
      </w:r>
      <w:r w:rsidRPr="009048F4">
        <w:rPr>
          <w:rStyle w:val="StyleBoldUnderline"/>
        </w:rPr>
        <w:t>Today this has risen to an overshoot of 30 percent beyond the earth's regenerative capacity.</w:t>
      </w:r>
      <w:r w:rsidRPr="009048F4">
        <w:rPr>
          <w:sz w:val="14"/>
        </w:rPr>
        <w:t xml:space="preserve"> </w:t>
      </w:r>
      <w:r w:rsidRPr="009048F4">
        <w:rPr>
          <w:rStyle w:val="StyleBoldUnderline"/>
        </w:rPr>
        <w:t>Business-as-usual projections point to a state in which the ecological footprint of humanity will be equivalent to the regenerative capacity of two planets by the mid-2030s</w:t>
      </w:r>
      <w:r w:rsidRPr="009048F4">
        <w:rPr>
          <w:sz w:val="14"/>
        </w:rPr>
        <w:t xml:space="preserve">.7 Rockstrom and his associates concluded their article in Nature by stating: "The evidence so far suggests that, as along as the [planetary boundary] thresholds are not crossed, humanity has the freedom to pursue long-term social and economic development." </w:t>
      </w:r>
      <w:r w:rsidRPr="009048F4">
        <w:rPr>
          <w:rStyle w:val="StyleBoldUnderline"/>
        </w:rPr>
        <w:t xml:space="preserve">Although this is undoubtedly true, what is obviously not addressed in this conclu-sion—but is clearly the point of their whole analysis—is that these thresholds have in some cases already been crossed </w:t>
      </w:r>
      <w:r w:rsidRPr="009048F4">
        <w:rPr>
          <w:rStyle w:val="StyleBoldUnderline"/>
        </w:rPr>
        <w:lastRenderedPageBreak/>
        <w:t>and in other cases will soon be crossed with the continuation of business as usual</w:t>
      </w:r>
      <w:r w:rsidRPr="009048F4">
        <w:rPr>
          <w:sz w:val="14"/>
        </w:rPr>
        <w:t xml:space="preserve">. Moreover, this can be attributed in each and every case to a primary cause: the current pattern of global socioeconomic development, that is, the capitalist mode of production and its expansionary tendencies. The whole problem can be called "the global ecological rift," referring to the overall break in the human relation to nature arising from an alienated system of capital accumulation without end.' </w:t>
      </w:r>
    </w:p>
    <w:p w:rsidR="00BF181B" w:rsidRPr="009048F4" w:rsidRDefault="00BF181B" w:rsidP="00BF181B">
      <w:pPr>
        <w:rPr>
          <w:rStyle w:val="StyleBoldUnderline"/>
        </w:rPr>
      </w:pPr>
    </w:p>
    <w:p w:rsidR="00BF181B" w:rsidRPr="009048F4" w:rsidRDefault="00BF181B" w:rsidP="00BF181B">
      <w:pPr>
        <w:pStyle w:val="Heading4"/>
        <w:rPr>
          <w:rFonts w:eastAsia="Calibri" w:cs="Arial"/>
        </w:rPr>
      </w:pPr>
      <w:r w:rsidRPr="009048F4">
        <w:t xml:space="preserve">Vote Neg to reject the Aff’s neoliberal economic engagement in favor of a commons-based approach. </w:t>
      </w:r>
      <w:r w:rsidRPr="009048F4">
        <w:rPr>
          <w:rFonts w:eastAsia="Calibri" w:cs="Arial"/>
        </w:rPr>
        <w:t>That solves and creates space to challenge neoliberalism</w:t>
      </w:r>
    </w:p>
    <w:p w:rsidR="00BF181B" w:rsidRPr="009048F4" w:rsidRDefault="00BF181B" w:rsidP="00BF181B">
      <w:pPr>
        <w:rPr>
          <w:b/>
          <w:sz w:val="24"/>
        </w:rPr>
      </w:pPr>
      <w:r w:rsidRPr="009048F4">
        <w:rPr>
          <w:b/>
          <w:sz w:val="24"/>
        </w:rPr>
        <w:t>De Angelis, East London political economy professor, 2003</w:t>
      </w:r>
    </w:p>
    <w:p w:rsidR="00BF181B" w:rsidRPr="009048F4" w:rsidRDefault="00BF181B" w:rsidP="00BF181B">
      <w:r w:rsidRPr="009048F4">
        <w:t>(Massimo, “Reflections on alternatives,</w:t>
      </w:r>
      <w:r w:rsidRPr="009048F4">
        <w:rPr>
          <w:sz w:val="14"/>
        </w:rPr>
        <w:t xml:space="preserve"> </w:t>
      </w:r>
      <w:r w:rsidRPr="009048F4">
        <w:t xml:space="preserve">commons and communities”, Winter, </w:t>
      </w:r>
      <w:hyperlink r:id="rId9" w:history="1">
        <w:r w:rsidRPr="009048F4">
          <w:rPr>
            <w:rStyle w:val="Hyperlink"/>
          </w:rPr>
          <w:t>http://www.commoner.org.uk/deangelis06.pdf</w:t>
        </w:r>
      </w:hyperlink>
      <w:r w:rsidRPr="009048F4">
        <w:t>, DOA: 7-2-12, ldg)</w:t>
      </w:r>
    </w:p>
    <w:p w:rsidR="00BF181B" w:rsidRPr="009048F4" w:rsidRDefault="00BF181B" w:rsidP="00BF181B">
      <w:r w:rsidRPr="009048F4">
        <w:rPr>
          <w:sz w:val="14"/>
        </w:rPr>
        <w:t xml:space="preserve">This movement has posed the question of a plurality of “alternatives” to the social processes and arrangements that produce the horrors of modern global capital. In </w:t>
      </w:r>
      <w:r w:rsidRPr="009048F4">
        <w:rPr>
          <w:rStyle w:val="StyleBoldUnderline"/>
        </w:rPr>
        <w:t>order to take the many calls for and practices of alternatives seriously, we have to make them relevant to the real people at the fring</w:t>
      </w:r>
      <w:r w:rsidRPr="009048F4">
        <w:rPr>
          <w:sz w:val="14"/>
        </w:rPr>
        <w:t xml:space="preserve">e or outside the movement. In other words, </w:t>
      </w:r>
      <w:r w:rsidRPr="009048F4">
        <w:rPr>
          <w:rStyle w:val="StyleBoldUnderline"/>
        </w:rPr>
        <w:t xml:space="preserve">we want </w:t>
      </w:r>
      <w:r w:rsidRPr="009048F4">
        <w:rPr>
          <w:rStyle w:val="StyleBoldUnderline"/>
          <w:highlight w:val="yellow"/>
        </w:rPr>
        <w:t>to move from movement to society</w:t>
      </w:r>
      <w:r w:rsidRPr="009048F4">
        <w:rPr>
          <w:rStyle w:val="StyleBoldUnderline"/>
        </w:rPr>
        <w:t xml:space="preserve"> not so much by persuading people to “join” our movement, but </w:t>
      </w:r>
      <w:r w:rsidRPr="009048F4">
        <w:rPr>
          <w:rStyle w:val="StyleBoldUnderline"/>
          <w:highlight w:val="yellow"/>
        </w:rPr>
        <w:t>through a language and a political practice</w:t>
      </w:r>
      <w:r w:rsidRPr="009048F4">
        <w:rPr>
          <w:rStyle w:val="StyleBoldUnderline"/>
        </w:rPr>
        <w:t xml:space="preserve"> that by tracing the connections between diverse practices attempts to dissolve the distinctions between inside and outside the movement, i.e., actually moves ‘from movement to society’</w:t>
      </w:r>
      <w:r w:rsidRPr="009048F4">
        <w:rPr>
          <w:sz w:val="14"/>
        </w:rPr>
        <w:t xml:space="preserve">. </w:t>
      </w:r>
      <w:r w:rsidRPr="009048F4">
        <w:rPr>
          <w:rStyle w:val="Box"/>
          <w:rFonts w:eastAsia="Calibri"/>
          <w:highlight w:val="yellow"/>
        </w:rPr>
        <w:t xml:space="preserve">To </w:t>
      </w:r>
      <w:r w:rsidRPr="009048F4">
        <w:rPr>
          <w:rStyle w:val="Box"/>
          <w:rFonts w:eastAsia="Calibri"/>
          <w:highlight w:val="yellow"/>
        </w:rPr>
        <w:lastRenderedPageBreak/>
        <w:t>make the possibility of a new world</w:t>
      </w:r>
      <w:r w:rsidRPr="009048F4">
        <w:rPr>
          <w:rStyle w:val="Box"/>
          <w:rFonts w:eastAsia="Calibri"/>
        </w:rPr>
        <w:t xml:space="preserve"> that contains many worlds an actuality, </w:t>
      </w:r>
      <w:r w:rsidRPr="009048F4">
        <w:rPr>
          <w:rStyle w:val="Box"/>
          <w:rFonts w:eastAsia="Calibri"/>
          <w:highlight w:val="yellow"/>
        </w:rPr>
        <w:t xml:space="preserve">we have to </w:t>
      </w:r>
      <w:r w:rsidRPr="009048F4">
        <w:rPr>
          <w:rStyle w:val="Box"/>
          <w:rFonts w:eastAsia="Calibri"/>
        </w:rPr>
        <w:t>be able to</w:t>
      </w:r>
      <w:r w:rsidRPr="009048F4">
        <w:rPr>
          <w:rStyle w:val="Box"/>
          <w:rFonts w:eastAsia="Calibri"/>
          <w:highlight w:val="yellow"/>
        </w:rPr>
        <w:t xml:space="preserve"> shape our own discourse </w:t>
      </w:r>
      <w:r w:rsidRPr="009048F4">
        <w:rPr>
          <w:rStyle w:val="Box"/>
          <w:rFonts w:eastAsia="Calibri"/>
        </w:rPr>
        <w:t xml:space="preserve">in such a way </w:t>
      </w:r>
      <w:r w:rsidRPr="009048F4">
        <w:rPr>
          <w:rStyle w:val="Box"/>
          <w:rFonts w:eastAsia="Calibri"/>
          <w:highlight w:val="yellow"/>
        </w:rPr>
        <w:t>as to echo the needs and aspirations coming from below</w:t>
      </w:r>
      <w:r w:rsidRPr="009048F4">
        <w:rPr>
          <w:sz w:val="14"/>
        </w:rPr>
        <w:t>. We have to give coherence to their plurality, without imposing a model or reiterating dead ideologies</w:t>
      </w:r>
      <w:r w:rsidRPr="009048F4">
        <w:rPr>
          <w:rStyle w:val="StyleBoldUnderline"/>
        </w:rPr>
        <w:t>. We need a discourse that helps to articulate the many alternatives that spring out of the points of crises of neoliberal capital</w:t>
      </w:r>
      <w:r w:rsidRPr="009048F4">
        <w:rPr>
          <w:sz w:val="14"/>
        </w:rPr>
        <w:t xml:space="preserve">, which seriously threaten to dispossess people of their livelihood and impose on them new or more intensified commodified patterns of life. </w:t>
      </w:r>
      <w:r w:rsidRPr="009048F4">
        <w:rPr>
          <w:rStyle w:val="StyleBoldUnderline"/>
        </w:rPr>
        <w:t>We need a discourse that builds on the plurality of the many concrete struggles and their methods and help us to articulate a vision</w:t>
      </w:r>
      <w:r w:rsidRPr="009048F4">
        <w:rPr>
          <w:sz w:val="14"/>
        </w:rPr>
        <w:t xml:space="preserve"> – not a plan – of the whole. Then we can better evaluate what are the global implications of our local struggles, as well as the local implications of global struggles for the building of a world that contains many worlds. </w:t>
      </w:r>
      <w:r w:rsidRPr="009048F4">
        <w:rPr>
          <w:rStyle w:val="StyleBoldUnderline"/>
        </w:rPr>
        <w:t xml:space="preserve">But most of all, </w:t>
      </w:r>
      <w:r w:rsidRPr="009048F4">
        <w:rPr>
          <w:rStyle w:val="Box"/>
          <w:rFonts w:eastAsia="Calibri"/>
          <w:highlight w:val="yellow"/>
        </w:rPr>
        <w:t>we need a discourse that recognizes the power we have to shape alternatives, at every level in socie</w:t>
      </w:r>
      <w:r w:rsidRPr="009048F4">
        <w:rPr>
          <w:rStyle w:val="StyleBoldUnderline"/>
          <w:highlight w:val="yellow"/>
        </w:rPr>
        <w:t>ty, that sets out from the simple fact that,</w:t>
      </w:r>
      <w:r w:rsidRPr="009048F4">
        <w:rPr>
          <w:rStyle w:val="StyleBoldUnderline"/>
        </w:rPr>
        <w:t xml:space="preserve"> contrarily to common belief, </w:t>
      </w:r>
      <w:r w:rsidRPr="009048F4">
        <w:rPr>
          <w:rStyle w:val="StyleBoldUnderline"/>
          <w:highlight w:val="yellow"/>
        </w:rPr>
        <w:t>alternatives</w:t>
      </w:r>
      <w:r w:rsidRPr="009048F4">
        <w:rPr>
          <w:rStyle w:val="StyleBoldUnderline"/>
        </w:rPr>
        <w:t xml:space="preserve"> do </w:t>
      </w:r>
      <w:r w:rsidRPr="009048F4">
        <w:rPr>
          <w:rStyle w:val="StyleBoldUnderline"/>
          <w:highlight w:val="yellow"/>
        </w:rPr>
        <w:t>exist</w:t>
      </w:r>
      <w:r w:rsidRPr="009048F4">
        <w:rPr>
          <w:rStyle w:val="StyleBoldUnderline"/>
        </w:rPr>
        <w:t>, are everywhere and plural</w:t>
      </w:r>
      <w:r w:rsidRPr="009048F4">
        <w:rPr>
          <w:sz w:val="14"/>
        </w:rPr>
        <w:t xml:space="preserve">. To clarify, I think that every social node, that is every individual or network of individuals is a bearer of alternatives. This is evident not only when struggles erupt in any of the waged or unwaged local and trans-local nodes of social production. </w:t>
      </w:r>
      <w:r w:rsidRPr="009048F4">
        <w:rPr>
          <w:rStyle w:val="StyleBoldUnderline"/>
        </w:rPr>
        <w:t>We just need to look around in the relative normality of daily routines to see that every social node “knows” of different ways to do things within its life-world and sphere of action longs for a different space in which things can be done in different ways</w:t>
      </w:r>
      <w:r w:rsidRPr="009048F4">
        <w:rPr>
          <w:sz w:val="14"/>
        </w:rPr>
        <w:t xml:space="preserve">. </w:t>
      </w:r>
      <w:r w:rsidRPr="009048F4">
        <w:rPr>
          <w:rStyle w:val="StyleBoldUnderline"/>
        </w:rPr>
        <w:t>Each social</w:t>
      </w:r>
      <w:r w:rsidRPr="009048F4">
        <w:rPr>
          <w:rStyle w:val="StyleBoldUnderline"/>
          <w:sz w:val="14"/>
        </w:rPr>
        <w:t xml:space="preserve"> </w:t>
      </w:r>
      <w:r w:rsidRPr="009048F4">
        <w:rPr>
          <w:rStyle w:val="StyleBoldUnderline"/>
        </w:rPr>
        <w:t>node expresses needs and as</w:t>
      </w:r>
      <w:r w:rsidRPr="009048F4">
        <w:rPr>
          <w:rStyle w:val="StyleBoldUnderline"/>
        </w:rPr>
        <w:lastRenderedPageBreak/>
        <w:t>pirations that are the basis of alternatives</w:t>
      </w:r>
      <w:r w:rsidRPr="009048F4">
        <w:rPr>
          <w:sz w:val="14"/>
        </w:rPr>
        <w:t xml:space="preserve">. For example: the alternative to working 10 hours a day is working 6; the alternative to poverty is access to the means of existence; the alternative to indignity is dignity; the alternative to building that dam and uprooting communities is not building that dam and leaving communities where they are; the alternative to tomatoes going rotten while transported on the back of an old woman for 20 miles is not GM tomatoes that do not rot, but access to land near home, or a home, or a road and a truck. Since every social node is aware of a spectrum of alternatives, the problem is simply how to make these alternatives actual? What resources are needed? How to coordinate alternatives in such a way that they are not pitted against each other as is the case of the competitive markets’ understanding of alternatives? How to solve the many existing problems without relying on the alienating coordinating mechanism of the market and creating instead social relations of mutual enrichment, dignity, and respect? These are I believe the bottom line questions on which a new political discourse must be based. </w:t>
      </w:r>
      <w:r w:rsidRPr="009048F4">
        <w:rPr>
          <w:rStyle w:val="StyleBoldUnderline"/>
        </w:rPr>
        <w:t xml:space="preserve">Once we acknowledge the existence of the galaxy of </w:t>
      </w:r>
      <w:r w:rsidRPr="009048F4">
        <w:rPr>
          <w:rStyle w:val="StyleBoldUnderline"/>
          <w:highlight w:val="yellow"/>
        </w:rPr>
        <w:t>alternatives</w:t>
      </w:r>
      <w:r w:rsidRPr="009048F4">
        <w:rPr>
          <w:rStyle w:val="StyleBoldUnderline"/>
        </w:rPr>
        <w:t xml:space="preserve"> as they emerge from concrete needs and aspirations, we </w:t>
      </w:r>
      <w:r w:rsidRPr="009048F4">
        <w:rPr>
          <w:rStyle w:val="StyleBoldUnderline"/>
          <w:highlight w:val="yellow"/>
        </w:rPr>
        <w:t xml:space="preserve">can ground </w:t>
      </w:r>
      <w:r w:rsidRPr="009048F4">
        <w:rPr>
          <w:rStyle w:val="StyleBoldUnderline"/>
        </w:rPr>
        <w:t xml:space="preserve">today’s new </w:t>
      </w:r>
      <w:r w:rsidRPr="009048F4">
        <w:rPr>
          <w:rStyle w:val="StyleBoldUnderline"/>
          <w:highlight w:val="yellow"/>
        </w:rPr>
        <w:t>political discourse in the thinking and practice of the actualization and the coordination of alternatives,</w:t>
      </w:r>
      <w:r w:rsidRPr="009048F4">
        <w:rPr>
          <w:rStyle w:val="StyleBoldUnderline"/>
        </w:rPr>
        <w:t xml:space="preserve"> so as each social node and each individual within it has the power to decide and take control over their live</w:t>
      </w:r>
      <w:r w:rsidRPr="009048F4">
        <w:rPr>
          <w:sz w:val="14"/>
        </w:rPr>
        <w:t xml:space="preserve">s. It is this actualization and this coordination that rescues existing alternatives from the cloud of their invisibility, because alternatives, as with any human product, are social products, and they need to be recognized and validated socially. Our political projects must push their way through beyond the existing forms of coordination, beyond the visible fist of the state, beyond the invisible hand of competitive markets, and beyond the hard realities of their interconnections that express themselves in today forms of neoliberal governance, promoting cooperation through competition and community through disempowerment. As I will argue, this new political discourse is based on the project of defending and extending the space of commons, at the same time building and strengthening communities through the social fields. </w:t>
      </w:r>
    </w:p>
    <w:p w:rsidR="00BF181B" w:rsidRPr="009048F4" w:rsidRDefault="00BF181B" w:rsidP="00BF181B"/>
    <w:p w:rsidR="00BF181B" w:rsidRDefault="00BF181B" w:rsidP="00BF181B">
      <w:pPr>
        <w:pStyle w:val="Heading3"/>
      </w:pPr>
      <w:r>
        <w:lastRenderedPageBreak/>
        <w:t>Tba</w:t>
      </w:r>
    </w:p>
    <w:p w:rsidR="00BF181B" w:rsidRDefault="00BF181B" w:rsidP="00BF181B"/>
    <w:p w:rsidR="00BF181B" w:rsidRPr="002F7759" w:rsidRDefault="00BF181B" w:rsidP="00BF181B">
      <w:pPr>
        <w:pStyle w:val="Heading4"/>
      </w:pPr>
      <w:r w:rsidRPr="002F7759">
        <w:t>1. Interpretation – “Its” is possessive of the USFG</w:t>
      </w:r>
    </w:p>
    <w:p w:rsidR="00BF181B" w:rsidRPr="00757BFB" w:rsidRDefault="00BF181B" w:rsidP="00BF181B">
      <w:r w:rsidRPr="00757BFB">
        <w:rPr>
          <w:rStyle w:val="StyleStyleBold12pt"/>
        </w:rPr>
        <w:t>Updegrave 91</w:t>
      </w:r>
      <w:r w:rsidRPr="00757BFB">
        <w:t xml:space="preserve"> (W.C., “Explanation of ZIP Code Address Purpose”, 8-19, </w:t>
      </w:r>
      <w:hyperlink r:id="rId10" w:history="1">
        <w:r w:rsidRPr="00757BFB">
          <w:rPr>
            <w:rStyle w:val="Hyperlink"/>
          </w:rPr>
          <w:t>http://www.supremelaw.org/ref/zipcode/updegrav.htm</w:t>
        </w:r>
      </w:hyperlink>
      <w:r w:rsidRPr="00757BFB">
        <w:t>)</w:t>
      </w:r>
    </w:p>
    <w:p w:rsidR="00BF181B" w:rsidRDefault="00BF181B" w:rsidP="00BF181B">
      <w:pPr>
        <w:rPr>
          <w:sz w:val="16"/>
        </w:rPr>
      </w:pPr>
      <w:r>
        <w:rPr>
          <w:sz w:val="16"/>
        </w:rPr>
        <w:t xml:space="preserve">More specifically, looking at the map on page 11 of the National ZIP Code Directory, e.g. at a local post office, one will see  that the first digit of a ZIP Code defines an area that includes more than one State. The first sentence of the explanatory paragraph begins: "A ZIP Code is a numerical code that identifies areas within the United States and its territories for purposes of ..." [cf. 26 CFR 1.1-1(c)].  </w:t>
      </w:r>
      <w:r>
        <w:rPr>
          <w:rStyle w:val="IntenseEmphasis"/>
        </w:rPr>
        <w:t xml:space="preserve">Note </w:t>
      </w:r>
      <w:r>
        <w:rPr>
          <w:rStyle w:val="IntenseEmphasis"/>
          <w:highlight w:val="yellow"/>
        </w:rPr>
        <w:t xml:space="preserve">the </w:t>
      </w:r>
      <w:r>
        <w:rPr>
          <w:rStyle w:val="Emphasis"/>
          <w:highlight w:val="yellow"/>
        </w:rPr>
        <w:t>singular possessive</w:t>
      </w:r>
      <w:r>
        <w:rPr>
          <w:rStyle w:val="IntenseEmphasis"/>
          <w:highlight w:val="yellow"/>
        </w:rPr>
        <w:t xml:space="preserve">  pronoun "its</w:t>
      </w:r>
      <w:r>
        <w:rPr>
          <w:rStyle w:val="IntenseEmphasis"/>
        </w:rPr>
        <w:t xml:space="preserve">", not "their", therefore carrying the implication that it </w:t>
      </w:r>
      <w:r>
        <w:rPr>
          <w:rStyle w:val="IntenseEmphasis"/>
          <w:highlight w:val="yellow"/>
        </w:rPr>
        <w:t>relates to the "</w:t>
      </w:r>
      <w:r>
        <w:rPr>
          <w:rStyle w:val="Emphasis"/>
          <w:highlight w:val="yellow"/>
        </w:rPr>
        <w:t>U</w:t>
      </w:r>
      <w:r>
        <w:rPr>
          <w:rStyle w:val="Heading3Char"/>
          <w:rFonts w:eastAsia="Calibri"/>
          <w:b w:val="0"/>
          <w:sz w:val="16"/>
        </w:rPr>
        <w:t>nited</w:t>
      </w:r>
      <w:r>
        <w:rPr>
          <w:rStyle w:val="Heading3Char"/>
          <w:rFonts w:eastAsia="Calibri"/>
          <w:sz w:val="16"/>
        </w:rPr>
        <w:t xml:space="preserve"> </w:t>
      </w:r>
      <w:r>
        <w:rPr>
          <w:rStyle w:val="Emphasis"/>
          <w:highlight w:val="yellow"/>
        </w:rPr>
        <w:t>S</w:t>
      </w:r>
      <w:r>
        <w:rPr>
          <w:rStyle w:val="Heading3Char"/>
          <w:rFonts w:eastAsia="Calibri"/>
          <w:b w:val="0"/>
          <w:sz w:val="16"/>
        </w:rPr>
        <w:t xml:space="preserve">tates" </w:t>
      </w:r>
      <w:r>
        <w:rPr>
          <w:rStyle w:val="IntenseEmphasis"/>
        </w:rPr>
        <w:t xml:space="preserve">as a corporation domiciled </w:t>
      </w:r>
      <w:r>
        <w:rPr>
          <w:rStyle w:val="IntenseEmphasis"/>
          <w:highlight w:val="yellow"/>
        </w:rPr>
        <w:t>in</w:t>
      </w:r>
      <w:r>
        <w:rPr>
          <w:rStyle w:val="IntenseEmphasis"/>
        </w:rPr>
        <w:t xml:space="preserve"> the </w:t>
      </w:r>
      <w:r>
        <w:rPr>
          <w:rStyle w:val="Emphasis"/>
          <w:highlight w:val="yellow"/>
        </w:rPr>
        <w:t>D</w:t>
      </w:r>
      <w:r>
        <w:rPr>
          <w:rStyle w:val="IntenseEmphasis"/>
        </w:rPr>
        <w:t xml:space="preserve">istrict of </w:t>
      </w:r>
      <w:r>
        <w:rPr>
          <w:rStyle w:val="Emphasis"/>
          <w:highlight w:val="yellow"/>
        </w:rPr>
        <w:t>C</w:t>
      </w:r>
      <w:r>
        <w:rPr>
          <w:rStyle w:val="IntenseEmphasis"/>
        </w:rPr>
        <w:t xml:space="preserve">olumbia (in the singular sense), not in the sense of being the 50 States of the Union (in the plural sense). </w:t>
      </w:r>
      <w:r>
        <w:rPr>
          <w:sz w:val="16"/>
        </w:rPr>
        <w:t xml:space="preserve">The map shows all the States of the Union, but it also shows D.C., Puerto Rico and the Virgin Islands, making the explanatory statement literally correct. </w:t>
      </w:r>
    </w:p>
    <w:p w:rsidR="00BF181B" w:rsidRDefault="00BF181B" w:rsidP="00BF181B">
      <w:pPr>
        <w:rPr>
          <w:rStyle w:val="StyleStyleBold12pt"/>
        </w:rPr>
      </w:pPr>
    </w:p>
    <w:p w:rsidR="00BF181B" w:rsidRPr="00B92FBC" w:rsidRDefault="00BF181B" w:rsidP="00BF181B">
      <w:pPr>
        <w:pStyle w:val="Heading4"/>
      </w:pPr>
      <w:r w:rsidRPr="00B92FBC">
        <w:lastRenderedPageBreak/>
        <w:t>This means only direct aid and trade agreements – they’re third-party engagement</w:t>
      </w:r>
    </w:p>
    <w:p w:rsidR="00BF181B" w:rsidRDefault="00BF181B" w:rsidP="00BF181B">
      <w:pPr>
        <w:pStyle w:val="CiteSpacing"/>
      </w:pPr>
      <w:r>
        <w:rPr>
          <w:rStyle w:val="StyleStyleBold12pt"/>
        </w:rPr>
        <w:t>Daga 13</w:t>
      </w:r>
      <w:r>
        <w:t xml:space="preserve"> (Sergio Daga, director of research at Politicas Publicas para la Libertad, Bolivia, visiting senior policy analyst, Heritage Foundation, M.A. Economics, University of Chile, B.A. Economics, Catholic University of Bolivia, also trained at Libertad y Desarrollo, Chile, and the Atlas Economic Research Foundation, United States, “Economics of the 2013-2014 Debate Topic: U.S. Economic Engagement Toward Cuba, Mexico or Venezuela,” National Center for Policy Analysis, Debate Backgrounder No. 7, 5-15-2013, http://www.ncpa.org/pdfs/Message_to_Debaters_6-7-13.pdf)</w:t>
      </w:r>
    </w:p>
    <w:p w:rsidR="00BF181B" w:rsidRDefault="00BF181B" w:rsidP="00BF181B">
      <w:pPr>
        <w:rPr>
          <w:sz w:val="16"/>
        </w:rPr>
      </w:pPr>
      <w:r>
        <w:rPr>
          <w:sz w:val="16"/>
        </w:rPr>
        <w:t xml:space="preserve">Economics is the branch of human knowledge concerned with the </w:t>
      </w:r>
      <w:r>
        <w:rPr>
          <w:sz w:val="12"/>
        </w:rPr>
        <w:t>¶</w:t>
      </w:r>
      <w:r>
        <w:rPr>
          <w:sz w:val="16"/>
        </w:rPr>
        <w:t xml:space="preserve"> satisfaction of human wants through the production of goods and </w:t>
      </w:r>
      <w:r>
        <w:rPr>
          <w:sz w:val="12"/>
        </w:rPr>
        <w:t>¶</w:t>
      </w:r>
      <w:r>
        <w:rPr>
          <w:sz w:val="16"/>
        </w:rPr>
        <w:t xml:space="preserve"> services, and the exchange of those goods and services between two </w:t>
      </w:r>
      <w:r>
        <w:rPr>
          <w:sz w:val="12"/>
        </w:rPr>
        <w:t>¶</w:t>
      </w:r>
      <w:r>
        <w:rPr>
          <w:sz w:val="16"/>
        </w:rPr>
        <w:t xml:space="preserve"> or more individuals. Thus, </w:t>
      </w:r>
      <w:r>
        <w:rPr>
          <w:rStyle w:val="IntenseEmphasis"/>
        </w:rPr>
        <w:t xml:space="preserve">economics encompasses human activities </w:t>
      </w:r>
      <w:r>
        <w:rPr>
          <w:rStyle w:val="IntenseEmphasis"/>
          <w:sz w:val="12"/>
        </w:rPr>
        <w:t xml:space="preserve">¶ </w:t>
      </w:r>
      <w:r>
        <w:rPr>
          <w:rStyle w:val="IntenseEmphasis"/>
        </w:rPr>
        <w:t xml:space="preserve">from simple barter between two individuals to international trade </w:t>
      </w:r>
      <w:r>
        <w:rPr>
          <w:rStyle w:val="IntenseEmphasis"/>
          <w:sz w:val="12"/>
        </w:rPr>
        <w:t xml:space="preserve">¶ </w:t>
      </w:r>
      <w:r>
        <w:rPr>
          <w:rStyle w:val="IntenseEmphasis"/>
        </w:rPr>
        <w:t>between firms or governments</w:t>
      </w:r>
      <w:r>
        <w:rPr>
          <w:sz w:val="16"/>
        </w:rPr>
        <w:t xml:space="preserve">. Many of these economic activities </w:t>
      </w:r>
      <w:r>
        <w:rPr>
          <w:sz w:val="12"/>
        </w:rPr>
        <w:t>¶</w:t>
      </w:r>
      <w:r>
        <w:rPr>
          <w:sz w:val="16"/>
        </w:rPr>
        <w:t xml:space="preserve"> are regulated by government, and some are outlawed. Trade and </w:t>
      </w:r>
      <w:r>
        <w:rPr>
          <w:sz w:val="12"/>
        </w:rPr>
        <w:t>¶</w:t>
      </w:r>
      <w:r>
        <w:rPr>
          <w:sz w:val="16"/>
        </w:rPr>
        <w:t xml:space="preserve"> other economic activities that cross national borders — such as </w:t>
      </w:r>
      <w:r>
        <w:rPr>
          <w:sz w:val="12"/>
        </w:rPr>
        <w:t>¶</w:t>
      </w:r>
      <w:r>
        <w:rPr>
          <w:sz w:val="16"/>
        </w:rPr>
        <w:t xml:space="preserve"> sales of goods and services, travel, migration or transfers of money </w:t>
      </w:r>
      <w:r>
        <w:rPr>
          <w:sz w:val="12"/>
        </w:rPr>
        <w:t>¶</w:t>
      </w:r>
      <w:r>
        <w:rPr>
          <w:sz w:val="16"/>
        </w:rPr>
        <w:t xml:space="preserve"> — are regulated by both the government of the originating country </w:t>
      </w:r>
      <w:r>
        <w:rPr>
          <w:sz w:val="12"/>
        </w:rPr>
        <w:t>¶</w:t>
      </w:r>
      <w:r>
        <w:rPr>
          <w:sz w:val="16"/>
        </w:rPr>
        <w:t xml:space="preserve"> and the government of the destination country. </w:t>
      </w:r>
      <w:r>
        <w:rPr>
          <w:rStyle w:val="IntenseEmphasis"/>
        </w:rPr>
        <w:t xml:space="preserve">The government </w:t>
      </w:r>
      <w:r>
        <w:rPr>
          <w:rStyle w:val="IntenseEmphasis"/>
          <w:sz w:val="12"/>
        </w:rPr>
        <w:t xml:space="preserve">¶ </w:t>
      </w:r>
      <w:r>
        <w:rPr>
          <w:rStyle w:val="IntenseEmphasis"/>
        </w:rPr>
        <w:t xml:space="preserve">itself could be an economic actor, buying and </w:t>
      </w:r>
      <w:r>
        <w:rPr>
          <w:rStyle w:val="IntenseEmphasis"/>
        </w:rPr>
        <w:lastRenderedPageBreak/>
        <w:t xml:space="preserve">selling from other </w:t>
      </w:r>
      <w:r>
        <w:rPr>
          <w:rStyle w:val="IntenseEmphasis"/>
          <w:sz w:val="12"/>
        </w:rPr>
        <w:t xml:space="preserve">¶ </w:t>
      </w:r>
      <w:r>
        <w:rPr>
          <w:rStyle w:val="IntenseEmphasis"/>
        </w:rPr>
        <w:t xml:space="preserve">governments or firms in other countries; or the government could </w:t>
      </w:r>
      <w:r>
        <w:rPr>
          <w:rStyle w:val="IntenseEmphasis"/>
          <w:sz w:val="12"/>
        </w:rPr>
        <w:t xml:space="preserve">¶ </w:t>
      </w:r>
      <w:r>
        <w:rPr>
          <w:rStyle w:val="IntenseEmphasis"/>
        </w:rPr>
        <w:t>regulate the private economic activities of individuals and firms</w:t>
      </w:r>
      <w:r>
        <w:rPr>
          <w:sz w:val="16"/>
        </w:rPr>
        <w:t>.</w:t>
      </w:r>
      <w:r>
        <w:rPr>
          <w:sz w:val="12"/>
        </w:rPr>
        <w:t>¶</w:t>
      </w:r>
      <w:r>
        <w:rPr>
          <w:sz w:val="16"/>
        </w:rPr>
        <w:t xml:space="preserve"> </w:t>
      </w:r>
      <w:r>
        <w:rPr>
          <w:rStyle w:val="IntenseEmphasis"/>
          <w:highlight w:val="yellow"/>
        </w:rPr>
        <w:t>Economic engagement</w:t>
      </w:r>
      <w:r>
        <w:rPr>
          <w:sz w:val="16"/>
        </w:rPr>
        <w:t xml:space="preserve"> between or among countries can take </w:t>
      </w:r>
      <w:r>
        <w:rPr>
          <w:sz w:val="12"/>
        </w:rPr>
        <w:t>¶</w:t>
      </w:r>
      <w:r>
        <w:rPr>
          <w:sz w:val="16"/>
        </w:rPr>
        <w:t xml:space="preserve"> many forms, but this document will </w:t>
      </w:r>
      <w:r>
        <w:rPr>
          <w:rStyle w:val="IntenseEmphasis"/>
          <w:highlight w:val="yellow"/>
        </w:rPr>
        <w:t>focus on government-to-government</w:t>
      </w:r>
      <w:r>
        <w:rPr>
          <w:rStyle w:val="IntenseEmphasis"/>
        </w:rPr>
        <w:t xml:space="preserve"> engagement </w:t>
      </w:r>
      <w:r>
        <w:rPr>
          <w:rStyle w:val="IntenseEmphasis"/>
          <w:highlight w:val="yellow"/>
        </w:rPr>
        <w:t>through</w:t>
      </w:r>
      <w:r>
        <w:rPr>
          <w:rStyle w:val="IntenseEmphasis"/>
        </w:rPr>
        <w:t xml:space="preserve"> 1) </w:t>
      </w:r>
      <w:r>
        <w:rPr>
          <w:rStyle w:val="IntenseEmphasis"/>
          <w:highlight w:val="yellow"/>
        </w:rPr>
        <w:t>international trade agreements</w:t>
      </w:r>
      <w:r>
        <w:rPr>
          <w:rStyle w:val="IntenseEmphasis"/>
        </w:rPr>
        <w:t xml:space="preserve"> </w:t>
      </w:r>
      <w:r>
        <w:rPr>
          <w:rStyle w:val="IntenseEmphasis"/>
          <w:sz w:val="12"/>
        </w:rPr>
        <w:t xml:space="preserve">¶ </w:t>
      </w:r>
      <w:r>
        <w:rPr>
          <w:rStyle w:val="IntenseEmphasis"/>
        </w:rPr>
        <w:t xml:space="preserve">designed to lower barriers to trade; </w:t>
      </w:r>
      <w:r>
        <w:rPr>
          <w:rStyle w:val="IntenseEmphasis"/>
          <w:highlight w:val="yellow"/>
        </w:rPr>
        <w:t>and</w:t>
      </w:r>
      <w:r>
        <w:rPr>
          <w:rStyle w:val="IntenseEmphasis"/>
        </w:rPr>
        <w:t xml:space="preserve"> 2) </w:t>
      </w:r>
      <w:r>
        <w:rPr>
          <w:rStyle w:val="IntenseEmphasis"/>
          <w:highlight w:val="yellow"/>
        </w:rPr>
        <w:t>government foreign</w:t>
      </w:r>
      <w:r>
        <w:rPr>
          <w:rStyle w:val="IntenseEmphasis"/>
        </w:rPr>
        <w:t xml:space="preserve"> </w:t>
      </w:r>
      <w:r>
        <w:rPr>
          <w:rStyle w:val="IntenseEmphasis"/>
          <w:sz w:val="12"/>
        </w:rPr>
        <w:t xml:space="preserve">¶ </w:t>
      </w:r>
      <w:r>
        <w:rPr>
          <w:rStyle w:val="IntenseEmphasis"/>
          <w:highlight w:val="yellow"/>
        </w:rPr>
        <w:t>aid</w:t>
      </w:r>
      <w:r>
        <w:rPr>
          <w:sz w:val="16"/>
        </w:rPr>
        <w:t xml:space="preserve">; next, </w:t>
      </w:r>
      <w:r>
        <w:rPr>
          <w:rStyle w:val="IntenseEmphasis"/>
        </w:rPr>
        <w:t>we</w:t>
      </w:r>
      <w:r>
        <w:rPr>
          <w:sz w:val="16"/>
        </w:rPr>
        <w:t xml:space="preserve"> will </w:t>
      </w:r>
      <w:r>
        <w:rPr>
          <w:rStyle w:val="IntenseEmphasis"/>
          <w:highlight w:val="cyan"/>
        </w:rPr>
        <w:t>contrast</w:t>
      </w:r>
      <w:r>
        <w:rPr>
          <w:rStyle w:val="IntenseEmphasis"/>
        </w:rPr>
        <w:t xml:space="preserve"> government-to-government economic </w:t>
      </w:r>
      <w:r>
        <w:rPr>
          <w:rStyle w:val="IntenseEmphasis"/>
          <w:sz w:val="12"/>
        </w:rPr>
        <w:t xml:space="preserve">¶ </w:t>
      </w:r>
      <w:r>
        <w:rPr>
          <w:rStyle w:val="IntenseEmphasis"/>
        </w:rPr>
        <w:t xml:space="preserve">engagement </w:t>
      </w:r>
      <w:r>
        <w:rPr>
          <w:rStyle w:val="IntenseEmphasis"/>
          <w:highlight w:val="cyan"/>
        </w:rPr>
        <w:t>with private economic engagement through</w:t>
      </w:r>
      <w:r>
        <w:rPr>
          <w:rStyle w:val="IntenseEmphasis"/>
        </w:rPr>
        <w:t xml:space="preserve"> 3) </w:t>
      </w:r>
      <w:r>
        <w:rPr>
          <w:rStyle w:val="IntenseEmphasis"/>
          <w:sz w:val="12"/>
        </w:rPr>
        <w:t xml:space="preserve">¶ </w:t>
      </w:r>
      <w:r>
        <w:rPr>
          <w:rStyle w:val="IntenseEmphasis"/>
        </w:rPr>
        <w:t xml:space="preserve">international </w:t>
      </w:r>
      <w:r>
        <w:rPr>
          <w:rStyle w:val="IntenseEmphasis"/>
          <w:highlight w:val="cyan"/>
        </w:rPr>
        <w:t>investment</w:t>
      </w:r>
      <w:r>
        <w:rPr>
          <w:rStyle w:val="IntenseEmphasis"/>
        </w:rPr>
        <w:t xml:space="preserve">, called foreign direct investment; and 4) </w:t>
      </w:r>
      <w:r>
        <w:rPr>
          <w:rStyle w:val="IntenseEmphasis"/>
          <w:sz w:val="12"/>
        </w:rPr>
        <w:t xml:space="preserve">¶ </w:t>
      </w:r>
      <w:r>
        <w:rPr>
          <w:rStyle w:val="IntenseEmphasis"/>
          <w:highlight w:val="cyan"/>
        </w:rPr>
        <w:t>remittances and migration</w:t>
      </w:r>
      <w:r>
        <w:rPr>
          <w:rStyle w:val="IntenseEmphasis"/>
        </w:rPr>
        <w:t xml:space="preserve"> by individuals</w:t>
      </w:r>
      <w:r>
        <w:rPr>
          <w:sz w:val="16"/>
        </w:rPr>
        <w:t xml:space="preserve">. All of these areas are </w:t>
      </w:r>
      <w:r>
        <w:rPr>
          <w:sz w:val="12"/>
        </w:rPr>
        <w:t>¶</w:t>
      </w:r>
      <w:r>
        <w:rPr>
          <w:sz w:val="16"/>
        </w:rPr>
        <w:t xml:space="preserve"> important with respect to the countries mentioned in the debate </w:t>
      </w:r>
      <w:r>
        <w:rPr>
          <w:sz w:val="12"/>
        </w:rPr>
        <w:t>¶</w:t>
      </w:r>
      <w:r>
        <w:rPr>
          <w:sz w:val="16"/>
        </w:rPr>
        <w:t xml:space="preserve"> resolution; however, </w:t>
      </w:r>
      <w:r>
        <w:rPr>
          <w:rStyle w:val="IntenseEmphasis"/>
          <w:highlight w:val="yellow"/>
        </w:rPr>
        <w:t>when discussing</w:t>
      </w:r>
      <w:r>
        <w:rPr>
          <w:rStyle w:val="IntenseEmphasis"/>
        </w:rPr>
        <w:t xml:space="preserve"> economic </w:t>
      </w:r>
      <w:r>
        <w:rPr>
          <w:rStyle w:val="IntenseEmphasis"/>
          <w:highlight w:val="yellow"/>
        </w:rPr>
        <w:t>engagement by</w:t>
      </w:r>
      <w:r>
        <w:rPr>
          <w:rStyle w:val="IntenseEmphasis"/>
        </w:rPr>
        <w:t xml:space="preserve"> </w:t>
      </w:r>
      <w:r>
        <w:rPr>
          <w:rStyle w:val="IntenseEmphasis"/>
          <w:sz w:val="12"/>
        </w:rPr>
        <w:t xml:space="preserve">¶ </w:t>
      </w:r>
      <w:r>
        <w:rPr>
          <w:rStyle w:val="IntenseEmphasis"/>
          <w:highlight w:val="yellow"/>
        </w:rPr>
        <w:t>the U.S. federal government, some issues are more important</w:t>
      </w:r>
      <w:r>
        <w:rPr>
          <w:sz w:val="16"/>
        </w:rPr>
        <w:t xml:space="preserve"> with </w:t>
      </w:r>
      <w:r>
        <w:rPr>
          <w:sz w:val="12"/>
        </w:rPr>
        <w:t>¶</w:t>
      </w:r>
      <w:r>
        <w:rPr>
          <w:sz w:val="16"/>
        </w:rPr>
        <w:t xml:space="preserve"> respect to some countries </w:t>
      </w:r>
      <w:r>
        <w:rPr>
          <w:rStyle w:val="IntenseEmphasis"/>
          <w:highlight w:val="yellow"/>
        </w:rPr>
        <w:t>than</w:t>
      </w:r>
      <w:r>
        <w:rPr>
          <w:sz w:val="16"/>
        </w:rPr>
        <w:t xml:space="preserve"> to </w:t>
      </w:r>
      <w:r>
        <w:rPr>
          <w:rStyle w:val="IntenseEmphasis"/>
          <w:highlight w:val="yellow"/>
        </w:rPr>
        <w:t>others</w:t>
      </w:r>
      <w:r>
        <w:rPr>
          <w:sz w:val="16"/>
        </w:rPr>
        <w:t>.</w:t>
      </w:r>
    </w:p>
    <w:p w:rsidR="00BF181B" w:rsidRDefault="00BF181B" w:rsidP="00BF181B"/>
    <w:p w:rsidR="00BF181B" w:rsidRDefault="00BF181B" w:rsidP="00BF181B">
      <w:pPr>
        <w:rPr>
          <w:rStyle w:val="StyleStyleBold12pt"/>
        </w:rPr>
      </w:pPr>
    </w:p>
    <w:p w:rsidR="00BF181B" w:rsidRDefault="00BF181B" w:rsidP="00BF181B">
      <w:pPr>
        <w:rPr>
          <w:rStyle w:val="StyleStyleBold12pt"/>
        </w:rPr>
      </w:pPr>
      <w:r>
        <w:rPr>
          <w:rStyle w:val="StyleStyleBold12pt"/>
        </w:rPr>
        <w:t>Increase means to make larger</w:t>
      </w:r>
    </w:p>
    <w:p w:rsidR="00BF181B" w:rsidRDefault="00BF181B" w:rsidP="00BF181B">
      <w:r>
        <w:rPr>
          <w:rStyle w:val="StyleStyleBold12pt"/>
        </w:rPr>
        <w:t>Webster’s 13</w:t>
      </w:r>
      <w:r>
        <w:t xml:space="preserve"> – Webster’s Dictionary. 1913 ("Increase", http://machaut.uchicago.edu/cgi-bin/WEBSTER.sh?WORD=increase)</w:t>
      </w:r>
    </w:p>
    <w:p w:rsidR="00BF181B" w:rsidRDefault="00BF181B" w:rsidP="00BF181B">
      <w:pPr>
        <w:rPr>
          <w:rFonts w:ascii="Garamond" w:hAnsi="Garamond"/>
          <w:color w:val="000000"/>
          <w:u w:val="single"/>
        </w:rPr>
      </w:pPr>
    </w:p>
    <w:p w:rsidR="00BF181B" w:rsidRDefault="00BF181B" w:rsidP="00BF181B">
      <w:pPr>
        <w:rPr>
          <w:sz w:val="16"/>
        </w:rPr>
      </w:pPr>
      <w:r>
        <w:rPr>
          <w:sz w:val="16"/>
        </w:rPr>
        <w:t>In*crease" (?), v. i.</w:t>
      </w:r>
    </w:p>
    <w:p w:rsidR="00BF181B" w:rsidRDefault="00BF181B" w:rsidP="00BF181B">
      <w:pPr>
        <w:rPr>
          <w:sz w:val="16"/>
        </w:rPr>
      </w:pPr>
      <w:r w:rsidRPr="000B2ADC">
        <w:rPr>
          <w:rStyle w:val="IntenseEmphasis"/>
          <w:highlight w:val="cyan"/>
        </w:rPr>
        <w:t>To become greater</w:t>
      </w:r>
      <w:r>
        <w:rPr>
          <w:rStyle w:val="IntenseEmphasis"/>
        </w:rPr>
        <w:t xml:space="preserve"> or more </w:t>
      </w:r>
      <w:r w:rsidRPr="000B2ADC">
        <w:rPr>
          <w:rStyle w:val="IntenseEmphasis"/>
          <w:highlight w:val="cyan"/>
        </w:rPr>
        <w:t>in size</w:t>
      </w:r>
      <w:r w:rsidRPr="000B2ADC">
        <w:rPr>
          <w:rStyle w:val="StyleBoldUnderline"/>
          <w:highlight w:val="cyan"/>
        </w:rPr>
        <w:t>, quantity, number, degree</w:t>
      </w:r>
      <w:r>
        <w:rPr>
          <w:sz w:val="16"/>
        </w:rPr>
        <w:t xml:space="preserve">, value, intensity, power, authority, reputation, wealth; to grow; to augment; to advance; </w:t>
      </w:r>
      <w:r>
        <w:rPr>
          <w:rStyle w:val="IntenseEmphasis"/>
        </w:rPr>
        <w:t xml:space="preserve">-- </w:t>
      </w:r>
      <w:r w:rsidRPr="000B2ADC">
        <w:rPr>
          <w:rStyle w:val="IntenseEmphasis"/>
          <w:highlight w:val="cyan"/>
        </w:rPr>
        <w:t xml:space="preserve">opposed to </w:t>
      </w:r>
      <w:r w:rsidRPr="000B2ADC">
        <w:rPr>
          <w:i/>
          <w:iCs/>
          <w:highlight w:val="cyan"/>
          <w:u w:val="single"/>
        </w:rPr>
        <w:t>decrease</w:t>
      </w:r>
      <w:r w:rsidRPr="000B2ADC">
        <w:rPr>
          <w:rStyle w:val="IntenseEmphasis"/>
          <w:highlight w:val="cyan"/>
        </w:rPr>
        <w:t>.</w:t>
      </w:r>
      <w:r>
        <w:rPr>
          <w:rStyle w:val="IntenseEmphasis"/>
        </w:rPr>
        <w:t xml:space="preserve"> </w:t>
      </w:r>
    </w:p>
    <w:p w:rsidR="00BF181B" w:rsidRDefault="00BF181B" w:rsidP="00BF181B">
      <w:pPr>
        <w:rPr>
          <w:sz w:val="16"/>
        </w:rPr>
      </w:pPr>
    </w:p>
    <w:p w:rsidR="00BF181B" w:rsidRPr="00FB0E20" w:rsidRDefault="00BF181B" w:rsidP="00BF181B">
      <w:pPr>
        <w:pStyle w:val="Heading4"/>
      </w:pPr>
      <w:r w:rsidRPr="00FB0E20">
        <w:t>2.</w:t>
      </w:r>
      <w:r>
        <w:t xml:space="preserve"> V</w:t>
      </w:r>
      <w:r w:rsidRPr="00FB0E20">
        <w:t>iolation</w:t>
      </w:r>
      <w:r>
        <w:t xml:space="preserve"> – the plan does not increase Federal Economic Engagement to a topic country via a BIT or FTA it instead unilaterally acts on previous engagement to increase private sector engagement.</w:t>
      </w:r>
    </w:p>
    <w:p w:rsidR="00BF181B" w:rsidRPr="000B2ADC" w:rsidRDefault="00BF181B" w:rsidP="00BF181B">
      <w:pPr>
        <w:pStyle w:val="Heading4"/>
      </w:pPr>
      <w:r w:rsidRPr="000B2ADC">
        <w:t xml:space="preserve">Promoting investment in individual sectors is private NOT governmental engagement </w:t>
      </w:r>
    </w:p>
    <w:p w:rsidR="00BF181B" w:rsidRDefault="00BF181B" w:rsidP="00BF181B">
      <w:pPr>
        <w:pStyle w:val="CiteSpacing"/>
      </w:pPr>
      <w:r>
        <w:rPr>
          <w:rStyle w:val="StyleStyleBold12pt"/>
        </w:rPr>
        <w:t>Sullivan 8</w:t>
      </w:r>
      <w:r>
        <w:t xml:space="preserve"> (Daniel S. Sullivan, Assistant Secretary for Economic, Energy, and Business Affairs, which involves overseeing work on international trade and investment policy; international finance, development, and debt policy; economic sanctions, former Director and Acting Senior Director in the International Economics Directorate Director and Acting Senior Director in the International Economics Directorate in the National Security Council/National Economic Council Staff, graduated magna cum laude from Harvard University with a degree in Economics and graduated cum laude from Georgetown University with a J.D./Master of Science in Foreign Service joint degree, focusing on law, international economics, and national security studies, Remarks at the Inter-American Development Bank Annual Meeting: “Economic Engagement in the Americas,” April 6, 2008, </w:t>
      </w:r>
      <w:hyperlink r:id="rId11" w:history="1">
        <w:r>
          <w:rPr>
            <w:rStyle w:val="Hyperlink"/>
          </w:rPr>
          <w:t>http://2001-2009.state.gov/e/eeb/rls/rm/2008/105276.htm</w:t>
        </w:r>
      </w:hyperlink>
      <w:r>
        <w:t xml:space="preserve"> Xu)</w:t>
      </w:r>
    </w:p>
    <w:p w:rsidR="00BF181B" w:rsidRDefault="00BF181B" w:rsidP="00BF181B">
      <w:pPr>
        <w:rPr>
          <w:sz w:val="14"/>
        </w:rPr>
      </w:pPr>
      <w:r>
        <w:rPr>
          <w:sz w:val="14"/>
        </w:rPr>
        <w:t xml:space="preserve">QUESTION: In regards to Uruguay-U.S. negotiations – what are some of the objectives for a commercial exchange with Uruguay? ASSISTANT SECRETARY SULLIVAN: Well again, I think one thing that’s been a very positive element of our engagement with Uruguay was the Bilateral Investment Treaty. That was the first new "model BIT" in the United States – very high level investor protection for both Uruguayan investors in the U.S. and U.S. investors there. We saw that as an important development of our relationship. I believe my colleague Edward Eissenstat from the USTR office has been to Uruguay a few times in the last year; focused on deepening our trade relationship. And I know there have been a number of discussions on ways to build on the bilateral investment treaty, which I think we’ve seen is very successful. I think we also have a trade investment framework agreement with Uruguay which is another way in which to deepen the relationship. And I think there’s a lot of interest in building on what we saw as positive movement, to move forward on the BIT. So, I think there’s a lot of enthusiasm on continuing to deepen our economic relationship with Uruguay and the United States. Yes. QUESTION: Business News Americas. What will be the impact of the Uruguay BIT on new investment? ASSISTANT SECRETARY SULLIVAN: Let me take your first question. </w:t>
      </w:r>
      <w:r w:rsidRPr="00FB0E20">
        <w:rPr>
          <w:rStyle w:val="IntenseEmphasis"/>
          <w:highlight w:val="cyan"/>
        </w:rPr>
        <w:t>With</w:t>
      </w:r>
      <w:r>
        <w:rPr>
          <w:rStyle w:val="IntenseEmphasis"/>
        </w:rPr>
        <w:t xml:space="preserve"> regard to </w:t>
      </w:r>
      <w:r w:rsidRPr="00FB0E20">
        <w:rPr>
          <w:rStyle w:val="IntenseEmphasis"/>
          <w:highlight w:val="cyan"/>
        </w:rPr>
        <w:t>specific sectors</w:t>
      </w:r>
      <w:r>
        <w:rPr>
          <w:sz w:val="14"/>
        </w:rPr>
        <w:t xml:space="preserve">, as you know, </w:t>
      </w:r>
      <w:r w:rsidRPr="00FB0E20">
        <w:rPr>
          <w:rStyle w:val="IntenseEmphasis"/>
          <w:highlight w:val="cyan"/>
        </w:rPr>
        <w:t>those are private sector decisions</w:t>
      </w:r>
      <w:r>
        <w:rPr>
          <w:sz w:val="14"/>
        </w:rPr>
        <w:t xml:space="preserve">. What’s important about </w:t>
      </w:r>
      <w:r w:rsidRPr="00FB0E20">
        <w:rPr>
          <w:rStyle w:val="IntenseEmphasis"/>
          <w:highlight w:val="cyan"/>
        </w:rPr>
        <w:t>the BIT</w:t>
      </w:r>
      <w:r>
        <w:rPr>
          <w:sz w:val="14"/>
        </w:rPr>
        <w:t xml:space="preserve"> is that it </w:t>
      </w:r>
      <w:r>
        <w:rPr>
          <w:rStyle w:val="IntenseEmphasis"/>
        </w:rPr>
        <w:t xml:space="preserve">provides the protections to </w:t>
      </w:r>
      <w:r w:rsidRPr="00FB0E20">
        <w:rPr>
          <w:rStyle w:val="IntenseEmphasis"/>
          <w:highlight w:val="cyan"/>
        </w:rPr>
        <w:t>encourage deeper economic engagement</w:t>
      </w:r>
      <w:r>
        <w:rPr>
          <w:rStyle w:val="IntenseEmphasis"/>
        </w:rPr>
        <w:t xml:space="preserve"> through investment</w:t>
      </w:r>
      <w:r>
        <w:rPr>
          <w:sz w:val="14"/>
        </w:rPr>
        <w:t xml:space="preserve">, through trade. </w:t>
      </w:r>
      <w:r w:rsidRPr="00FB0E20">
        <w:rPr>
          <w:rStyle w:val="IntenseEmphasis"/>
          <w:highlight w:val="cyan"/>
        </w:rPr>
        <w:t>The different sectors</w:t>
      </w:r>
      <w:r>
        <w:rPr>
          <w:rStyle w:val="IntenseEmphasis"/>
        </w:rPr>
        <w:t xml:space="preserve"> where </w:t>
      </w:r>
      <w:r w:rsidRPr="00FB0E20">
        <w:rPr>
          <w:rStyle w:val="IntenseEmphasis"/>
          <w:highlight w:val="cyan"/>
        </w:rPr>
        <w:t>that engagement might take place</w:t>
      </w:r>
      <w:r>
        <w:rPr>
          <w:rStyle w:val="IntenseEmphasis"/>
        </w:rPr>
        <w:t xml:space="preserve"> </w:t>
      </w:r>
      <w:r w:rsidRPr="00FB0E20">
        <w:rPr>
          <w:rStyle w:val="IntenseEmphasis"/>
          <w:highlight w:val="cyan"/>
        </w:rPr>
        <w:t>is</w:t>
      </w:r>
      <w:r>
        <w:rPr>
          <w:rStyle w:val="IntenseEmphasis"/>
        </w:rPr>
        <w:t xml:space="preserve"> going to be </w:t>
      </w:r>
      <w:r w:rsidRPr="00FB0E20">
        <w:rPr>
          <w:rStyle w:val="IntenseEmphasis"/>
          <w:highlight w:val="cyan"/>
        </w:rPr>
        <w:t>up to</w:t>
      </w:r>
      <w:r>
        <w:rPr>
          <w:sz w:val="14"/>
        </w:rPr>
        <w:t xml:space="preserve"> the Uruguayan and </w:t>
      </w:r>
      <w:r w:rsidRPr="00FB0E20">
        <w:rPr>
          <w:rStyle w:val="IntenseEmphasis"/>
          <w:highlight w:val="cyan"/>
        </w:rPr>
        <w:t>U.S. private</w:t>
      </w:r>
      <w:r>
        <w:rPr>
          <w:rStyle w:val="IntenseEmphasis"/>
        </w:rPr>
        <w:t xml:space="preserve"> sector interests</w:t>
      </w:r>
      <w:r>
        <w:rPr>
          <w:sz w:val="14"/>
        </w:rPr>
        <w:t>, but we think that having the investment treaty is a very important spur to making that happen.</w:t>
      </w:r>
    </w:p>
    <w:p w:rsidR="00BF181B" w:rsidRPr="00FB0E20" w:rsidRDefault="00BF181B" w:rsidP="00BF181B">
      <w:pPr>
        <w:pStyle w:val="Heading4"/>
      </w:pPr>
      <w:r w:rsidRPr="00FB0E20">
        <w:lastRenderedPageBreak/>
        <w:t>1. Limits – direct talks places a functional limit on the topic – otherwise, any change in U.S. policy can be interpreted as engagement</w:t>
      </w:r>
    </w:p>
    <w:p w:rsidR="00BF181B" w:rsidRPr="00FB0E20" w:rsidRDefault="00BF181B" w:rsidP="00BF181B">
      <w:pPr>
        <w:pStyle w:val="Heading4"/>
      </w:pPr>
      <w:r w:rsidRPr="00FB0E20">
        <w:t>2. Ground – talks are a stable mechanism for topic disads and counterplans – that’s key to fairness</w:t>
      </w:r>
    </w:p>
    <w:p w:rsidR="00BF181B" w:rsidRDefault="00BF181B" w:rsidP="00BF181B">
      <w:pPr>
        <w:pStyle w:val="Heading4"/>
      </w:pPr>
      <w:r>
        <w:t xml:space="preserve">3. They get unfair uniqueness tricks because the topical portion of the aff is the squo </w:t>
      </w:r>
    </w:p>
    <w:p w:rsidR="00BF181B" w:rsidRDefault="00BF181B" w:rsidP="00BF181B">
      <w:pPr>
        <w:pStyle w:val="Heading4"/>
      </w:pPr>
      <w:r>
        <w:t>Increase – even if the tba is Gov to Gov you do not increase the Gov to Gov part</w:t>
      </w:r>
    </w:p>
    <w:p w:rsidR="00BF181B" w:rsidRDefault="00BF181B" w:rsidP="00BF181B">
      <w:r w:rsidRPr="00EF24A8">
        <w:rPr>
          <w:rStyle w:val="Heading4Char"/>
        </w:rPr>
        <w:t>Energy Solutions Forum 13</w:t>
      </w:r>
      <w:r>
        <w:t xml:space="preserve"> (Energy Solutions Forum; Energy; Senate Approves Transboundary Hydrocarbons Agreement Bill; 10-14-13; </w:t>
      </w:r>
      <w:hyperlink r:id="rId12" w:history="1">
        <w:r w:rsidRPr="00152388">
          <w:rPr>
            <w:rStyle w:val="Hyperlink"/>
          </w:rPr>
          <w:t>http://breakingenergy.com/2013/10/23/senate-approves-transboundary-hydrocarbons-agreement-bill///BDS</w:t>
        </w:r>
      </w:hyperlink>
      <w:r>
        <w:t>)</w:t>
      </w:r>
    </w:p>
    <w:p w:rsidR="00BF181B" w:rsidRDefault="00BF181B" w:rsidP="00BF181B"/>
    <w:p w:rsidR="00BF181B" w:rsidRPr="00C314D8" w:rsidRDefault="00BF181B" w:rsidP="00BF181B">
      <w:r>
        <w:t xml:space="preserve">On October 12, 2013, </w:t>
      </w:r>
      <w:r w:rsidRPr="00065180">
        <w:rPr>
          <w:rStyle w:val="StyleBoldUnderline"/>
          <w:highlight w:val="cyan"/>
        </w:rPr>
        <w:t>the Senate</w:t>
      </w:r>
      <w:r>
        <w:t xml:space="preserve"> unanimously </w:t>
      </w:r>
      <w:r w:rsidRPr="00065180">
        <w:rPr>
          <w:rStyle w:val="StyleBoldUnderline"/>
          <w:highlight w:val="cyan"/>
        </w:rPr>
        <w:t>approved</w:t>
      </w:r>
      <w:r>
        <w:t xml:space="preserve"> S. 812 </w:t>
      </w:r>
      <w:r w:rsidRPr="00394EF3">
        <w:rPr>
          <w:rStyle w:val="StyleBoldUnderline"/>
        </w:rPr>
        <w:t xml:space="preserve">to authorize the Secretary of the Interior to implement the 2012 </w:t>
      </w:r>
      <w:r w:rsidRPr="00065180">
        <w:rPr>
          <w:rStyle w:val="StyleBoldUnderline"/>
          <w:highlight w:val="cyan"/>
        </w:rPr>
        <w:t>U.S.-Mexico</w:t>
      </w:r>
      <w:r w:rsidRPr="00394EF3">
        <w:rPr>
          <w:rStyle w:val="StyleBoldUnderline"/>
        </w:rPr>
        <w:t xml:space="preserve"> </w:t>
      </w:r>
      <w:r w:rsidRPr="00065180">
        <w:rPr>
          <w:rStyle w:val="StyleBoldUnderline"/>
          <w:highlight w:val="cyan"/>
        </w:rPr>
        <w:t>T</w:t>
      </w:r>
      <w:r w:rsidRPr="00394EF3">
        <w:rPr>
          <w:rStyle w:val="StyleBoldUnderline"/>
        </w:rPr>
        <w:t xml:space="preserve">ransboundary </w:t>
      </w:r>
      <w:r w:rsidRPr="00065180">
        <w:rPr>
          <w:rStyle w:val="StyleBoldUnderline"/>
          <w:highlight w:val="cyan"/>
        </w:rPr>
        <w:t>H</w:t>
      </w:r>
      <w:r w:rsidRPr="00394EF3">
        <w:rPr>
          <w:rStyle w:val="StyleBoldUnderline"/>
        </w:rPr>
        <w:t xml:space="preserve">ydrocarbons </w:t>
      </w:r>
      <w:r w:rsidRPr="00065180">
        <w:rPr>
          <w:rStyle w:val="StyleBoldUnderline"/>
          <w:highlight w:val="cyan"/>
        </w:rPr>
        <w:t>A</w:t>
      </w:r>
      <w:r w:rsidRPr="00394EF3">
        <w:rPr>
          <w:rStyle w:val="StyleBoldUnderline"/>
        </w:rPr>
        <w:t>greement</w:t>
      </w:r>
      <w:r>
        <w:t xml:space="preserve">. The agreement establishes a legal framework for offshore drilling at the Gulf of Mexico maritime border. </w:t>
      </w:r>
      <w:r w:rsidRPr="00065180">
        <w:rPr>
          <w:rStyle w:val="StyleBoldUnderline"/>
          <w:highlight w:val="cyan"/>
        </w:rPr>
        <w:t xml:space="preserve">The Mexican Senate ratified the agreement two months after it was signed by the U.S. and Mexico in </w:t>
      </w:r>
      <w:r w:rsidRPr="00065180">
        <w:rPr>
          <w:rStyle w:val="StyleBoldUnderline"/>
        </w:rPr>
        <w:t>February</w:t>
      </w:r>
      <w:r w:rsidRPr="00394EF3">
        <w:rPr>
          <w:rStyle w:val="StyleBoldUnderline"/>
        </w:rPr>
        <w:t xml:space="preserve"> 2012</w:t>
      </w:r>
      <w:r>
        <w:t xml:space="preserve">. The agreement requires U.S. </w:t>
      </w:r>
      <w:r>
        <w:lastRenderedPageBreak/>
        <w:t>ratification before the February 2014 expiration date.</w:t>
      </w:r>
      <w:r w:rsidRPr="00394EF3">
        <w:rPr>
          <w:sz w:val="12"/>
        </w:rPr>
        <w:t xml:space="preserve">¶ </w:t>
      </w:r>
      <w:r w:rsidRPr="00394EF3">
        <w:rPr>
          <w:rStyle w:val="StyleBoldUnderline"/>
        </w:rPr>
        <w:t>The legislation authorizes the Secretary of the Interior to take necessary actions to implement the agreement,</w:t>
      </w:r>
      <w:r>
        <w:t xml:space="preserve"> including approval of unitization agreements and arrangements for oil and gas development from transboundary reservoirs and geological structures. It also approves disclosure of certain information related to oil and gas exploration, development, and production in the transboundary area.</w:t>
      </w:r>
      <w:r w:rsidRPr="00394EF3">
        <w:rPr>
          <w:sz w:val="12"/>
        </w:rPr>
        <w:t xml:space="preserve">¶ </w:t>
      </w:r>
      <w:r>
        <w:t xml:space="preserve">The agreement would open more than one million acres on the Outer Continental Shelf for oil and gas development and facilitate common safety and environmental standards, ensuring that either country retains authority over activity in its waters. Importantly, </w:t>
      </w:r>
      <w:r w:rsidRPr="00394EF3">
        <w:rPr>
          <w:rStyle w:val="StyleBoldUnderline"/>
        </w:rPr>
        <w:t>the agreement would provide the legal certainty required</w:t>
      </w:r>
      <w:r>
        <w:t xml:space="preserve"> to encourage investment in new energy development. On October 1, American Petroleum Institute provided testimony commending the legislation to the Senate Energy and Natural Resources Committee.</w:t>
      </w:r>
      <w:r w:rsidRPr="00394EF3">
        <w:rPr>
          <w:sz w:val="12"/>
        </w:rPr>
        <w:t xml:space="preserve">¶ </w:t>
      </w:r>
      <w:r>
        <w:t>The House version of the legislation (H.R. 1613), approved by the House on June 27, includes a provision for exemption from Resources Extraction Reporting Requirement under the Securities Exchange Act of 1934.</w:t>
      </w:r>
    </w:p>
    <w:p w:rsidR="00BF181B" w:rsidRPr="00666DBC" w:rsidRDefault="00BF181B" w:rsidP="00BF181B"/>
    <w:p w:rsidR="00940A29" w:rsidRDefault="00940A29" w:rsidP="00BF181B">
      <w:pPr>
        <w:pStyle w:val="Heading3"/>
      </w:pPr>
      <w:r>
        <w:lastRenderedPageBreak/>
        <w:t>CP</w:t>
      </w:r>
    </w:p>
    <w:p w:rsidR="00940A29" w:rsidRDefault="00940A29" w:rsidP="00940A29">
      <w:pPr>
        <w:pStyle w:val="Heading4"/>
        <w:rPr>
          <w:ins w:id="0" w:author="McCaffrey, Kevin" w:date="2013-11-12T23:25:00Z"/>
        </w:rPr>
      </w:pPr>
      <w:r>
        <w:t xml:space="preserve">Text: The President of the United States should issue an executive order to </w:t>
      </w:r>
      <w:r>
        <w:rPr>
          <w:rStyle w:val="StyleStyleBold12pt"/>
          <w:b/>
        </w:rPr>
        <w:t xml:space="preserve">substantially increase economic engagement toward Mexico by </w:t>
      </w:r>
      <w:r>
        <w:rPr>
          <w:rStyle w:val="StyleStyleBold12pt"/>
          <w:b/>
        </w:rPr>
        <w:t>doing everything contained in</w:t>
      </w:r>
      <w:r w:rsidRPr="005011BF">
        <w:rPr>
          <w:rStyle w:val="StyleStyleBold12pt"/>
          <w:b/>
        </w:rPr>
        <w:t xml:space="preserve"> </w:t>
      </w:r>
      <w:r>
        <w:rPr>
          <w:rStyle w:val="StyleStyleBold12pt"/>
          <w:b/>
        </w:rPr>
        <w:t>HR 1613.</w:t>
      </w:r>
    </w:p>
    <w:p w:rsidR="00940A29" w:rsidRDefault="00940A29" w:rsidP="00940A29">
      <w:pPr>
        <w:pStyle w:val="Heading4"/>
      </w:pPr>
      <w:r>
        <w:t>XO solves the AFF – and Mexico is specifically asking for one</w:t>
      </w:r>
    </w:p>
    <w:p w:rsidR="00940A29" w:rsidRDefault="00940A29" w:rsidP="00940A29">
      <w:pPr>
        <w:pStyle w:val="CiteSpacing"/>
      </w:pPr>
      <w:r w:rsidRPr="002F6E54">
        <w:rPr>
          <w:rStyle w:val="StyleStyleBold12pt"/>
        </w:rPr>
        <w:t>Fatka 13</w:t>
      </w:r>
      <w:r>
        <w:t xml:space="preserve"> (Jacqui Fatka, Feedstuffs, “Trade strengthening needed among NAFTA partners,” 10-3-2013, http://feedstuffs.com/story-trade-strengthening-needed-among-nafta-partners-45-103054)</w:t>
      </w:r>
    </w:p>
    <w:p w:rsidR="00940A29" w:rsidRPr="001958CC" w:rsidRDefault="00940A29" w:rsidP="00940A29">
      <w:pPr>
        <w:rPr>
          <w:sz w:val="14"/>
        </w:rPr>
      </w:pPr>
      <w:r w:rsidRPr="00D75CEB">
        <w:rPr>
          <w:rStyle w:val="StyleBoldUnderline"/>
          <w:highlight w:val="yellow"/>
        </w:rPr>
        <w:t>In a joint letter to</w:t>
      </w:r>
      <w:r w:rsidRPr="001958CC">
        <w:rPr>
          <w:sz w:val="14"/>
        </w:rPr>
        <w:t xml:space="preserve"> President Barack </w:t>
      </w:r>
      <w:r w:rsidRPr="00D75CEB">
        <w:rPr>
          <w:rStyle w:val="StyleBoldUnderline"/>
          <w:highlight w:val="yellow"/>
        </w:rPr>
        <w:t>Obama</w:t>
      </w:r>
      <w:r w:rsidRPr="00D75CEB">
        <w:rPr>
          <w:sz w:val="14"/>
          <w:highlight w:val="yellow"/>
        </w:rPr>
        <w:t>,</w:t>
      </w:r>
      <w:r w:rsidRPr="001958CC">
        <w:rPr>
          <w:sz w:val="14"/>
        </w:rPr>
        <w:t xml:space="preserve"> Canadian Prime Minister Stephen Harper, </w:t>
      </w:r>
      <w:r w:rsidRPr="00D75CEB">
        <w:rPr>
          <w:rStyle w:val="StyleBoldUnderline"/>
          <w:highlight w:val="yellow"/>
        </w:rPr>
        <w:t>and</w:t>
      </w:r>
      <w:r w:rsidRPr="001958CC">
        <w:rPr>
          <w:rStyle w:val="StyleBoldUnderline"/>
        </w:rPr>
        <w:t xml:space="preserve"> Mexican President</w:t>
      </w:r>
      <w:r w:rsidRPr="001958CC">
        <w:rPr>
          <w:sz w:val="14"/>
        </w:rPr>
        <w:t xml:space="preserve"> Enrique Pena </w:t>
      </w:r>
      <w:r w:rsidRPr="00D75CEB">
        <w:rPr>
          <w:rStyle w:val="StyleBoldUnderline"/>
          <w:highlight w:val="yellow"/>
        </w:rPr>
        <w:t>Nieto</w:t>
      </w:r>
      <w:r w:rsidRPr="00D75CEB">
        <w:rPr>
          <w:sz w:val="14"/>
          <w:highlight w:val="yellow"/>
        </w:rPr>
        <w:t>,</w:t>
      </w:r>
      <w:r w:rsidRPr="001958CC">
        <w:rPr>
          <w:sz w:val="14"/>
        </w:rPr>
        <w:t xml:space="preserve"> </w:t>
      </w:r>
      <w:r w:rsidRPr="001958CC">
        <w:rPr>
          <w:rStyle w:val="StyleBoldUnderline"/>
        </w:rPr>
        <w:t>the mai</w:t>
      </w:r>
      <w:bookmarkStart w:id="1" w:name="_GoBack"/>
      <w:bookmarkEnd w:id="1"/>
      <w:r w:rsidRPr="001958CC">
        <w:rPr>
          <w:rStyle w:val="StyleBoldUnderline"/>
        </w:rPr>
        <w:t xml:space="preserve">n </w:t>
      </w:r>
      <w:r w:rsidRPr="00D75CEB">
        <w:rPr>
          <w:rStyle w:val="StyleBoldUnderline"/>
          <w:highlight w:val="yellow"/>
        </w:rPr>
        <w:t>lobbying groups</w:t>
      </w:r>
      <w:r w:rsidRPr="001958CC">
        <w:rPr>
          <w:rStyle w:val="StyleBoldUnderline"/>
        </w:rPr>
        <w:t xml:space="preserve"> for large companies</w:t>
      </w:r>
      <w:r w:rsidRPr="001958CC">
        <w:rPr>
          <w:sz w:val="14"/>
        </w:rPr>
        <w:t xml:space="preserve"> in the three countries </w:t>
      </w:r>
      <w:r w:rsidRPr="00D75CEB">
        <w:rPr>
          <w:rStyle w:val="StyleBoldUnderline"/>
          <w:highlight w:val="yellow"/>
        </w:rPr>
        <w:t>said their members "continue to face obstacles</w:t>
      </w:r>
      <w:r w:rsidRPr="001958CC">
        <w:rPr>
          <w:rStyle w:val="StyleBoldUnderline"/>
        </w:rPr>
        <w:t xml:space="preserve"> </w:t>
      </w:r>
      <w:r w:rsidRPr="00D75CEB">
        <w:rPr>
          <w:rStyle w:val="StyleBoldUnderline"/>
          <w:highlight w:val="yellow"/>
        </w:rPr>
        <w:t>to</w:t>
      </w:r>
      <w:r w:rsidRPr="001958CC">
        <w:rPr>
          <w:rStyle w:val="StyleBoldUnderline"/>
        </w:rPr>
        <w:t xml:space="preserve"> doing </w:t>
      </w:r>
      <w:r w:rsidRPr="00D75CEB">
        <w:rPr>
          <w:rStyle w:val="StyleBoldUnderline"/>
          <w:highlight w:val="yellow"/>
        </w:rPr>
        <w:t>business</w:t>
      </w:r>
      <w:r w:rsidRPr="001958CC">
        <w:rPr>
          <w:rStyle w:val="StyleBoldUnderline"/>
        </w:rPr>
        <w:t xml:space="preserve"> across and within our borders</w:t>
      </w:r>
      <w:r w:rsidRPr="001958CC">
        <w:rPr>
          <w:sz w:val="14"/>
        </w:rPr>
        <w:t>."</w:t>
      </w:r>
      <w:r w:rsidRPr="001958CC">
        <w:rPr>
          <w:sz w:val="12"/>
        </w:rPr>
        <w:t>¶</w:t>
      </w:r>
      <w:r w:rsidRPr="001958CC">
        <w:rPr>
          <w:sz w:val="14"/>
        </w:rPr>
        <w:t xml:space="preserve"> The North American Free Trade Agreement was enacted nearly two decades ago in 1994. The letter signed by US Business Roundtable, the Canadian Council of Chief Executives, and the Consejo Mexicano de Hombres de Negocios, explained, "As free trade agreements proliferate, we must achieve a seamless North American market to be competitive. The challenge before us is to move beyond pilot projects, feasibility studies and regulatory reviews to fuller implementation and longer term strategic action."</w:t>
      </w:r>
      <w:r w:rsidRPr="001958CC">
        <w:rPr>
          <w:sz w:val="12"/>
        </w:rPr>
        <w:t>¶</w:t>
      </w:r>
      <w:r w:rsidRPr="001958CC">
        <w:rPr>
          <w:sz w:val="14"/>
        </w:rPr>
        <w:t xml:space="preserve"> Today, Canada, Mexico, and the United States form a marketplace that includes more than 460 million consumers and represents one quarter of the world’s economy. At $19 trillion, this marketplace is larger than that of the EU and </w:t>
      </w:r>
      <w:r w:rsidRPr="001958CC">
        <w:rPr>
          <w:sz w:val="14"/>
        </w:rPr>
        <w:lastRenderedPageBreak/>
        <w:t xml:space="preserve">more than double the size of China. </w:t>
      </w:r>
      <w:r w:rsidRPr="001958CC">
        <w:rPr>
          <w:sz w:val="12"/>
        </w:rPr>
        <w:t>¶</w:t>
      </w:r>
      <w:r w:rsidRPr="001958CC">
        <w:rPr>
          <w:sz w:val="14"/>
        </w:rPr>
        <w:t xml:space="preserve"> An estimated 14 million U.S. jobs are tied directly to trade with Canada and Mexico. Half of U.S. exports and imports to and from Canada and Mexico take place between related companies. Moreover, Canadian, Mexican, and U.S. manufacturers and service companies have been increasingly investing in each other’s countries over the last two decades. </w:t>
      </w:r>
      <w:r w:rsidRPr="001958CC">
        <w:rPr>
          <w:sz w:val="12"/>
        </w:rPr>
        <w:t>¶</w:t>
      </w:r>
      <w:r w:rsidRPr="001958CC">
        <w:rPr>
          <w:sz w:val="14"/>
        </w:rPr>
        <w:t xml:space="preserve"> The letter noted that the international trade and investment landscape has changed dramatically, becoming much more competitive and opening up many new opportunities. "For these reasons, the time is ripe for Canada, Mexico, and the United States to respond to these new challenges and pursue new opportunities to enhance our global competitiveness," the letter stated.</w:t>
      </w:r>
      <w:r w:rsidRPr="001958CC">
        <w:rPr>
          <w:sz w:val="12"/>
        </w:rPr>
        <w:t>¶</w:t>
      </w:r>
      <w:r w:rsidRPr="001958CC">
        <w:rPr>
          <w:sz w:val="14"/>
        </w:rPr>
        <w:t xml:space="preserve"> The three countries are all participating in negotiations on a Trans-Pacific Partnership trade deal with nine other nations that could offer a vehicle for upgrading NAFTA, but the </w:t>
      </w:r>
      <w:r w:rsidRPr="001958CC">
        <w:rPr>
          <w:rStyle w:val="StyleBoldUnderline"/>
        </w:rPr>
        <w:t>business groups argue that even more can be done trilaterally</w:t>
      </w:r>
      <w:r w:rsidRPr="001958CC">
        <w:rPr>
          <w:sz w:val="14"/>
        </w:rPr>
        <w:t>.</w:t>
      </w:r>
      <w:r w:rsidRPr="001958CC">
        <w:rPr>
          <w:sz w:val="12"/>
        </w:rPr>
        <w:t>¶</w:t>
      </w:r>
      <w:r w:rsidRPr="001958CC">
        <w:rPr>
          <w:sz w:val="14"/>
        </w:rPr>
        <w:t xml:space="preserve"> Three </w:t>
      </w:r>
      <w:r w:rsidRPr="00D75CEB">
        <w:rPr>
          <w:rStyle w:val="StyleBoldUnderline"/>
          <w:highlight w:val="yellow"/>
        </w:rPr>
        <w:t xml:space="preserve">broad areas were identified where </w:t>
      </w:r>
      <w:r w:rsidRPr="00D75CEB">
        <w:rPr>
          <w:rStyle w:val="Emphasis"/>
          <w:highlight w:val="yellow"/>
        </w:rPr>
        <w:t>more can be done</w:t>
      </w:r>
      <w:r w:rsidRPr="001958CC">
        <w:rPr>
          <w:sz w:val="14"/>
        </w:rPr>
        <w:t xml:space="preserve"> by the respective governments </w:t>
      </w:r>
      <w:r w:rsidRPr="001958CC">
        <w:rPr>
          <w:rStyle w:val="StyleBoldUnderline"/>
        </w:rPr>
        <w:t>to create a more integrated and competitive North American economic space</w:t>
      </w:r>
      <w:r w:rsidRPr="001958CC">
        <w:rPr>
          <w:sz w:val="14"/>
        </w:rPr>
        <w:t xml:space="preserve">. These areas are: (1) intelligent border systems; (2) </w:t>
      </w:r>
      <w:r w:rsidRPr="00D75CEB">
        <w:rPr>
          <w:rStyle w:val="StyleBoldUnderline"/>
          <w:highlight w:val="yellow"/>
        </w:rPr>
        <w:t xml:space="preserve">greater </w:t>
      </w:r>
      <w:r w:rsidRPr="00D75CEB">
        <w:rPr>
          <w:rStyle w:val="Emphasis"/>
          <w:highlight w:val="yellow"/>
        </w:rPr>
        <w:t>regulatory cooperation</w:t>
      </w:r>
      <w:r w:rsidRPr="00D75CEB">
        <w:rPr>
          <w:rStyle w:val="StyleBoldUnderline"/>
          <w:highlight w:val="yellow"/>
        </w:rPr>
        <w:t>; and</w:t>
      </w:r>
      <w:r w:rsidRPr="001958CC">
        <w:rPr>
          <w:sz w:val="14"/>
        </w:rPr>
        <w:t xml:space="preserve"> (3) North American </w:t>
      </w:r>
      <w:r w:rsidRPr="00D75CEB">
        <w:rPr>
          <w:rStyle w:val="Emphasis"/>
          <w:highlight w:val="yellow"/>
        </w:rPr>
        <w:t>energy security and sustainability</w:t>
      </w:r>
      <w:r w:rsidRPr="001958CC">
        <w:rPr>
          <w:sz w:val="14"/>
        </w:rPr>
        <w:t>.</w:t>
      </w:r>
      <w:r w:rsidRPr="001958CC">
        <w:rPr>
          <w:sz w:val="12"/>
        </w:rPr>
        <w:t>¶</w:t>
      </w:r>
      <w:r w:rsidRPr="001958CC">
        <w:rPr>
          <w:sz w:val="14"/>
        </w:rPr>
        <w:t xml:space="preserve"> The groups applauded the fact that </w:t>
      </w:r>
      <w:r w:rsidRPr="001958CC">
        <w:rPr>
          <w:rStyle w:val="StyleBoldUnderline"/>
        </w:rPr>
        <w:t>governments have recognized that a lack of regulatory cooperation is "handicapping the international competitiveness of</w:t>
      </w:r>
      <w:r w:rsidRPr="001958CC">
        <w:rPr>
          <w:sz w:val="14"/>
        </w:rPr>
        <w:t xml:space="preserve"> Canadian, </w:t>
      </w:r>
      <w:r w:rsidRPr="001958CC">
        <w:rPr>
          <w:rStyle w:val="StyleBoldUnderline"/>
        </w:rPr>
        <w:t>Mexican, and U.S. companies</w:t>
      </w:r>
      <w:r w:rsidRPr="001958CC">
        <w:rPr>
          <w:sz w:val="14"/>
        </w:rPr>
        <w:t xml:space="preserve"> and have launched initiatives to address this problem." </w:t>
      </w:r>
      <w:r w:rsidRPr="00D75CEB">
        <w:rPr>
          <w:rStyle w:val="StyleBoldUnderline"/>
          <w:highlight w:val="yellow"/>
        </w:rPr>
        <w:t>The issuance</w:t>
      </w:r>
      <w:r w:rsidRPr="001958CC">
        <w:rPr>
          <w:sz w:val="14"/>
        </w:rPr>
        <w:t xml:space="preserve"> in May 2012 </w:t>
      </w:r>
      <w:r w:rsidRPr="00D75CEB">
        <w:rPr>
          <w:rStyle w:val="StyleBoldUnderline"/>
          <w:highlight w:val="yellow"/>
        </w:rPr>
        <w:t xml:space="preserve">of an </w:t>
      </w:r>
      <w:r w:rsidRPr="00D75CEB">
        <w:rPr>
          <w:rStyle w:val="Emphasis"/>
          <w:highlight w:val="yellow"/>
        </w:rPr>
        <w:t>Executive Order</w:t>
      </w:r>
      <w:r w:rsidRPr="001958CC">
        <w:rPr>
          <w:sz w:val="14"/>
        </w:rPr>
        <w:t xml:space="preserve"> (E.O. 13609) </w:t>
      </w:r>
      <w:r w:rsidRPr="00D75CEB">
        <w:rPr>
          <w:rStyle w:val="StyleBoldUnderline"/>
          <w:highlight w:val="yellow"/>
        </w:rPr>
        <w:t>by</w:t>
      </w:r>
      <w:r w:rsidRPr="001958CC">
        <w:rPr>
          <w:sz w:val="14"/>
        </w:rPr>
        <w:t xml:space="preserve"> President </w:t>
      </w:r>
      <w:r w:rsidRPr="00D75CEB">
        <w:rPr>
          <w:rStyle w:val="StyleBoldUnderline"/>
          <w:highlight w:val="yellow"/>
        </w:rPr>
        <w:t xml:space="preserve">Obama aimed at </w:t>
      </w:r>
      <w:r w:rsidRPr="00D75CEB">
        <w:rPr>
          <w:rStyle w:val="Emphasis"/>
          <w:highlight w:val="yellow"/>
        </w:rPr>
        <w:t>eliminating</w:t>
      </w:r>
      <w:r w:rsidRPr="00D75CEB">
        <w:rPr>
          <w:rStyle w:val="StyleBoldUnderline"/>
          <w:highlight w:val="yellow"/>
        </w:rPr>
        <w:t xml:space="preserve"> and rolling back </w:t>
      </w:r>
      <w:r w:rsidRPr="00D75CEB">
        <w:rPr>
          <w:rStyle w:val="Emphasis"/>
          <w:highlight w:val="yellow"/>
        </w:rPr>
        <w:t>unnecessary regulatory differences</w:t>
      </w:r>
      <w:r w:rsidRPr="001958CC">
        <w:rPr>
          <w:rStyle w:val="StyleBoldUnderline"/>
        </w:rPr>
        <w:t xml:space="preserve"> that increase costs for companies doing busi</w:t>
      </w:r>
      <w:r w:rsidRPr="001958CC">
        <w:rPr>
          <w:rStyle w:val="StyleBoldUnderline"/>
        </w:rPr>
        <w:lastRenderedPageBreak/>
        <w:t xml:space="preserve">ness across the border </w:t>
      </w:r>
      <w:r w:rsidRPr="00D75CEB">
        <w:rPr>
          <w:rStyle w:val="StyleBoldUnderline"/>
          <w:highlight w:val="yellow"/>
        </w:rPr>
        <w:t xml:space="preserve">is a "welcome step toward </w:t>
      </w:r>
      <w:r w:rsidRPr="00D75CEB">
        <w:rPr>
          <w:rStyle w:val="Emphasis"/>
          <w:highlight w:val="yellow"/>
        </w:rPr>
        <w:t>minimizing regulatory complexity</w:t>
      </w:r>
      <w:r w:rsidRPr="001958CC">
        <w:rPr>
          <w:sz w:val="14"/>
        </w:rPr>
        <w:t xml:space="preserve">," the groups said, adding that the Canadian and Mexican governments should issue similar directives. </w:t>
      </w:r>
    </w:p>
    <w:p w:rsidR="00940A29" w:rsidRDefault="00940A29" w:rsidP="00940A29"/>
    <w:p w:rsidR="00940A29" w:rsidRPr="007F4DDE" w:rsidRDefault="00940A29" w:rsidP="00940A29"/>
    <w:p w:rsidR="00940A29" w:rsidRPr="007F4DDE" w:rsidRDefault="00940A29" w:rsidP="00940A29">
      <w:pPr>
        <w:pStyle w:val="Heading3"/>
      </w:pPr>
      <w:r w:rsidRPr="007F4DDE">
        <w:lastRenderedPageBreak/>
        <w:t>1nc Obama cred nb</w:t>
      </w:r>
    </w:p>
    <w:p w:rsidR="00940A29" w:rsidRDefault="00940A29" w:rsidP="00940A29"/>
    <w:p w:rsidR="00940A29" w:rsidRDefault="00940A29" w:rsidP="00940A29">
      <w:pPr>
        <w:pStyle w:val="Heading4"/>
      </w:pPr>
      <w:r w:rsidRPr="00B82EE9">
        <w:rPr>
          <w:highlight w:val="yellow"/>
        </w:rPr>
        <w:t xml:space="preserve">Obama cred is </w:t>
      </w:r>
      <w:r w:rsidRPr="00B82EE9">
        <w:rPr>
          <w:i/>
          <w:highlight w:val="yellow"/>
          <w:u w:val="single"/>
        </w:rPr>
        <w:t>low</w:t>
      </w:r>
      <w:r>
        <w:t xml:space="preserve"> because of </w:t>
      </w:r>
      <w:r w:rsidRPr="00B82EE9">
        <w:rPr>
          <w:highlight w:val="yellow"/>
        </w:rPr>
        <w:t xml:space="preserve">failure to make </w:t>
      </w:r>
      <w:r w:rsidRPr="00B82EE9">
        <w:rPr>
          <w:i/>
          <w:highlight w:val="yellow"/>
          <w:u w:val="single"/>
        </w:rPr>
        <w:t>unilateral</w:t>
      </w:r>
      <w:r w:rsidRPr="00B82EE9">
        <w:rPr>
          <w:highlight w:val="yellow"/>
        </w:rPr>
        <w:t xml:space="preserve"> engagement decisions</w:t>
      </w:r>
      <w:r>
        <w:t xml:space="preserve"> – </w:t>
      </w:r>
      <w:r w:rsidRPr="00B82EE9">
        <w:rPr>
          <w:highlight w:val="yellow"/>
        </w:rPr>
        <w:t>acting unilaterally re-establishes cred</w:t>
      </w:r>
      <w:r w:rsidRPr="00B82EE9">
        <w:t>ibility</w:t>
      </w:r>
    </w:p>
    <w:p w:rsidR="00940A29" w:rsidRPr="007F4DDE" w:rsidRDefault="00940A29" w:rsidP="00940A29">
      <w:pPr>
        <w:pStyle w:val="CiteSpacing"/>
      </w:pPr>
      <w:r w:rsidRPr="007F4DDE">
        <w:rPr>
          <w:rStyle w:val="StyleStyleBold12pt"/>
        </w:rPr>
        <w:t>Luxner 13</w:t>
      </w:r>
      <w:r w:rsidRPr="007F4DDE">
        <w:t xml:space="preserve"> (Larry Luxner, citing Zbigniew Brzezinski, Senior Advisor to President Barack Obama on matters of National Security and Foreign Policy, former National Security Advisor to President Jimmy Carter, Senior Research Professor of International Relations, School of Advanced International Studies, Johns Hopkins University, Counselor, Trustee and Co-Chair of the Advisory Board, Center for Strategic and International Studies, member of the International Advisory Board, Atlantic Council, “Brzezinski: Obama Must ‘Regain’ Lost Ground in Foreign Policy,” Washington Diplomat, 1-31-2013, http://www.washdiplomat.com/index.php?option=com_content&amp;view=article&amp;id=8841&amp;Itemid=414)</w:t>
      </w:r>
    </w:p>
    <w:p w:rsidR="00940A29" w:rsidRDefault="00940A29" w:rsidP="00940A29">
      <w:pPr>
        <w:rPr>
          <w:sz w:val="14"/>
        </w:rPr>
      </w:pPr>
      <w:r w:rsidRPr="007F4DDE">
        <w:rPr>
          <w:sz w:val="14"/>
        </w:rPr>
        <w:t>Two days after the election that returned President Barack Obama to the White House for a second term, one of America's best-known former diplomats offered his take on the world — and the audience found his observations just as relevant as they were three decades ago.</w:t>
      </w:r>
      <w:r w:rsidRPr="007F4DDE">
        <w:rPr>
          <w:sz w:val="12"/>
        </w:rPr>
        <w:t>¶</w:t>
      </w:r>
      <w:r w:rsidRPr="007F4DDE">
        <w:rPr>
          <w:sz w:val="14"/>
        </w:rPr>
        <w:t xml:space="preserve"> Zbigniew Brzezinski, national security advisor under President Jimmy Carter from 1977 to 1981, didn't mince words when it came to </w:t>
      </w:r>
      <w:r w:rsidRPr="00D75CEB">
        <w:rPr>
          <w:rStyle w:val="StyleBoldUnderline"/>
          <w:highlight w:val="yellow"/>
        </w:rPr>
        <w:t>Obama</w:t>
      </w:r>
      <w:r w:rsidRPr="001E0366">
        <w:rPr>
          <w:sz w:val="14"/>
        </w:rPr>
        <w:t xml:space="preserve">. "He </w:t>
      </w:r>
      <w:r w:rsidRPr="008443EF">
        <w:rPr>
          <w:rStyle w:val="StyleBoldUnderline"/>
        </w:rPr>
        <w:t>has to undo the excessive reliance on speeches as he acts on the world scene</w:t>
      </w:r>
      <w:r w:rsidRPr="008443EF">
        <w:rPr>
          <w:sz w:val="14"/>
        </w:rPr>
        <w:t xml:space="preserve"> — that is to say, </w:t>
      </w:r>
      <w:r w:rsidRPr="008443EF">
        <w:rPr>
          <w:rStyle w:val="StyleBoldUnderline"/>
        </w:rPr>
        <w:t>the apparent assumption that a powerful speech</w:t>
      </w:r>
      <w:r w:rsidRPr="008443EF">
        <w:rPr>
          <w:sz w:val="14"/>
        </w:rPr>
        <w:t xml:space="preserve"> on this or that </w:t>
      </w:r>
      <w:r w:rsidRPr="008443EF">
        <w:rPr>
          <w:sz w:val="14"/>
        </w:rPr>
        <w:lastRenderedPageBreak/>
        <w:t xml:space="preserve">subject </w:t>
      </w:r>
      <w:r w:rsidRPr="008443EF">
        <w:rPr>
          <w:rStyle w:val="StyleBoldUnderline"/>
        </w:rPr>
        <w:t>is the same as effecting change</w:t>
      </w:r>
      <w:r w:rsidRPr="008443EF">
        <w:rPr>
          <w:sz w:val="14"/>
        </w:rPr>
        <w:t>," Brzezinski said. "</w:t>
      </w:r>
      <w:r w:rsidRPr="008443EF">
        <w:rPr>
          <w:rStyle w:val="StyleBoldUnderline"/>
        </w:rPr>
        <w:t>The speeches all</w:t>
      </w:r>
      <w:r w:rsidRPr="0097310F">
        <w:rPr>
          <w:rStyle w:val="StyleBoldUnderline"/>
          <w:highlight w:val="yellow"/>
        </w:rPr>
        <w:t xml:space="preserve"> p</w:t>
      </w:r>
      <w:r w:rsidRPr="00D75CEB">
        <w:rPr>
          <w:rStyle w:val="StyleBoldUnderline"/>
          <w:highlight w:val="yellow"/>
        </w:rPr>
        <w:t>romised a great deal,</w:t>
      </w:r>
      <w:r w:rsidRPr="001E0366">
        <w:rPr>
          <w:rStyle w:val="StyleBoldUnderline"/>
        </w:rPr>
        <w:t xml:space="preserve"> but </w:t>
      </w:r>
      <w:r w:rsidRPr="0097310F">
        <w:rPr>
          <w:rStyle w:val="StyleBoldUnderline"/>
        </w:rPr>
        <w:t xml:space="preserve">a great </w:t>
      </w:r>
      <w:r w:rsidRPr="008443EF">
        <w:rPr>
          <w:rStyle w:val="StyleBoldUnderline"/>
        </w:rPr>
        <w:t>deal did not transpire</w:t>
      </w:r>
      <w:r w:rsidRPr="008443EF">
        <w:rPr>
          <w:sz w:val="14"/>
        </w:rPr>
        <w:t>. There was some marginal progress here and there, but by and large</w:t>
      </w:r>
      <w:r w:rsidRPr="007F4DDE">
        <w:rPr>
          <w:sz w:val="14"/>
        </w:rPr>
        <w:t>, his speeches remain speeches."</w:t>
      </w:r>
      <w:r w:rsidRPr="007F4DDE">
        <w:rPr>
          <w:sz w:val="12"/>
        </w:rPr>
        <w:t>¶</w:t>
      </w:r>
      <w:r w:rsidRPr="007F4DDE">
        <w:rPr>
          <w:sz w:val="14"/>
        </w:rPr>
        <w:t xml:space="preserve"> The Polish-American diplomat, 84, gave his own speech Nov. 8 at the Aspen Institute's Ambassadors' Security Roundtable luncheon at the Four Seasons hotel; moderating the discussion was CNN's Washington-based foreign affairs correspondent Jill Dougherty. In attendance were some 75 guests, including ambassadors representing a range of countries from Afghanistan to Zambia, as well as lobbyists, consultants and various State Department officials.</w:t>
      </w:r>
      <w:r w:rsidRPr="007F4DDE">
        <w:rPr>
          <w:sz w:val="12"/>
        </w:rPr>
        <w:t>¶</w:t>
      </w:r>
      <w:r w:rsidRPr="007F4DDE">
        <w:rPr>
          <w:sz w:val="14"/>
        </w:rPr>
        <w:t xml:space="preserve"> The event was part of the recent launch of the Ambassadors' Security Roundtable, a quarterly convening of ambassadors from around the world to promote greater international cooperation in the critical realm of security. The luncheon followed an off-the-record gathering of European envoys at the Aspen Institute's Wye River campus on Maryland's Eastern Shore in October.</w:t>
      </w:r>
      <w:r w:rsidRPr="007F4DDE">
        <w:rPr>
          <w:sz w:val="12"/>
        </w:rPr>
        <w:t>¶</w:t>
      </w:r>
      <w:r w:rsidRPr="007F4DDE">
        <w:rPr>
          <w:sz w:val="14"/>
        </w:rPr>
        <w:t xml:space="preserve"> Brzezinski, whom Dougherty introduced as a "living legend," said that in 2008, "at a lunch of this sort," he spoke of how impressed he was with the president-elect's "knowledge and understanding of the basic dynamics of this era."</w:t>
      </w:r>
      <w:r w:rsidRPr="007F4DDE">
        <w:rPr>
          <w:sz w:val="12"/>
        </w:rPr>
        <w:t>¶</w:t>
      </w:r>
      <w:r w:rsidRPr="007F4DDE">
        <w:rPr>
          <w:sz w:val="14"/>
        </w:rPr>
        <w:t xml:space="preserve"> Four years later, Brzezinski argued that </w:t>
      </w:r>
      <w:r w:rsidRPr="00D75CEB">
        <w:rPr>
          <w:rStyle w:val="StyleBoldUnderline"/>
          <w:highlight w:val="yellow"/>
        </w:rPr>
        <w:t xml:space="preserve">Obama must </w:t>
      </w:r>
      <w:r w:rsidRPr="00D75CEB">
        <w:rPr>
          <w:rStyle w:val="Emphasis"/>
          <w:highlight w:val="yellow"/>
        </w:rPr>
        <w:t>reassert his credibility</w:t>
      </w:r>
      <w:r w:rsidRPr="00D75CEB">
        <w:rPr>
          <w:rStyle w:val="StyleBoldUnderline"/>
          <w:highlight w:val="yellow"/>
        </w:rPr>
        <w:t xml:space="preserve"> on the world stage through serious commitment and </w:t>
      </w:r>
      <w:r w:rsidRPr="00D75CEB">
        <w:rPr>
          <w:rStyle w:val="Emphasis"/>
          <w:highlight w:val="yellow"/>
        </w:rPr>
        <w:t>decisive action</w:t>
      </w:r>
      <w:r w:rsidRPr="007F4DDE">
        <w:rPr>
          <w:rStyle w:val="StyleBoldUnderline"/>
        </w:rPr>
        <w:t xml:space="preserve"> that will shape both his legacy and the country's trajectory</w:t>
      </w:r>
      <w:r w:rsidRPr="007F4DDE">
        <w:rPr>
          <w:sz w:val="14"/>
        </w:rPr>
        <w:t>.</w:t>
      </w:r>
      <w:r w:rsidRPr="007F4DDE">
        <w:rPr>
          <w:sz w:val="12"/>
        </w:rPr>
        <w:t>¶</w:t>
      </w:r>
      <w:r w:rsidRPr="007F4DDE">
        <w:rPr>
          <w:sz w:val="14"/>
        </w:rPr>
        <w:t xml:space="preserve"> "</w:t>
      </w:r>
      <w:r w:rsidRPr="008443EF">
        <w:rPr>
          <w:rStyle w:val="StyleBoldUnderline"/>
        </w:rPr>
        <w:t>The management of our foreign policy and the protection of our national security are interwoven, and the</w:t>
      </w:r>
      <w:r w:rsidRPr="007F4DDE">
        <w:rPr>
          <w:rStyle w:val="StyleBoldUnderline"/>
        </w:rPr>
        <w:t xml:space="preserve"> president has no peer</w:t>
      </w:r>
      <w:r w:rsidRPr="007F4DDE">
        <w:rPr>
          <w:sz w:val="14"/>
        </w:rPr>
        <w:t>," Brzezinski said. "</w:t>
      </w:r>
      <w:r w:rsidRPr="00D75CEB">
        <w:rPr>
          <w:rStyle w:val="Emphasis"/>
          <w:highlight w:val="yellow"/>
        </w:rPr>
        <w:t>Congress is not a partner</w:t>
      </w:r>
      <w:r w:rsidRPr="00EF3892">
        <w:rPr>
          <w:rStyle w:val="StyleBoldUnderline"/>
        </w:rPr>
        <w:t xml:space="preserve"> in the shaping of foreign policy. That is the special domain of </w:t>
      </w:r>
      <w:r w:rsidRPr="00D75CEB">
        <w:rPr>
          <w:rStyle w:val="StyleBoldUnderline"/>
          <w:highlight w:val="yellow"/>
        </w:rPr>
        <w:t>the president</w:t>
      </w:r>
      <w:r w:rsidRPr="00EF3892">
        <w:rPr>
          <w:rStyle w:val="StyleBoldUnderline"/>
        </w:rPr>
        <w:t xml:space="preserve">, and </w:t>
      </w:r>
      <w:r w:rsidRPr="00EF3892">
        <w:rPr>
          <w:rStyle w:val="Emphasis"/>
        </w:rPr>
        <w:t xml:space="preserve">he </w:t>
      </w:r>
      <w:r w:rsidRPr="00D75CEB">
        <w:rPr>
          <w:rStyle w:val="Emphasis"/>
          <w:highlight w:val="yellow"/>
        </w:rPr>
        <w:t>has to regain that territory</w:t>
      </w:r>
      <w:r w:rsidRPr="007F4DDE">
        <w:rPr>
          <w:sz w:val="14"/>
        </w:rPr>
        <w:t>."</w:t>
      </w:r>
      <w:r w:rsidRPr="007F4DDE">
        <w:rPr>
          <w:sz w:val="12"/>
        </w:rPr>
        <w:t>¶</w:t>
      </w:r>
      <w:r w:rsidRPr="007F4DDE">
        <w:rPr>
          <w:sz w:val="14"/>
        </w:rPr>
        <w:t xml:space="preserve"> It's territory Brzezinski has traversed for decades. During his time as Carter's national security advisor, Brzezinski oversaw the normalization of U.S. relations with China, the overthrow of the Shah in Iran, the rise of mujahideen fighters in Afghanistan, the growth of dissent in Soviet-influenced Eastern Europe, the signing of a treaty to relinquish U.S. control over the Panama </w:t>
      </w:r>
      <w:r w:rsidRPr="007F4DDE">
        <w:rPr>
          <w:sz w:val="14"/>
        </w:rPr>
        <w:lastRenderedPageBreak/>
        <w:t>Canal, and the brokering of the Camp David peace accords between Egypt and Israel.</w:t>
      </w:r>
      <w:r w:rsidRPr="007F4DDE">
        <w:rPr>
          <w:sz w:val="12"/>
        </w:rPr>
        <w:t>¶</w:t>
      </w:r>
      <w:r w:rsidRPr="007F4DDE">
        <w:rPr>
          <w:sz w:val="14"/>
        </w:rPr>
        <w:t xml:space="preserve"> The chairman of countless commissions, task forces and councils, Brzezinski has been in the foreign policy trenches since the 1960s. The elder statesman remains active today, teaching at universities such as Harvard, Columbia and Johns Hopkins and writing numerous widely regarded books, including his most recent: "Strategic Vision: America and the Crisis of Global Power."</w:t>
      </w:r>
      <w:r w:rsidRPr="007F4DDE">
        <w:rPr>
          <w:sz w:val="12"/>
        </w:rPr>
        <w:t>¶</w:t>
      </w:r>
      <w:r w:rsidRPr="007F4DDE">
        <w:rPr>
          <w:sz w:val="14"/>
        </w:rPr>
        <w:t xml:space="preserve"> In the 2012 book, Brzezinski argues that </w:t>
      </w:r>
      <w:r w:rsidRPr="007F4DDE">
        <w:rPr>
          <w:rStyle w:val="StyleBoldUnderline"/>
        </w:rPr>
        <w:t>U.S. policymakers need to rethink the country's place in an interdependent world where America is no longer the sole superpower — adapting to shifting geopolitics while reasserting American influence in order to preserve global stability</w:t>
      </w:r>
      <w:r w:rsidRPr="007F4DDE">
        <w:rPr>
          <w:sz w:val="14"/>
        </w:rPr>
        <w:t>.</w:t>
      </w:r>
      <w:r w:rsidRPr="007F4DDE">
        <w:rPr>
          <w:sz w:val="12"/>
        </w:rPr>
        <w:t>¶</w:t>
      </w:r>
      <w:r w:rsidRPr="007F4DDE">
        <w:rPr>
          <w:sz w:val="14"/>
        </w:rPr>
        <w:t xml:space="preserve"> "Indeed, </w:t>
      </w:r>
      <w:r w:rsidRPr="007F4DDE">
        <w:rPr>
          <w:rStyle w:val="StyleBoldUnderline"/>
        </w:rPr>
        <w:t xml:space="preserve">the </w:t>
      </w:r>
      <w:r w:rsidRPr="008443EF">
        <w:rPr>
          <w:rStyle w:val="StyleBoldUnderline"/>
        </w:rPr>
        <w:t xml:space="preserve">ongoing changes in the distribution of global power and </w:t>
      </w:r>
      <w:r w:rsidRPr="00D75CEB">
        <w:rPr>
          <w:rStyle w:val="Emphasis"/>
          <w:highlight w:val="yellow"/>
        </w:rPr>
        <w:t>mounting global strife</w:t>
      </w:r>
      <w:r w:rsidRPr="00D75CEB">
        <w:rPr>
          <w:rStyle w:val="StyleBoldUnderline"/>
          <w:highlight w:val="yellow"/>
        </w:rPr>
        <w:t xml:space="preserve"> make it all the more imperative that America not retreat</w:t>
      </w:r>
      <w:r w:rsidRPr="001E0366">
        <w:rPr>
          <w:rStyle w:val="StyleBoldUnderline"/>
        </w:rPr>
        <w:t xml:space="preserve"> into an ignorant garrison-state mentality or wallow in self-righteous cultural hedonism. Such an Americ</w:t>
      </w:r>
      <w:r w:rsidRPr="007F4DDE">
        <w:rPr>
          <w:rStyle w:val="StyleBoldUnderline"/>
        </w:rPr>
        <w:t>a could cause the geopolitical prospects of an evolving world</w:t>
      </w:r>
      <w:r w:rsidRPr="007F4DDE">
        <w:rPr>
          <w:sz w:val="14"/>
        </w:rPr>
        <w:t xml:space="preserve"> — in which the center of gravity is shifting from West to East — </w:t>
      </w:r>
      <w:r w:rsidRPr="007F4DDE">
        <w:rPr>
          <w:rStyle w:val="StyleBoldUnderline"/>
        </w:rPr>
        <w:t>to become increasingly grave</w:t>
      </w:r>
      <w:r w:rsidRPr="007F4DDE">
        <w:rPr>
          <w:sz w:val="14"/>
        </w:rPr>
        <w:t>," he writes. "</w:t>
      </w:r>
      <w:r w:rsidRPr="00D75CEB">
        <w:rPr>
          <w:rStyle w:val="StyleBoldUnderline"/>
          <w:highlight w:val="yellow"/>
        </w:rPr>
        <w:t>The world needs an America that is</w:t>
      </w:r>
      <w:r w:rsidRPr="007F4DDE">
        <w:rPr>
          <w:rStyle w:val="StyleBoldUnderline"/>
        </w:rPr>
        <w:t xml:space="preserve"> economically vital, socially appealing, </w:t>
      </w:r>
      <w:r w:rsidRPr="001E0366">
        <w:rPr>
          <w:rStyle w:val="StyleBoldUnderline"/>
        </w:rPr>
        <w:t xml:space="preserve">responsibly </w:t>
      </w:r>
      <w:r w:rsidRPr="0097310F">
        <w:rPr>
          <w:rStyle w:val="StyleBoldUnderline"/>
        </w:rPr>
        <w:t>powerful, strategically deliberate,</w:t>
      </w:r>
      <w:r w:rsidRPr="001E0366">
        <w:rPr>
          <w:rStyle w:val="StyleBoldUnderline"/>
        </w:rPr>
        <w:t xml:space="preserve"> </w:t>
      </w:r>
      <w:r w:rsidRPr="0097310F">
        <w:rPr>
          <w:rStyle w:val="StyleBoldUnderline"/>
          <w:highlight w:val="yellow"/>
        </w:rPr>
        <w:t>internationally respected</w:t>
      </w:r>
      <w:r w:rsidRPr="001E0366">
        <w:rPr>
          <w:rStyle w:val="StyleBoldUnderline"/>
        </w:rPr>
        <w:t xml:space="preserve">, </w:t>
      </w:r>
      <w:r w:rsidRPr="0097310F">
        <w:rPr>
          <w:rStyle w:val="StyleBoldUnderline"/>
        </w:rPr>
        <w:t xml:space="preserve">and historically enlightened </w:t>
      </w:r>
      <w:r w:rsidRPr="00D75CEB">
        <w:rPr>
          <w:rStyle w:val="StyleBoldUnderline"/>
          <w:highlight w:val="yellow"/>
        </w:rPr>
        <w:t>in its global engagement</w:t>
      </w:r>
      <w:r w:rsidRPr="007F4DDE">
        <w:rPr>
          <w:sz w:val="14"/>
        </w:rPr>
        <w:t xml:space="preserve"> with the new East."</w:t>
      </w:r>
    </w:p>
    <w:p w:rsidR="00940A29" w:rsidRPr="00BB2C1F" w:rsidRDefault="00940A29" w:rsidP="00940A29"/>
    <w:p w:rsidR="00940A29" w:rsidRPr="007F4DDE" w:rsidRDefault="00940A29" w:rsidP="00940A29">
      <w:pPr>
        <w:pStyle w:val="Heading4"/>
      </w:pPr>
      <w:r w:rsidRPr="00B82EE9">
        <w:rPr>
          <w:i/>
          <w:highlight w:val="yellow"/>
          <w:u w:val="single"/>
        </w:rPr>
        <w:lastRenderedPageBreak/>
        <w:t>Turns the case</w:t>
      </w:r>
      <w:r>
        <w:t xml:space="preserve"> – means </w:t>
      </w:r>
      <w:r w:rsidRPr="00B82EE9">
        <w:rPr>
          <w:highlight w:val="yellow"/>
        </w:rPr>
        <w:t xml:space="preserve">US influence </w:t>
      </w:r>
      <w:r w:rsidRPr="00B82EE9">
        <w:rPr>
          <w:i/>
          <w:highlight w:val="yellow"/>
          <w:u w:val="single"/>
        </w:rPr>
        <w:t>backfires</w:t>
      </w:r>
      <w:r>
        <w:t xml:space="preserve"> – and </w:t>
      </w:r>
      <w:r w:rsidRPr="00B82EE9">
        <w:rPr>
          <w:highlight w:val="yellow"/>
        </w:rPr>
        <w:t>triggers</w:t>
      </w:r>
      <w:r>
        <w:t xml:space="preserve"> </w:t>
      </w:r>
      <w:r w:rsidRPr="000B789B">
        <w:rPr>
          <w:i/>
          <w:u w:val="single"/>
        </w:rPr>
        <w:t xml:space="preserve">economic </w:t>
      </w:r>
      <w:r>
        <w:rPr>
          <w:i/>
          <w:u w:val="single"/>
        </w:rPr>
        <w:t>instability</w:t>
      </w:r>
      <w:r>
        <w:t xml:space="preserve"> AND </w:t>
      </w:r>
      <w:r w:rsidRPr="00B82EE9">
        <w:rPr>
          <w:highlight w:val="yellow"/>
        </w:rPr>
        <w:t xml:space="preserve">multiple scenarios for </w:t>
      </w:r>
      <w:r w:rsidRPr="00B82EE9">
        <w:rPr>
          <w:i/>
          <w:highlight w:val="yellow"/>
          <w:u w:val="single"/>
        </w:rPr>
        <w:t>global conflict</w:t>
      </w:r>
    </w:p>
    <w:p w:rsidR="00940A29" w:rsidRPr="007F4DDE" w:rsidRDefault="00940A29" w:rsidP="00940A29">
      <w:pPr>
        <w:pStyle w:val="CiteSpacing"/>
      </w:pPr>
      <w:r w:rsidRPr="00BB2C1F">
        <w:rPr>
          <w:rStyle w:val="StyleStyleBold12pt"/>
        </w:rPr>
        <w:t>SCMP 2K</w:t>
      </w:r>
      <w:r w:rsidRPr="007F4DDE">
        <w:t xml:space="preserve"> (South China Morning Post, “Position of Weakness” December 11, 2000, Lexis Nexis)</w:t>
      </w:r>
    </w:p>
    <w:p w:rsidR="00940A29" w:rsidRPr="007F4DDE" w:rsidRDefault="00940A29" w:rsidP="00940A29">
      <w:pPr>
        <w:rPr>
          <w:sz w:val="14"/>
        </w:rPr>
      </w:pPr>
      <w:r w:rsidRPr="00D75CEB">
        <w:rPr>
          <w:highlight w:val="yellow"/>
          <w:u w:val="single"/>
        </w:rPr>
        <w:t>A weak president</w:t>
      </w:r>
      <w:r w:rsidRPr="007F4DDE">
        <w:rPr>
          <w:sz w:val="14"/>
        </w:rPr>
        <w:t xml:space="preserve"> with an unclear mandate </w:t>
      </w:r>
      <w:r w:rsidRPr="00D75CEB">
        <w:rPr>
          <w:highlight w:val="yellow"/>
          <w:u w:val="single"/>
        </w:rPr>
        <w:t xml:space="preserve">is </w:t>
      </w:r>
      <w:r w:rsidRPr="00D75CEB">
        <w:rPr>
          <w:rStyle w:val="Emphasis"/>
          <w:highlight w:val="yellow"/>
        </w:rPr>
        <w:t>bad news for the rest of the world</w:t>
      </w:r>
      <w:r w:rsidRPr="007F4DDE">
        <w:rPr>
          <w:sz w:val="14"/>
        </w:rPr>
        <w:t xml:space="preserve">. For better or worse, </w:t>
      </w:r>
      <w:r w:rsidRPr="000D2DF5">
        <w:rPr>
          <w:u w:val="single"/>
        </w:rPr>
        <w:t>the person who rules the U</w:t>
      </w:r>
      <w:r w:rsidRPr="007F4DDE">
        <w:rPr>
          <w:sz w:val="14"/>
        </w:rPr>
        <w:t xml:space="preserve">nited </w:t>
      </w:r>
      <w:r w:rsidRPr="000D2DF5">
        <w:rPr>
          <w:u w:val="single"/>
        </w:rPr>
        <w:t>S</w:t>
      </w:r>
      <w:r w:rsidRPr="007F4DDE">
        <w:rPr>
          <w:sz w:val="14"/>
        </w:rPr>
        <w:t xml:space="preserve">tates </w:t>
      </w:r>
      <w:r w:rsidRPr="000D2DF5">
        <w:rPr>
          <w:u w:val="single"/>
        </w:rPr>
        <w:t>influences events far beyond the shores of his own country</w:t>
      </w:r>
      <w:r w:rsidRPr="007F4DDE">
        <w:rPr>
          <w:sz w:val="14"/>
        </w:rPr>
        <w:t xml:space="preserve">. Both </w:t>
      </w:r>
      <w:r w:rsidRPr="00D75CEB">
        <w:rPr>
          <w:highlight w:val="yellow"/>
          <w:u w:val="single"/>
        </w:rPr>
        <w:t>the global economy and international politics will feel the effect</w:t>
      </w:r>
      <w:r w:rsidRPr="007F4DDE">
        <w:rPr>
          <w:sz w:val="14"/>
        </w:rPr>
        <w:t xml:space="preserve"> of political instability in the US. </w:t>
      </w:r>
      <w:r w:rsidRPr="000D2DF5">
        <w:rPr>
          <w:rStyle w:val="StyleBoldUnderline"/>
        </w:rPr>
        <w:t xml:space="preserve">The first </w:t>
      </w:r>
      <w:r w:rsidRPr="00EF3892">
        <w:rPr>
          <w:rStyle w:val="StyleBoldUnderline"/>
        </w:rPr>
        <w:t>impact</w:t>
      </w:r>
      <w:r w:rsidRPr="000D2DF5">
        <w:rPr>
          <w:rStyle w:val="StyleBoldUnderline"/>
        </w:rPr>
        <w:t xml:space="preserve"> will be on American financial markets, which will have </w:t>
      </w:r>
      <w:r w:rsidRPr="00EF3892">
        <w:rPr>
          <w:rStyle w:val="StyleBoldUnderline"/>
        </w:rPr>
        <w:t>a ripple effect on markets and growth</w:t>
      </w:r>
      <w:r w:rsidRPr="000D2DF5">
        <w:rPr>
          <w:rStyle w:val="StyleBoldUnderline"/>
        </w:rPr>
        <w:t xml:space="preserve"> across the world</w:t>
      </w:r>
      <w:r w:rsidRPr="007F4DDE">
        <w:rPr>
          <w:sz w:val="14"/>
        </w:rPr>
        <w:t xml:space="preserve">. </w:t>
      </w:r>
      <w:r w:rsidRPr="000D2DF5">
        <w:rPr>
          <w:u w:val="single"/>
        </w:rPr>
        <w:t xml:space="preserve">A </w:t>
      </w:r>
      <w:r w:rsidRPr="00D75CEB">
        <w:rPr>
          <w:highlight w:val="yellow"/>
          <w:u w:val="single"/>
        </w:rPr>
        <w:t>weakened</w:t>
      </w:r>
      <w:r w:rsidRPr="008443EF">
        <w:rPr>
          <w:u w:val="single"/>
        </w:rPr>
        <w:t xml:space="preserve"> US </w:t>
      </w:r>
      <w:r w:rsidRPr="00D75CEB">
        <w:rPr>
          <w:highlight w:val="yellow"/>
          <w:u w:val="single"/>
        </w:rPr>
        <w:t>presidency will</w:t>
      </w:r>
      <w:r w:rsidRPr="008443EF">
        <w:rPr>
          <w:u w:val="single"/>
        </w:rPr>
        <w:t xml:space="preserve"> also</w:t>
      </w:r>
      <w:r w:rsidRPr="00D75CEB">
        <w:rPr>
          <w:highlight w:val="yellow"/>
          <w:u w:val="single"/>
        </w:rPr>
        <w:t xml:space="preserve"> be felt in </w:t>
      </w:r>
      <w:r w:rsidRPr="00D75CEB">
        <w:rPr>
          <w:rStyle w:val="Emphasis"/>
          <w:highlight w:val="yellow"/>
        </w:rPr>
        <w:t xml:space="preserve">global hotspots </w:t>
      </w:r>
      <w:r w:rsidRPr="008443EF">
        <w:rPr>
          <w:rStyle w:val="Emphasis"/>
        </w:rPr>
        <w:t>across the world</w:t>
      </w:r>
      <w:r w:rsidRPr="000D2DF5">
        <w:rPr>
          <w:u w:val="single"/>
        </w:rPr>
        <w:t xml:space="preserve">. </w:t>
      </w:r>
      <w:r w:rsidRPr="00D75CEB">
        <w:rPr>
          <w:highlight w:val="yellow"/>
          <w:u w:val="single"/>
        </w:rPr>
        <w:t xml:space="preserve">The </w:t>
      </w:r>
      <w:r w:rsidRPr="00D75CEB">
        <w:rPr>
          <w:rStyle w:val="Emphasis"/>
          <w:highlight w:val="yellow"/>
        </w:rPr>
        <w:t>Middle East</w:t>
      </w:r>
      <w:r w:rsidRPr="007F4DDE">
        <w:rPr>
          <w:sz w:val="14"/>
        </w:rPr>
        <w:t xml:space="preserve">, the conflict between </w:t>
      </w:r>
      <w:r w:rsidRPr="00D75CEB">
        <w:rPr>
          <w:rStyle w:val="Emphasis"/>
          <w:highlight w:val="yellow"/>
        </w:rPr>
        <w:t>India and Pakistan</w:t>
      </w:r>
      <w:r w:rsidRPr="007F4DDE">
        <w:rPr>
          <w:sz w:val="14"/>
        </w:rPr>
        <w:t xml:space="preserve">, peace on </w:t>
      </w:r>
      <w:r w:rsidRPr="00EF3892">
        <w:rPr>
          <w:u w:val="single"/>
        </w:rPr>
        <w:t xml:space="preserve">the </w:t>
      </w:r>
      <w:r w:rsidRPr="008443EF">
        <w:rPr>
          <w:rStyle w:val="Emphasis"/>
          <w:highlight w:val="yellow"/>
        </w:rPr>
        <w:t>Korea</w:t>
      </w:r>
      <w:r w:rsidRPr="00EF3892">
        <w:rPr>
          <w:rStyle w:val="Emphasis"/>
        </w:rPr>
        <w:t>n peninsula</w:t>
      </w:r>
      <w:r w:rsidRPr="007F4DDE">
        <w:rPr>
          <w:sz w:val="14"/>
        </w:rPr>
        <w:t xml:space="preserve">, and even the way </w:t>
      </w:r>
      <w:r w:rsidRPr="008443EF">
        <w:rPr>
          <w:u w:val="single"/>
        </w:rPr>
        <w:t xml:space="preserve">relations between </w:t>
      </w:r>
      <w:r w:rsidRPr="00D75CEB">
        <w:rPr>
          <w:rStyle w:val="Emphasis"/>
          <w:highlight w:val="yellow"/>
        </w:rPr>
        <w:t>China and Taiwan</w:t>
      </w:r>
      <w:r w:rsidRPr="007F4DDE">
        <w:rPr>
          <w:sz w:val="14"/>
        </w:rPr>
        <w:t xml:space="preserve"> play out, will be influenced by the authority the next US president brings to his job. There are those who would welcome a weakening of US global influence. Many Palestinians, for example, feel they would benefit from a less interventionist American policy in the Middle East. Even within the Western alliance, there are those who </w:t>
      </w:r>
      <w:r w:rsidRPr="000D2DF5">
        <w:rPr>
          <w:rStyle w:val="StyleBoldUnderline"/>
        </w:rPr>
        <w:t>would probably see opportunities in a weakened US presidency</w:t>
      </w:r>
      <w:r w:rsidRPr="007F4DDE">
        <w:rPr>
          <w:sz w:val="14"/>
        </w:rPr>
        <w:t xml:space="preserve">. France, for example, might feel that a less assertive US might force the European Union to be more outward looking. But </w:t>
      </w:r>
      <w:r w:rsidRPr="008443EF">
        <w:rPr>
          <w:u w:val="single"/>
        </w:rPr>
        <w:t xml:space="preserve">the dangers of having a weak, insecure US presidency </w:t>
      </w:r>
      <w:r w:rsidRPr="008443EF">
        <w:rPr>
          <w:rStyle w:val="Emphasis"/>
        </w:rPr>
        <w:t>outweigh any benefits</w:t>
      </w:r>
      <w:r w:rsidRPr="008443EF">
        <w:rPr>
          <w:u w:val="single"/>
        </w:rPr>
        <w:t xml:space="preserve"> </w:t>
      </w:r>
      <w:r w:rsidRPr="008443EF">
        <w:rPr>
          <w:sz w:val="14"/>
        </w:rPr>
        <w:t xml:space="preserve">that it might bring. US global economic and </w:t>
      </w:r>
      <w:r w:rsidRPr="008443EF">
        <w:rPr>
          <w:sz w:val="14"/>
        </w:rPr>
        <w:lastRenderedPageBreak/>
        <w:t>military power</w:t>
      </w:r>
      <w:r w:rsidRPr="007F4DDE">
        <w:rPr>
          <w:sz w:val="14"/>
        </w:rPr>
        <w:t xml:space="preserve"> cannot be wished away. </w:t>
      </w:r>
      <w:r w:rsidRPr="000D2DF5">
        <w:rPr>
          <w:u w:val="single"/>
        </w:rPr>
        <w:t xml:space="preserve">A </w:t>
      </w:r>
      <w:r w:rsidRPr="00D75CEB">
        <w:rPr>
          <w:highlight w:val="yellow"/>
          <w:u w:val="single"/>
        </w:rPr>
        <w:t>president</w:t>
      </w:r>
      <w:r w:rsidRPr="007F4DDE">
        <w:rPr>
          <w:sz w:val="14"/>
        </w:rPr>
        <w:t xml:space="preserve"> with a shaky mandate will still command great power and influence, </w:t>
      </w:r>
      <w:r w:rsidRPr="000D2DF5">
        <w:rPr>
          <w:u w:val="single"/>
        </w:rPr>
        <w:t>only</w:t>
      </w:r>
      <w:r w:rsidRPr="007F4DDE">
        <w:rPr>
          <w:sz w:val="14"/>
        </w:rPr>
        <w:t xml:space="preserve"> he </w:t>
      </w:r>
      <w:r w:rsidRPr="00D75CEB">
        <w:rPr>
          <w:highlight w:val="yellow"/>
          <w:u w:val="single"/>
        </w:rPr>
        <w:t>will be constrained by his domestic weakness</w:t>
      </w:r>
      <w:r w:rsidRPr="007F4DDE">
        <w:rPr>
          <w:sz w:val="14"/>
        </w:rPr>
        <w:t xml:space="preserve"> and less certain about how to use his authority. </w:t>
      </w:r>
      <w:r w:rsidRPr="00D75CEB">
        <w:rPr>
          <w:highlight w:val="yellow"/>
          <w:u w:val="single"/>
        </w:rPr>
        <w:t>This brings</w:t>
      </w:r>
      <w:r w:rsidRPr="000D2DF5">
        <w:rPr>
          <w:u w:val="single"/>
        </w:rPr>
        <w:t xml:space="preserve"> with it </w:t>
      </w:r>
      <w:r w:rsidRPr="00EF3892">
        <w:rPr>
          <w:u w:val="single"/>
        </w:rPr>
        <w:t xml:space="preserve">the </w:t>
      </w:r>
      <w:r w:rsidRPr="008443EF">
        <w:rPr>
          <w:rStyle w:val="Emphasis"/>
        </w:rPr>
        <w:t xml:space="preserve">risks of </w:t>
      </w:r>
      <w:r w:rsidRPr="00D75CEB">
        <w:rPr>
          <w:rStyle w:val="Emphasis"/>
          <w:highlight w:val="yellow"/>
        </w:rPr>
        <w:t>miscalculation</w:t>
      </w:r>
      <w:r w:rsidRPr="00D75CEB">
        <w:rPr>
          <w:highlight w:val="yellow"/>
          <w:u w:val="single"/>
        </w:rPr>
        <w:t xml:space="preserve"> and </w:t>
      </w:r>
      <w:r w:rsidRPr="008443EF">
        <w:rPr>
          <w:u w:val="single"/>
        </w:rPr>
        <w:t xml:space="preserve">the use of </w:t>
      </w:r>
      <w:r w:rsidRPr="00D75CEB">
        <w:rPr>
          <w:highlight w:val="yellow"/>
          <w:u w:val="single"/>
        </w:rPr>
        <w:t xml:space="preserve">US power </w:t>
      </w:r>
      <w:r w:rsidRPr="008443EF">
        <w:rPr>
          <w:u w:val="single"/>
        </w:rPr>
        <w:t xml:space="preserve">in a way </w:t>
      </w:r>
      <w:r w:rsidRPr="00D75CEB">
        <w:rPr>
          <w:highlight w:val="yellow"/>
          <w:u w:val="single"/>
        </w:rPr>
        <w:t xml:space="preserve">that </w:t>
      </w:r>
      <w:r w:rsidRPr="00D75CEB">
        <w:rPr>
          <w:rStyle w:val="Emphasis"/>
          <w:highlight w:val="yellow"/>
        </w:rPr>
        <w:t>heightens conflict</w:t>
      </w:r>
      <w:r w:rsidRPr="007F4DDE">
        <w:rPr>
          <w:sz w:val="14"/>
        </w:rPr>
        <w:t xml:space="preserve">. </w:t>
      </w:r>
      <w:r w:rsidRPr="000D2DF5">
        <w:rPr>
          <w:u w:val="single"/>
        </w:rPr>
        <w:t xml:space="preserve">There are very </w:t>
      </w:r>
      <w:r w:rsidRPr="00EF3892">
        <w:rPr>
          <w:u w:val="single"/>
        </w:rPr>
        <w:t>few conflicts</w:t>
      </w:r>
      <w:r w:rsidRPr="000D2DF5">
        <w:rPr>
          <w:u w:val="single"/>
        </w:rPr>
        <w:t xml:space="preserve"> in the world today which </w:t>
      </w:r>
      <w:r w:rsidRPr="00EF3892">
        <w:rPr>
          <w:u w:val="single"/>
        </w:rPr>
        <w:t>can be solved without US influence</w:t>
      </w:r>
      <w:r w:rsidRPr="000D2DF5">
        <w:rPr>
          <w:u w:val="single"/>
        </w:rPr>
        <w:t>. The rest of the world needs the United States to use its power deftly and decisively</w:t>
      </w:r>
      <w:r w:rsidRPr="007F4DDE">
        <w:rPr>
          <w:sz w:val="14"/>
        </w:rPr>
        <w:t>.</w:t>
      </w:r>
    </w:p>
    <w:p w:rsidR="00940A29" w:rsidRPr="00940A29" w:rsidRDefault="00940A29" w:rsidP="00940A29"/>
    <w:p w:rsidR="00BF181B" w:rsidRDefault="00BF181B" w:rsidP="00BF181B">
      <w:pPr>
        <w:pStyle w:val="Heading3"/>
      </w:pPr>
      <w:r>
        <w:lastRenderedPageBreak/>
        <w:t>1nc iran</w:t>
      </w:r>
    </w:p>
    <w:p w:rsidR="00BF181B" w:rsidRPr="006C7056" w:rsidRDefault="00BF181B" w:rsidP="00BF181B"/>
    <w:p w:rsidR="00BF181B" w:rsidRDefault="00BF181B" w:rsidP="00BF181B">
      <w:pPr>
        <w:pStyle w:val="Heading4"/>
      </w:pPr>
      <w:r>
        <w:t>Obama has sufficient PC to make and pass a deal on Iran now – but new agenda items overstretch focus and PC and trigger cascading prolif and war with Iran</w:t>
      </w:r>
    </w:p>
    <w:p w:rsidR="00BF181B" w:rsidRDefault="00BF181B" w:rsidP="00BF181B">
      <w:pPr>
        <w:pStyle w:val="CiteSpacing"/>
      </w:pPr>
      <w:r w:rsidRPr="00F03922">
        <w:rPr>
          <w:rStyle w:val="StyleStyleBold12pt"/>
        </w:rPr>
        <w:t xml:space="preserve">Sabet </w:t>
      </w:r>
      <w:r>
        <w:rPr>
          <w:rStyle w:val="StyleStyleBold12pt"/>
        </w:rPr>
        <w:t>9-</w:t>
      </w:r>
      <w:r w:rsidRPr="00F03922">
        <w:rPr>
          <w:rStyle w:val="StyleStyleBold12pt"/>
        </w:rPr>
        <w:t>13</w:t>
      </w:r>
      <w:r>
        <w:t xml:space="preserve"> (Farzan Sabet, co-founder and editing manager of IranPolitik.com, doctoral student in International History and M.A. International History &amp; Politics, Graduate Institute, Geneva, focused on international relations, international trade law, and Iranian domestic politics and foreign policy, “4: Iran: Resolving the Nuclear Crisis,” Journal of Public and International Affairs, September 2013, p.74-77, http://www.princeton.edu/jpia/past-issues-1/2013/JPIA-2013-Final.pdf)</w:t>
      </w:r>
    </w:p>
    <w:p w:rsidR="00BF181B" w:rsidRPr="00EF07A7" w:rsidRDefault="00BF181B" w:rsidP="00BF181B">
      <w:pPr>
        <w:rPr>
          <w:sz w:val="14"/>
        </w:rPr>
      </w:pPr>
      <w:r w:rsidRPr="00EF07A7">
        <w:rPr>
          <w:sz w:val="14"/>
        </w:rPr>
        <w:t xml:space="preserve">American President Barack </w:t>
      </w:r>
      <w:r w:rsidRPr="00376543">
        <w:rPr>
          <w:rStyle w:val="StyleBoldUnderline"/>
          <w:highlight w:val="yellow"/>
        </w:rPr>
        <w:t>Obama currently has an unprecedented opportunity to resolve the Iran</w:t>
      </w:r>
      <w:r w:rsidRPr="00F03922">
        <w:rPr>
          <w:rStyle w:val="StyleBoldUnderline"/>
        </w:rPr>
        <w:t xml:space="preserve">ian </w:t>
      </w:r>
      <w:r w:rsidRPr="00376543">
        <w:rPr>
          <w:rStyle w:val="StyleBoldUnderline"/>
          <w:highlight w:val="yellow"/>
        </w:rPr>
        <w:t>nuclear crisis</w:t>
      </w:r>
      <w:r w:rsidRPr="00EF07A7">
        <w:rPr>
          <w:sz w:val="14"/>
        </w:rPr>
        <w:t>. In</w:t>
      </w:r>
      <w:r w:rsidRPr="00EF07A7">
        <w:rPr>
          <w:sz w:val="12"/>
        </w:rPr>
        <w:t>¶</w:t>
      </w:r>
      <w:r w:rsidRPr="00EF07A7">
        <w:rPr>
          <w:sz w:val="14"/>
        </w:rPr>
        <w:t xml:space="preserve"> the first year of his second term, </w:t>
      </w:r>
      <w:r w:rsidRPr="00376543">
        <w:rPr>
          <w:rStyle w:val="Emphasis"/>
          <w:highlight w:val="yellow"/>
        </w:rPr>
        <w:t>he has substantial p</w:t>
      </w:r>
      <w:r w:rsidRPr="00431DC2">
        <w:rPr>
          <w:rStyle w:val="Emphasis"/>
        </w:rPr>
        <w:t xml:space="preserve">olitical </w:t>
      </w:r>
      <w:r w:rsidRPr="00376543">
        <w:rPr>
          <w:rStyle w:val="Emphasis"/>
          <w:highlight w:val="yellow"/>
        </w:rPr>
        <w:t>c</w:t>
      </w:r>
      <w:r w:rsidRPr="00431DC2">
        <w:rPr>
          <w:rStyle w:val="Emphasis"/>
        </w:rPr>
        <w:t>apital</w:t>
      </w:r>
      <w:r w:rsidRPr="00F03922">
        <w:rPr>
          <w:rStyle w:val="StyleBoldUnderline"/>
        </w:rPr>
        <w:t xml:space="preserve"> at home </w:t>
      </w:r>
      <w:r w:rsidRPr="00376543">
        <w:rPr>
          <w:rStyle w:val="StyleBoldUnderline"/>
          <w:highlight w:val="yellow"/>
        </w:rPr>
        <w:t>and a strong coalition of countries supporting</w:t>
      </w:r>
      <w:r w:rsidRPr="00EF07A7">
        <w:rPr>
          <w:rStyle w:val="StyleBoldUnderline"/>
          <w:sz w:val="12"/>
        </w:rPr>
        <w:t xml:space="preserve"> </w:t>
      </w:r>
      <w:r w:rsidRPr="00F03922">
        <w:rPr>
          <w:rStyle w:val="StyleBoldUnderline"/>
        </w:rPr>
        <w:t xml:space="preserve">his sanctions strategy and nuclear </w:t>
      </w:r>
      <w:r w:rsidRPr="00376543">
        <w:rPr>
          <w:rStyle w:val="StyleBoldUnderline"/>
          <w:highlight w:val="yellow"/>
        </w:rPr>
        <w:t>negotiations</w:t>
      </w:r>
      <w:r w:rsidRPr="00F03922">
        <w:rPr>
          <w:rStyle w:val="StyleBoldUnderline"/>
        </w:rPr>
        <w:t xml:space="preserve"> abroad</w:t>
      </w:r>
      <w:r w:rsidRPr="00EF07A7">
        <w:rPr>
          <w:sz w:val="14"/>
        </w:rPr>
        <w:t>. Just as</w:t>
      </w:r>
      <w:r w:rsidRPr="00EF07A7">
        <w:rPr>
          <w:sz w:val="12"/>
        </w:rPr>
        <w:t>¶</w:t>
      </w:r>
      <w:r w:rsidRPr="00EF07A7">
        <w:rPr>
          <w:sz w:val="14"/>
        </w:rPr>
        <w:t xml:space="preserve"> importantly, devastating economic sanctions since 2012 may</w:t>
      </w:r>
      <w:r w:rsidRPr="00EF07A7">
        <w:rPr>
          <w:sz w:val="12"/>
        </w:rPr>
        <w:t>¶</w:t>
      </w:r>
      <w:r w:rsidRPr="00EF07A7">
        <w:rPr>
          <w:sz w:val="14"/>
        </w:rPr>
        <w:t xml:space="preserve"> have increased the willingness of the Islamic Republic of Iran to</w:t>
      </w:r>
      <w:r w:rsidRPr="00EF07A7">
        <w:rPr>
          <w:sz w:val="12"/>
        </w:rPr>
        <w:t>¶</w:t>
      </w:r>
      <w:r w:rsidRPr="00EF07A7">
        <w:rPr>
          <w:sz w:val="14"/>
        </w:rPr>
        <w:t xml:space="preserve"> compromise</w:t>
      </w:r>
      <w:r w:rsidRPr="00EF07A7">
        <w:rPr>
          <w:sz w:val="12"/>
        </w:rPr>
        <w:t>¶</w:t>
      </w:r>
      <w:r w:rsidRPr="00EF07A7">
        <w:rPr>
          <w:sz w:val="14"/>
        </w:rPr>
        <w:t xml:space="preserve"> on its nuclear program. This policy paper argues</w:t>
      </w:r>
      <w:r w:rsidRPr="00EF07A7">
        <w:rPr>
          <w:sz w:val="12"/>
        </w:rPr>
        <w:t>¶</w:t>
      </w:r>
      <w:r w:rsidRPr="00EF07A7">
        <w:rPr>
          <w:sz w:val="14"/>
        </w:rPr>
        <w:t xml:space="preserve"> that President Obama should capitalize on this historic window</w:t>
      </w:r>
      <w:r w:rsidRPr="00EF07A7">
        <w:rPr>
          <w:sz w:val="12"/>
        </w:rPr>
        <w:t>¶</w:t>
      </w:r>
      <w:r w:rsidRPr="00EF07A7">
        <w:rPr>
          <w:sz w:val="14"/>
        </w:rPr>
        <w:t xml:space="preserve"> of opportunity by acknowledging Iran’s right to a </w:t>
      </w:r>
      <w:r w:rsidRPr="00EF07A7">
        <w:rPr>
          <w:sz w:val="14"/>
        </w:rPr>
        <w:lastRenderedPageBreak/>
        <w:t>peaceful</w:t>
      </w:r>
      <w:r w:rsidRPr="00EF07A7">
        <w:rPr>
          <w:sz w:val="12"/>
        </w:rPr>
        <w:t>¶</w:t>
      </w:r>
      <w:r w:rsidRPr="00EF07A7">
        <w:rPr>
          <w:sz w:val="14"/>
        </w:rPr>
        <w:t xml:space="preserve"> nuclear program and offering a roadmap for lifting sanctions in</w:t>
      </w:r>
      <w:r w:rsidRPr="00EF07A7">
        <w:rPr>
          <w:sz w:val="12"/>
        </w:rPr>
        <w:t>¶</w:t>
      </w:r>
      <w:r w:rsidRPr="00EF07A7">
        <w:rPr>
          <w:sz w:val="14"/>
        </w:rPr>
        <w:t xml:space="preserve"> exchange for deep concessions by Iran on its nuclear program.</w:t>
      </w:r>
      <w:r w:rsidRPr="00EF07A7">
        <w:rPr>
          <w:sz w:val="12"/>
        </w:rPr>
        <w:t>¶</w:t>
      </w:r>
      <w:r w:rsidRPr="00EF07A7">
        <w:rPr>
          <w:sz w:val="14"/>
        </w:rPr>
        <w:t xml:space="preserve"> The United States has not yet placed </w:t>
      </w:r>
      <w:r w:rsidRPr="00E06DA1">
        <w:rPr>
          <w:rStyle w:val="StyleBoldUnderline"/>
        </w:rPr>
        <w:t xml:space="preserve">substantive </w:t>
      </w:r>
      <w:r w:rsidRPr="00376543">
        <w:rPr>
          <w:rStyle w:val="StyleBoldUnderline"/>
          <w:highlight w:val="yellow"/>
        </w:rPr>
        <w:t>sanctions</w:t>
      </w:r>
      <w:r w:rsidRPr="00376543">
        <w:rPr>
          <w:rStyle w:val="StyleBoldUnderline"/>
          <w:sz w:val="12"/>
          <w:highlight w:val="yellow"/>
        </w:rPr>
        <w:t xml:space="preserve"> </w:t>
      </w:r>
      <w:r w:rsidRPr="00376543">
        <w:rPr>
          <w:rStyle w:val="StyleBoldUnderline"/>
          <w:highlight w:val="yellow"/>
        </w:rPr>
        <w:t>relief</w:t>
      </w:r>
      <w:r w:rsidRPr="00EF07A7">
        <w:rPr>
          <w:sz w:val="14"/>
        </w:rPr>
        <w:t xml:space="preserve"> on the table, and this </w:t>
      </w:r>
      <w:r w:rsidRPr="00E06DA1">
        <w:rPr>
          <w:rStyle w:val="StyleBoldUnderline"/>
        </w:rPr>
        <w:t xml:space="preserve">may be </w:t>
      </w:r>
      <w:r w:rsidRPr="00376543">
        <w:rPr>
          <w:rStyle w:val="StyleBoldUnderline"/>
          <w:highlight w:val="yellow"/>
        </w:rPr>
        <w:t>the key to breaking the</w:t>
      </w:r>
      <w:r w:rsidRPr="00EF07A7">
        <w:rPr>
          <w:rStyle w:val="StyleBoldUnderline"/>
          <w:sz w:val="12"/>
          <w:u w:val="none"/>
        </w:rPr>
        <w:t>¶</w:t>
      </w:r>
      <w:r w:rsidRPr="00EF07A7">
        <w:rPr>
          <w:rStyle w:val="StyleBoldUnderline"/>
          <w:sz w:val="12"/>
        </w:rPr>
        <w:t xml:space="preserve"> </w:t>
      </w:r>
      <w:r w:rsidRPr="00376543">
        <w:rPr>
          <w:rStyle w:val="StyleBoldUnderline"/>
          <w:highlight w:val="yellow"/>
        </w:rPr>
        <w:t>deadlock</w:t>
      </w:r>
      <w:r w:rsidRPr="00E06DA1">
        <w:rPr>
          <w:rStyle w:val="StyleBoldUnderline"/>
        </w:rPr>
        <w:t xml:space="preserve"> in P5+1-Iran nuclear negotiations. However, the</w:t>
      </w:r>
      <w:r w:rsidRPr="00EF07A7">
        <w:rPr>
          <w:rStyle w:val="StyleBoldUnderline"/>
          <w:sz w:val="12"/>
          <w:u w:val="none"/>
        </w:rPr>
        <w:t>¶</w:t>
      </w:r>
      <w:r w:rsidRPr="00EF07A7">
        <w:rPr>
          <w:rStyle w:val="StyleBoldUnderline"/>
          <w:sz w:val="12"/>
        </w:rPr>
        <w:t xml:space="preserve"> </w:t>
      </w:r>
      <w:r w:rsidRPr="00E06DA1">
        <w:rPr>
          <w:rStyle w:val="StyleBoldUnderline"/>
        </w:rPr>
        <w:t>current strong U.S. negotiating position will erode over time</w:t>
      </w:r>
      <w:r w:rsidRPr="00EF07A7">
        <w:rPr>
          <w:rStyle w:val="StyleBoldUnderline"/>
          <w:sz w:val="12"/>
          <w:u w:val="none"/>
        </w:rPr>
        <w:t>¶</w:t>
      </w:r>
      <w:r w:rsidRPr="00EF07A7">
        <w:rPr>
          <w:rStyle w:val="StyleBoldUnderline"/>
          <w:sz w:val="12"/>
        </w:rPr>
        <w:t xml:space="preserve"> </w:t>
      </w:r>
      <w:r w:rsidRPr="00E06DA1">
        <w:rPr>
          <w:rStyle w:val="StyleBoldUnderline"/>
        </w:rPr>
        <w:t>and thus</w:t>
      </w:r>
      <w:r w:rsidRPr="00EF07A7">
        <w:rPr>
          <w:sz w:val="14"/>
        </w:rPr>
        <w:t xml:space="preserve"> President </w:t>
      </w:r>
      <w:r w:rsidRPr="00E06DA1">
        <w:rPr>
          <w:rStyle w:val="StyleBoldUnderline"/>
        </w:rPr>
        <w:t>Obama must take decisive action to resolve</w:t>
      </w:r>
      <w:r w:rsidRPr="00EF07A7">
        <w:rPr>
          <w:rStyle w:val="StyleBoldUnderline"/>
          <w:sz w:val="12"/>
          <w:u w:val="none"/>
        </w:rPr>
        <w:t>¶</w:t>
      </w:r>
      <w:r w:rsidRPr="00EF07A7">
        <w:rPr>
          <w:rStyle w:val="StyleBoldUnderline"/>
          <w:sz w:val="12"/>
        </w:rPr>
        <w:t xml:space="preserve"> </w:t>
      </w:r>
      <w:r w:rsidRPr="00E06DA1">
        <w:rPr>
          <w:rStyle w:val="StyleBoldUnderline"/>
        </w:rPr>
        <w:t>the Iranian nuclear crisis</w:t>
      </w:r>
      <w:r w:rsidRPr="00EF07A7">
        <w:rPr>
          <w:sz w:val="14"/>
        </w:rPr>
        <w:t>.</w:t>
      </w:r>
      <w:r w:rsidRPr="00EF07A7">
        <w:rPr>
          <w:sz w:val="12"/>
        </w:rPr>
        <w:t>¶</w:t>
      </w:r>
      <w:r w:rsidRPr="00EF07A7">
        <w:rPr>
          <w:sz w:val="14"/>
        </w:rPr>
        <w:t xml:space="preserve"> INTRODUCTION</w:t>
      </w:r>
      <w:r w:rsidRPr="00EF07A7">
        <w:rPr>
          <w:sz w:val="12"/>
        </w:rPr>
        <w:t>¶</w:t>
      </w:r>
      <w:r w:rsidRPr="00EF07A7">
        <w:rPr>
          <w:sz w:val="14"/>
        </w:rPr>
        <w:t xml:space="preserve"> As President Barack Obama resettles into the White House and as pres</w:t>
      </w:r>
      <w:r w:rsidRPr="00EF07A7">
        <w:rPr>
          <w:sz w:val="12"/>
        </w:rPr>
        <w:t>¶</w:t>
      </w:r>
      <w:r w:rsidRPr="00EF07A7">
        <w:rPr>
          <w:sz w:val="14"/>
        </w:rPr>
        <w:t xml:space="preserve"> -</w:t>
      </w:r>
      <w:r w:rsidRPr="00EF07A7">
        <w:rPr>
          <w:sz w:val="12"/>
        </w:rPr>
        <w:t>¶</w:t>
      </w:r>
      <w:r w:rsidRPr="00EF07A7">
        <w:rPr>
          <w:sz w:val="14"/>
        </w:rPr>
        <w:t xml:space="preserve"> ident-elect Hassan Rouhani prepares to take on his new office, </w:t>
      </w:r>
      <w:r w:rsidRPr="00E06DA1">
        <w:rPr>
          <w:rStyle w:val="StyleBoldUnderline"/>
        </w:rPr>
        <w:t>a historic</w:t>
      </w:r>
      <w:r w:rsidRPr="00EF07A7">
        <w:rPr>
          <w:rStyle w:val="StyleBoldUnderline"/>
          <w:sz w:val="12"/>
          <w:u w:val="none"/>
        </w:rPr>
        <w:t>¶</w:t>
      </w:r>
      <w:r w:rsidRPr="00EF07A7">
        <w:rPr>
          <w:rStyle w:val="StyleBoldUnderline"/>
          <w:sz w:val="12"/>
        </w:rPr>
        <w:t xml:space="preserve"> </w:t>
      </w:r>
      <w:r w:rsidRPr="00E06DA1">
        <w:rPr>
          <w:rStyle w:val="StyleBoldUnderline"/>
        </w:rPr>
        <w:t>window of opportunity may exist for the U</w:t>
      </w:r>
      <w:r w:rsidRPr="00EF07A7">
        <w:rPr>
          <w:sz w:val="14"/>
        </w:rPr>
        <w:t xml:space="preserve">nited </w:t>
      </w:r>
      <w:r w:rsidRPr="00E06DA1">
        <w:rPr>
          <w:rStyle w:val="StyleBoldUnderline"/>
        </w:rPr>
        <w:t>S</w:t>
      </w:r>
      <w:r w:rsidRPr="00EF07A7">
        <w:rPr>
          <w:sz w:val="14"/>
        </w:rPr>
        <w:t xml:space="preserve">tates of America </w:t>
      </w:r>
      <w:r w:rsidRPr="00E06DA1">
        <w:rPr>
          <w:rStyle w:val="StyleBoldUnderline"/>
        </w:rPr>
        <w:t>and</w:t>
      </w:r>
      <w:r w:rsidRPr="00EF07A7">
        <w:rPr>
          <w:sz w:val="12"/>
        </w:rPr>
        <w:t>¶</w:t>
      </w:r>
      <w:r w:rsidRPr="00EF07A7">
        <w:rPr>
          <w:sz w:val="14"/>
        </w:rPr>
        <w:t xml:space="preserve"> the Islamic Republic of </w:t>
      </w:r>
      <w:r w:rsidRPr="00E06DA1">
        <w:rPr>
          <w:rStyle w:val="StyleBoldUnderline"/>
        </w:rPr>
        <w:t xml:space="preserve">Iran </w:t>
      </w:r>
      <w:r w:rsidRPr="00376543">
        <w:rPr>
          <w:rStyle w:val="StyleBoldUnderline"/>
          <w:highlight w:val="yellow"/>
        </w:rPr>
        <w:t>to not only resolve the crisis</w:t>
      </w:r>
      <w:r w:rsidRPr="00E06DA1">
        <w:rPr>
          <w:rStyle w:val="StyleBoldUnderline"/>
        </w:rPr>
        <w:t xml:space="preserve"> over the</w:t>
      </w:r>
      <w:r w:rsidRPr="00EF07A7">
        <w:rPr>
          <w:sz w:val="14"/>
        </w:rPr>
        <w:t xml:space="preserve"> contro</w:t>
      </w:r>
      <w:r w:rsidRPr="00EF07A7">
        <w:rPr>
          <w:sz w:val="12"/>
        </w:rPr>
        <w:t>¶</w:t>
      </w:r>
      <w:r w:rsidRPr="00EF07A7">
        <w:rPr>
          <w:sz w:val="14"/>
        </w:rPr>
        <w:t xml:space="preserve"> -</w:t>
      </w:r>
      <w:r w:rsidRPr="00EF07A7">
        <w:rPr>
          <w:sz w:val="12"/>
        </w:rPr>
        <w:t>¶</w:t>
      </w:r>
      <w:r w:rsidRPr="00EF07A7">
        <w:rPr>
          <w:sz w:val="14"/>
        </w:rPr>
        <w:t xml:space="preserve"> versial Iranian </w:t>
      </w:r>
      <w:r w:rsidRPr="00E06DA1">
        <w:rPr>
          <w:rStyle w:val="StyleBoldUnderline"/>
        </w:rPr>
        <w:t xml:space="preserve">nuclear program </w:t>
      </w:r>
      <w:r w:rsidRPr="00376543">
        <w:rPr>
          <w:rStyle w:val="StyleBoldUnderline"/>
          <w:highlight w:val="yellow"/>
        </w:rPr>
        <w:t>but</w:t>
      </w:r>
      <w:r w:rsidRPr="00E06DA1">
        <w:rPr>
          <w:rStyle w:val="StyleBoldUnderline"/>
        </w:rPr>
        <w:t xml:space="preserve"> to also </w:t>
      </w:r>
      <w:r w:rsidRPr="00376543">
        <w:rPr>
          <w:rStyle w:val="StyleBoldUnderline"/>
          <w:highlight w:val="yellow"/>
        </w:rPr>
        <w:t>seek broader rapprochement</w:t>
      </w:r>
      <w:r w:rsidRPr="00EF07A7">
        <w:rPr>
          <w:sz w:val="14"/>
        </w:rPr>
        <w:t>.</w:t>
      </w:r>
      <w:r w:rsidRPr="00EF07A7">
        <w:rPr>
          <w:sz w:val="12"/>
        </w:rPr>
        <w:t>¶</w:t>
      </w:r>
      <w:r w:rsidRPr="00EF07A7">
        <w:rPr>
          <w:sz w:val="14"/>
        </w:rPr>
        <w:t xml:space="preserve"> </w:t>
      </w:r>
      <w:r w:rsidRPr="00E06DA1">
        <w:rPr>
          <w:rStyle w:val="StyleBoldUnderline"/>
        </w:rPr>
        <w:t>There are, however, many obstacles</w:t>
      </w:r>
      <w:r w:rsidRPr="00EF07A7">
        <w:rPr>
          <w:sz w:val="14"/>
        </w:rPr>
        <w:t xml:space="preserve"> in the path of successful negotiations.</w:t>
      </w:r>
      <w:r w:rsidRPr="00EF07A7">
        <w:rPr>
          <w:sz w:val="12"/>
        </w:rPr>
        <w:t>¶</w:t>
      </w:r>
      <w:r w:rsidRPr="00EF07A7">
        <w:rPr>
          <w:sz w:val="14"/>
        </w:rPr>
        <w:t xml:space="preserve"> </w:t>
      </w:r>
      <w:r w:rsidRPr="00E06DA1">
        <w:rPr>
          <w:rStyle w:val="StyleBoldUnderline"/>
        </w:rPr>
        <w:t xml:space="preserve">Both sides will be </w:t>
      </w:r>
      <w:r w:rsidRPr="00376543">
        <w:rPr>
          <w:rStyle w:val="StyleBoldUnderline"/>
          <w:highlight w:val="yellow"/>
        </w:rPr>
        <w:t>under pressure from hardline domestic actors</w:t>
      </w:r>
      <w:r w:rsidRPr="00EF07A7">
        <w:rPr>
          <w:sz w:val="14"/>
        </w:rPr>
        <w:t xml:space="preserve"> seeking</w:t>
      </w:r>
      <w:r w:rsidRPr="00EF07A7">
        <w:rPr>
          <w:sz w:val="12"/>
        </w:rPr>
        <w:t>¶</w:t>
      </w:r>
      <w:r w:rsidRPr="00EF07A7">
        <w:rPr>
          <w:sz w:val="14"/>
        </w:rPr>
        <w:t xml:space="preserve"> a continuation of the status quo. The United States will also be under</w:t>
      </w:r>
      <w:r w:rsidRPr="00EF07A7">
        <w:rPr>
          <w:sz w:val="12"/>
        </w:rPr>
        <w:t>¶</w:t>
      </w:r>
      <w:r w:rsidRPr="00EF07A7">
        <w:rPr>
          <w:sz w:val="14"/>
        </w:rPr>
        <w:t xml:space="preserve"> strong pressure from important allies abroad, including Israel and the Gulf</w:t>
      </w:r>
      <w:r w:rsidRPr="00EF07A7">
        <w:rPr>
          <w:sz w:val="12"/>
        </w:rPr>
        <w:t>¶</w:t>
      </w:r>
      <w:r w:rsidRPr="00EF07A7">
        <w:rPr>
          <w:sz w:val="14"/>
        </w:rPr>
        <w:t xml:space="preserve"> Cooperation Council (GCC), to extract maximum concessions from Iran.</w:t>
      </w:r>
      <w:r w:rsidRPr="00EF07A7">
        <w:rPr>
          <w:sz w:val="12"/>
        </w:rPr>
        <w:t>¶</w:t>
      </w:r>
      <w:r w:rsidRPr="00EF07A7">
        <w:rPr>
          <w:sz w:val="14"/>
        </w:rPr>
        <w:t xml:space="preserve"> The Islamic Republic, for its part, wants to project an image of strength</w:t>
      </w:r>
      <w:r w:rsidRPr="00EF07A7">
        <w:rPr>
          <w:sz w:val="12"/>
        </w:rPr>
        <w:t>¶</w:t>
      </w:r>
      <w:r w:rsidRPr="00EF07A7">
        <w:rPr>
          <w:sz w:val="14"/>
        </w:rPr>
        <w:t xml:space="preserve"> to foreign audiences and can only accept a deal which, at the very least,</w:t>
      </w:r>
      <w:r w:rsidRPr="00EF07A7">
        <w:rPr>
          <w:sz w:val="12"/>
        </w:rPr>
        <w:t>¶</w:t>
      </w:r>
      <w:r w:rsidRPr="00EF07A7">
        <w:rPr>
          <w:sz w:val="14"/>
        </w:rPr>
        <w:t xml:space="preserve"> allows it to save face (Mousavian 2013). This creates constraints on the</w:t>
      </w:r>
      <w:r w:rsidRPr="00EF07A7">
        <w:rPr>
          <w:sz w:val="12"/>
        </w:rPr>
        <w:t>¶</w:t>
      </w:r>
      <w:r w:rsidRPr="00EF07A7">
        <w:rPr>
          <w:sz w:val="14"/>
        </w:rPr>
        <w:t xml:space="preserve"> both sides, limiting the range of possible agreements.</w:t>
      </w:r>
      <w:r w:rsidRPr="00EF07A7">
        <w:rPr>
          <w:sz w:val="12"/>
        </w:rPr>
        <w:t>¶</w:t>
      </w:r>
      <w:r w:rsidRPr="00EF07A7">
        <w:rPr>
          <w:sz w:val="14"/>
        </w:rPr>
        <w:t xml:space="preserve"> </w:t>
      </w:r>
      <w:r w:rsidRPr="00376543">
        <w:rPr>
          <w:rStyle w:val="StyleBoldUnderline"/>
          <w:highlight w:val="yellow"/>
        </w:rPr>
        <w:t>Failure</w:t>
      </w:r>
      <w:r w:rsidRPr="00E06DA1">
        <w:rPr>
          <w:rStyle w:val="StyleBoldUnderline"/>
        </w:rPr>
        <w:t xml:space="preserve"> to reach a negotiated settlement, however, </w:t>
      </w:r>
      <w:r w:rsidRPr="00376543">
        <w:rPr>
          <w:rStyle w:val="StyleBoldUnderline"/>
          <w:highlight w:val="yellow"/>
        </w:rPr>
        <w:t>could have</w:t>
      </w:r>
      <w:r w:rsidRPr="00E06DA1">
        <w:rPr>
          <w:rStyle w:val="StyleBoldUnderline"/>
        </w:rPr>
        <w:t xml:space="preserve"> potentially</w:t>
      </w:r>
      <w:r w:rsidRPr="00EF07A7">
        <w:rPr>
          <w:rStyle w:val="StyleBoldUnderline"/>
          <w:sz w:val="12"/>
          <w:u w:val="none"/>
        </w:rPr>
        <w:t>¶</w:t>
      </w:r>
      <w:r w:rsidRPr="00EF07A7">
        <w:rPr>
          <w:rStyle w:val="StyleBoldUnderline"/>
          <w:sz w:val="12"/>
        </w:rPr>
        <w:t xml:space="preserve"> </w:t>
      </w:r>
      <w:r w:rsidRPr="00376543">
        <w:rPr>
          <w:rStyle w:val="StyleBoldUnderline"/>
          <w:highlight w:val="yellow"/>
        </w:rPr>
        <w:t>catastrophic consequences</w:t>
      </w:r>
      <w:r w:rsidRPr="00EF07A7">
        <w:rPr>
          <w:sz w:val="14"/>
        </w:rPr>
        <w:t xml:space="preserve"> for American interests. At one extreme, this</w:t>
      </w:r>
      <w:r w:rsidRPr="00EF07A7">
        <w:rPr>
          <w:sz w:val="12"/>
        </w:rPr>
        <w:t>¶</w:t>
      </w:r>
      <w:r w:rsidRPr="00EF07A7">
        <w:rPr>
          <w:sz w:val="14"/>
        </w:rPr>
        <w:t xml:space="preserve"> </w:t>
      </w:r>
      <w:r w:rsidRPr="00E06DA1">
        <w:rPr>
          <w:rStyle w:val="StyleBoldUnderline"/>
        </w:rPr>
        <w:t xml:space="preserve">failure may </w:t>
      </w:r>
      <w:r w:rsidRPr="00376543">
        <w:rPr>
          <w:rStyle w:val="StyleBoldUnderline"/>
          <w:highlight w:val="yellow"/>
        </w:rPr>
        <w:t>allow Iran to develop</w:t>
      </w:r>
      <w:r w:rsidRPr="00E06DA1">
        <w:rPr>
          <w:rStyle w:val="StyleBoldUnderline"/>
        </w:rPr>
        <w:t xml:space="preserve"> a </w:t>
      </w:r>
      <w:r w:rsidRPr="00376543">
        <w:rPr>
          <w:rStyle w:val="StyleBoldUnderline"/>
          <w:highlight w:val="yellow"/>
        </w:rPr>
        <w:t>nuc</w:t>
      </w:r>
      <w:r w:rsidRPr="00E06DA1">
        <w:rPr>
          <w:rStyle w:val="StyleBoldUnderline"/>
        </w:rPr>
        <w:t>lear weapon</w:t>
      </w:r>
      <w:r w:rsidRPr="00376543">
        <w:rPr>
          <w:rStyle w:val="StyleBoldUnderline"/>
          <w:highlight w:val="yellow"/>
        </w:rPr>
        <w:t>s</w:t>
      </w:r>
      <w:r w:rsidRPr="00E06DA1">
        <w:rPr>
          <w:rStyle w:val="StyleBoldUnderline"/>
        </w:rPr>
        <w:t xml:space="preserve"> capability, shifting the</w:t>
      </w:r>
      <w:r w:rsidRPr="00EF07A7">
        <w:rPr>
          <w:rStyle w:val="StyleBoldUnderline"/>
          <w:sz w:val="12"/>
          <w:u w:val="none"/>
        </w:rPr>
        <w:t>¶</w:t>
      </w:r>
      <w:r w:rsidRPr="00EF07A7">
        <w:rPr>
          <w:rStyle w:val="StyleBoldUnderline"/>
          <w:sz w:val="12"/>
        </w:rPr>
        <w:t xml:space="preserve"> </w:t>
      </w:r>
      <w:r w:rsidRPr="00E06DA1">
        <w:rPr>
          <w:rStyle w:val="StyleBoldUnderline"/>
        </w:rPr>
        <w:t xml:space="preserve">balance of power in the Middle East and </w:t>
      </w:r>
      <w:r w:rsidRPr="00376543">
        <w:rPr>
          <w:rStyle w:val="Emphasis"/>
          <w:highlight w:val="yellow"/>
        </w:rPr>
        <w:t>beginning a</w:t>
      </w:r>
      <w:r w:rsidRPr="002A5BE6">
        <w:rPr>
          <w:rStyle w:val="Emphasis"/>
        </w:rPr>
        <w:t xml:space="preserve"> nuclear </w:t>
      </w:r>
      <w:r w:rsidRPr="00376543">
        <w:rPr>
          <w:rStyle w:val="Emphasis"/>
          <w:highlight w:val="yellow"/>
        </w:rPr>
        <w:t>prolif</w:t>
      </w:r>
      <w:r w:rsidRPr="002A5BE6">
        <w:rPr>
          <w:rStyle w:val="Emphasis"/>
        </w:rPr>
        <w:t xml:space="preserve">eration </w:t>
      </w:r>
      <w:r w:rsidRPr="00376543">
        <w:rPr>
          <w:rStyle w:val="Emphasis"/>
          <w:highlight w:val="yellow"/>
        </w:rPr>
        <w:t>cascade</w:t>
      </w:r>
      <w:r w:rsidRPr="00EF07A7">
        <w:rPr>
          <w:sz w:val="14"/>
        </w:rPr>
        <w:t>. The Obama administration, however, has ruled out a situation in</w:t>
      </w:r>
      <w:r w:rsidRPr="00EF07A7">
        <w:rPr>
          <w:sz w:val="12"/>
        </w:rPr>
        <w:t>¶</w:t>
      </w:r>
      <w:r w:rsidRPr="00EF07A7">
        <w:rPr>
          <w:sz w:val="14"/>
        </w:rPr>
        <w:t xml:space="preserve"> which the United States is forced to contain a nuclear weapon-latent Iran.</w:t>
      </w:r>
      <w:r w:rsidRPr="00EF07A7">
        <w:rPr>
          <w:sz w:val="12"/>
        </w:rPr>
        <w:t>¶</w:t>
      </w:r>
      <w:r w:rsidRPr="00EF07A7">
        <w:rPr>
          <w:sz w:val="14"/>
        </w:rPr>
        <w:t xml:space="preserve"> At the other extreme, </w:t>
      </w:r>
      <w:r w:rsidRPr="00376543">
        <w:rPr>
          <w:rStyle w:val="Emphasis"/>
          <w:highlight w:val="yellow"/>
        </w:rPr>
        <w:lastRenderedPageBreak/>
        <w:t>the U</w:t>
      </w:r>
      <w:r w:rsidRPr="002A5BE6">
        <w:rPr>
          <w:rStyle w:val="Emphasis"/>
        </w:rPr>
        <w:t xml:space="preserve">nited </w:t>
      </w:r>
      <w:r w:rsidRPr="00376543">
        <w:rPr>
          <w:rStyle w:val="Emphasis"/>
          <w:highlight w:val="yellow"/>
        </w:rPr>
        <w:t>S</w:t>
      </w:r>
      <w:r w:rsidRPr="002A5BE6">
        <w:rPr>
          <w:rStyle w:val="Emphasis"/>
        </w:rPr>
        <w:t xml:space="preserve">tates </w:t>
      </w:r>
      <w:r w:rsidRPr="00376543">
        <w:rPr>
          <w:rStyle w:val="Emphasis"/>
          <w:highlight w:val="yellow"/>
        </w:rPr>
        <w:t>may have to carry out military</w:t>
      </w:r>
      <w:r w:rsidRPr="002A5BE6">
        <w:rPr>
          <w:rStyle w:val="Emphasis"/>
        </w:rPr>
        <w:t xml:space="preserve"> </w:t>
      </w:r>
      <w:r w:rsidRPr="00376543">
        <w:rPr>
          <w:rStyle w:val="Emphasis"/>
          <w:highlight w:val="yellow"/>
        </w:rPr>
        <w:t>operations</w:t>
      </w:r>
      <w:r w:rsidRPr="00E06DA1">
        <w:rPr>
          <w:rStyle w:val="StyleBoldUnderline"/>
        </w:rPr>
        <w:t xml:space="preserve"> on Iranian nuclear facilities</w:t>
      </w:r>
      <w:r w:rsidRPr="00EF07A7">
        <w:rPr>
          <w:sz w:val="14"/>
        </w:rPr>
        <w:t xml:space="preserve">, an option </w:t>
      </w:r>
      <w:r w:rsidRPr="00376543">
        <w:rPr>
          <w:rStyle w:val="StyleBoldUnderline"/>
          <w:highlight w:val="yellow"/>
        </w:rPr>
        <w:t>which</w:t>
      </w:r>
      <w:r w:rsidRPr="00EF07A7">
        <w:rPr>
          <w:sz w:val="14"/>
        </w:rPr>
        <w:t xml:space="preserve"> could temporar</w:t>
      </w:r>
      <w:r w:rsidRPr="00EF07A7">
        <w:rPr>
          <w:sz w:val="12"/>
        </w:rPr>
        <w:t>¶</w:t>
      </w:r>
      <w:r w:rsidRPr="00EF07A7">
        <w:rPr>
          <w:sz w:val="14"/>
        </w:rPr>
        <w:t xml:space="preserve"> -</w:t>
      </w:r>
      <w:r w:rsidRPr="00EF07A7">
        <w:rPr>
          <w:sz w:val="12"/>
        </w:rPr>
        <w:t>¶</w:t>
      </w:r>
      <w:r w:rsidRPr="00EF07A7">
        <w:rPr>
          <w:sz w:val="14"/>
        </w:rPr>
        <w:t xml:space="preserve"> ily set back the Iranian nuclear program but </w:t>
      </w:r>
      <w:r w:rsidRPr="00376543">
        <w:rPr>
          <w:rStyle w:val="StyleBoldUnderline"/>
          <w:highlight w:val="yellow"/>
        </w:rPr>
        <w:t>would</w:t>
      </w:r>
      <w:r w:rsidRPr="00E06DA1">
        <w:rPr>
          <w:rStyle w:val="StyleBoldUnderline"/>
        </w:rPr>
        <w:t xml:space="preserve"> likely have disastrous</w:t>
      </w:r>
      <w:r w:rsidRPr="00EF07A7">
        <w:rPr>
          <w:rStyle w:val="StyleBoldUnderline"/>
          <w:sz w:val="12"/>
          <w:u w:val="none"/>
        </w:rPr>
        <w:t>¶</w:t>
      </w:r>
      <w:r w:rsidRPr="00EF07A7">
        <w:rPr>
          <w:rStyle w:val="StyleBoldUnderline"/>
          <w:sz w:val="12"/>
        </w:rPr>
        <w:t xml:space="preserve"> </w:t>
      </w:r>
      <w:r w:rsidRPr="00E06DA1">
        <w:rPr>
          <w:rStyle w:val="StyleBoldUnderline"/>
        </w:rPr>
        <w:t xml:space="preserve">humanitarian consequences </w:t>
      </w:r>
      <w:r w:rsidRPr="002A5BE6">
        <w:rPr>
          <w:rStyle w:val="StyleBoldUnderline"/>
        </w:rPr>
        <w:t xml:space="preserve">and </w:t>
      </w:r>
      <w:r w:rsidRPr="00376543">
        <w:rPr>
          <w:rStyle w:val="Emphasis"/>
          <w:highlight w:val="yellow"/>
        </w:rPr>
        <w:t>lead to a regional conflagration</w:t>
      </w:r>
      <w:r w:rsidRPr="00E06DA1">
        <w:rPr>
          <w:rStyle w:val="StyleBoldUnderline"/>
        </w:rPr>
        <w:t>. An attack</w:t>
      </w:r>
      <w:r w:rsidRPr="00EF07A7">
        <w:rPr>
          <w:rStyle w:val="StyleBoldUnderline"/>
          <w:sz w:val="12"/>
          <w:u w:val="none"/>
        </w:rPr>
        <w:t>¶</w:t>
      </w:r>
      <w:r w:rsidRPr="00EF07A7">
        <w:rPr>
          <w:rStyle w:val="StyleBoldUnderline"/>
          <w:sz w:val="12"/>
        </w:rPr>
        <w:t xml:space="preserve"> </w:t>
      </w:r>
      <w:r w:rsidRPr="00E06DA1">
        <w:rPr>
          <w:rStyle w:val="StyleBoldUnderline"/>
        </w:rPr>
        <w:t xml:space="preserve">could </w:t>
      </w:r>
      <w:r w:rsidRPr="00376543">
        <w:rPr>
          <w:rStyle w:val="StyleBoldUnderline"/>
          <w:highlight w:val="yellow"/>
        </w:rPr>
        <w:t>also</w:t>
      </w:r>
      <w:r w:rsidRPr="00E06DA1">
        <w:rPr>
          <w:rStyle w:val="StyleBoldUnderline"/>
        </w:rPr>
        <w:t xml:space="preserve"> give </w:t>
      </w:r>
      <w:r w:rsidRPr="00376543">
        <w:rPr>
          <w:rStyle w:val="StyleBoldUnderline"/>
          <w:highlight w:val="yellow"/>
        </w:rPr>
        <w:t>Iran</w:t>
      </w:r>
      <w:r w:rsidRPr="00E06DA1">
        <w:rPr>
          <w:rStyle w:val="StyleBoldUnderline"/>
        </w:rPr>
        <w:t xml:space="preserve"> a justification to </w:t>
      </w:r>
      <w:r w:rsidRPr="00376543">
        <w:rPr>
          <w:rStyle w:val="StyleBoldUnderline"/>
          <w:highlight w:val="yellow"/>
        </w:rPr>
        <w:t>withdraw from the</w:t>
      </w:r>
      <w:r w:rsidRPr="00EF07A7">
        <w:rPr>
          <w:sz w:val="14"/>
        </w:rPr>
        <w:t xml:space="preserve"> Non-Proliferation</w:t>
      </w:r>
      <w:r w:rsidRPr="00EF07A7">
        <w:rPr>
          <w:sz w:val="12"/>
        </w:rPr>
        <w:t>¶</w:t>
      </w:r>
      <w:r w:rsidRPr="00EF07A7">
        <w:rPr>
          <w:sz w:val="14"/>
        </w:rPr>
        <w:t xml:space="preserve"> Treaty (</w:t>
      </w:r>
      <w:r w:rsidRPr="00376543">
        <w:rPr>
          <w:rStyle w:val="StyleBoldUnderline"/>
          <w:highlight w:val="yellow"/>
        </w:rPr>
        <w:t>NPT</w:t>
      </w:r>
      <w:r w:rsidRPr="00EF07A7">
        <w:rPr>
          <w:sz w:val="14"/>
        </w:rPr>
        <w:t xml:space="preserve">) </w:t>
      </w:r>
      <w:r w:rsidRPr="00376543">
        <w:rPr>
          <w:rStyle w:val="StyleBoldUnderline"/>
          <w:highlight w:val="yellow"/>
        </w:rPr>
        <w:t>and</w:t>
      </w:r>
      <w:r w:rsidRPr="00E06DA1">
        <w:rPr>
          <w:rStyle w:val="StyleBoldUnderline"/>
        </w:rPr>
        <w:t xml:space="preserve"> make a </w:t>
      </w:r>
      <w:r w:rsidRPr="00376543">
        <w:rPr>
          <w:rStyle w:val="StyleBoldUnderline"/>
          <w:highlight w:val="yellow"/>
        </w:rPr>
        <w:t>dash for nuclear weapons, undermining</w:t>
      </w:r>
      <w:r w:rsidRPr="00E06DA1">
        <w:rPr>
          <w:rStyle w:val="StyleBoldUnderline"/>
        </w:rPr>
        <w:t xml:space="preserve"> the</w:t>
      </w:r>
      <w:r w:rsidRPr="00EF07A7">
        <w:rPr>
          <w:rStyle w:val="StyleBoldUnderline"/>
          <w:sz w:val="12"/>
          <w:u w:val="none"/>
        </w:rPr>
        <w:t>¶</w:t>
      </w:r>
      <w:r w:rsidRPr="00EF07A7">
        <w:rPr>
          <w:rStyle w:val="StyleBoldUnderline"/>
          <w:sz w:val="12"/>
        </w:rPr>
        <w:t xml:space="preserve"> </w:t>
      </w:r>
      <w:r w:rsidRPr="00E06DA1">
        <w:rPr>
          <w:rStyle w:val="StyleBoldUnderline"/>
        </w:rPr>
        <w:t xml:space="preserve">cause of nuclear </w:t>
      </w:r>
      <w:r w:rsidRPr="00376543">
        <w:rPr>
          <w:rStyle w:val="StyleBoldUnderline"/>
          <w:highlight w:val="yellow"/>
        </w:rPr>
        <w:t>non-prolif</w:t>
      </w:r>
      <w:r w:rsidRPr="00E06DA1">
        <w:rPr>
          <w:rStyle w:val="StyleBoldUnderline"/>
        </w:rPr>
        <w:t>eration</w:t>
      </w:r>
      <w:r w:rsidRPr="00EF07A7">
        <w:rPr>
          <w:sz w:val="14"/>
        </w:rPr>
        <w:t>. The Iranian nuclear crisis is thus one</w:t>
      </w:r>
      <w:r w:rsidRPr="00EF07A7">
        <w:rPr>
          <w:sz w:val="12"/>
        </w:rPr>
        <w:t>¶</w:t>
      </w:r>
      <w:r w:rsidRPr="00EF07A7">
        <w:rPr>
          <w:sz w:val="14"/>
        </w:rPr>
        <w:t xml:space="preserve"> of the most important international security issues today.</w:t>
      </w:r>
      <w:r w:rsidRPr="00EF07A7">
        <w:rPr>
          <w:sz w:val="12"/>
        </w:rPr>
        <w:t>¶</w:t>
      </w:r>
      <w:r w:rsidRPr="00EF07A7">
        <w:rPr>
          <w:sz w:val="14"/>
        </w:rPr>
        <w:t xml:space="preserve"> Since the failure of the first round of negotiations between the Obama</w:t>
      </w:r>
      <w:r w:rsidRPr="00EF07A7">
        <w:rPr>
          <w:sz w:val="12"/>
        </w:rPr>
        <w:t>¶</w:t>
      </w:r>
      <w:r w:rsidRPr="00EF07A7">
        <w:rPr>
          <w:sz w:val="14"/>
        </w:rPr>
        <w:t xml:space="preserve"> administration and the Islamic Republic in October 2009, the United</w:t>
      </w:r>
      <w:r w:rsidRPr="00EF07A7">
        <w:rPr>
          <w:sz w:val="12"/>
        </w:rPr>
        <w:t>¶</w:t>
      </w:r>
      <w:r w:rsidRPr="00EF07A7">
        <w:rPr>
          <w:sz w:val="14"/>
        </w:rPr>
        <w:t xml:space="preserve"> States has pursued a “comprehensivizing” and “multilateralizing” economic</w:t>
      </w:r>
      <w:r w:rsidRPr="00EF07A7">
        <w:rPr>
          <w:sz w:val="12"/>
        </w:rPr>
        <w:t>¶</w:t>
      </w:r>
      <w:r w:rsidRPr="00EF07A7">
        <w:rPr>
          <w:sz w:val="14"/>
        </w:rPr>
        <w:t xml:space="preserve"> sanctions strategy. This means that the United States has expanded the</w:t>
      </w:r>
      <w:r w:rsidRPr="00EF07A7">
        <w:rPr>
          <w:sz w:val="12"/>
        </w:rPr>
        <w:t>¶</w:t>
      </w:r>
      <w:r w:rsidRPr="00EF07A7">
        <w:rPr>
          <w:sz w:val="14"/>
        </w:rPr>
        <w:t xml:space="preserve"> scope of sanctions to broader swaths of the Iranian economy, particularly</w:t>
      </w:r>
      <w:r w:rsidRPr="00EF07A7">
        <w:rPr>
          <w:sz w:val="12"/>
        </w:rPr>
        <w:t>¶</w:t>
      </w:r>
      <w:r w:rsidRPr="00EF07A7">
        <w:rPr>
          <w:sz w:val="14"/>
        </w:rPr>
        <w:t xml:space="preserve"> its financial and petroleum sector, and multiplied the number of actors</w:t>
      </w:r>
      <w:r w:rsidRPr="00EF07A7">
        <w:rPr>
          <w:sz w:val="12"/>
        </w:rPr>
        <w:t>¶</w:t>
      </w:r>
      <w:r w:rsidRPr="00EF07A7">
        <w:rPr>
          <w:sz w:val="14"/>
        </w:rPr>
        <w:t xml:space="preserve"> complying with sanctions. Since the five permanent members of the</w:t>
      </w:r>
      <w:r w:rsidRPr="00EF07A7">
        <w:rPr>
          <w:sz w:val="12"/>
        </w:rPr>
        <w:t>¶</w:t>
      </w:r>
      <w:r w:rsidRPr="00EF07A7">
        <w:rPr>
          <w:sz w:val="14"/>
        </w:rPr>
        <w:t xml:space="preserve"> United Nations Security Council plus Germany (P5+1) and the Islamic</w:t>
      </w:r>
      <w:r w:rsidRPr="00EF07A7">
        <w:rPr>
          <w:sz w:val="12"/>
        </w:rPr>
        <w:t>¶</w:t>
      </w:r>
      <w:r w:rsidRPr="00EF07A7">
        <w:rPr>
          <w:sz w:val="14"/>
        </w:rPr>
        <w:t xml:space="preserve"> Republic resumed high level political negotiations in February 2013, a</w:t>
      </w:r>
      <w:r w:rsidRPr="00EF07A7">
        <w:rPr>
          <w:sz w:val="12"/>
        </w:rPr>
        <w:t>¶</w:t>
      </w:r>
      <w:r w:rsidRPr="00EF07A7">
        <w:rPr>
          <w:sz w:val="14"/>
        </w:rPr>
        <w:t xml:space="preserve"> question has hung in the air: Has the Obama administration’s sanctions</w:t>
      </w:r>
      <w:r w:rsidRPr="00EF07A7">
        <w:rPr>
          <w:sz w:val="12"/>
        </w:rPr>
        <w:t>¶</w:t>
      </w:r>
      <w:r w:rsidRPr="00EF07A7">
        <w:rPr>
          <w:sz w:val="14"/>
        </w:rPr>
        <w:t xml:space="preserve"> strategy sufficiently changed Iran’s cost-benefit analysis to make a nuclear</w:t>
      </w:r>
      <w:r w:rsidRPr="00EF07A7">
        <w:rPr>
          <w:sz w:val="12"/>
        </w:rPr>
        <w:t>¶</w:t>
      </w:r>
      <w:r w:rsidRPr="00EF07A7">
        <w:rPr>
          <w:sz w:val="14"/>
        </w:rPr>
        <w:t xml:space="preserve"> deal more likely?</w:t>
      </w:r>
      <w:r w:rsidRPr="00EF07A7">
        <w:rPr>
          <w:sz w:val="12"/>
        </w:rPr>
        <w:t>¶</w:t>
      </w:r>
      <w:r w:rsidRPr="00EF07A7">
        <w:rPr>
          <w:sz w:val="14"/>
        </w:rPr>
        <w:t xml:space="preserve"> This policy paper argues that this is the case. More specifically, it argues </w:t>
      </w:r>
      <w:r w:rsidRPr="00EF07A7">
        <w:rPr>
          <w:sz w:val="12"/>
        </w:rPr>
        <w:t>¶</w:t>
      </w:r>
      <w:r w:rsidRPr="00EF07A7">
        <w:rPr>
          <w:sz w:val="14"/>
        </w:rPr>
        <w:t xml:space="preserve"> that by applying sanctions to Iran the United States has increased the costs of</w:t>
      </w:r>
      <w:r w:rsidRPr="00EF07A7">
        <w:rPr>
          <w:sz w:val="12"/>
        </w:rPr>
        <w:t>¶</w:t>
      </w:r>
      <w:r w:rsidRPr="00EF07A7">
        <w:rPr>
          <w:sz w:val="14"/>
        </w:rPr>
        <w:t xml:space="preserve"> failing to reach an agreement for Tehran. Sanctions appear to have strongly</w:t>
      </w:r>
      <w:r w:rsidRPr="00EF07A7">
        <w:rPr>
          <w:sz w:val="12"/>
        </w:rPr>
        <w:t>¶</w:t>
      </w:r>
      <w:r w:rsidRPr="00EF07A7">
        <w:rPr>
          <w:sz w:val="14"/>
        </w:rPr>
        <w:t xml:space="preserve"> contributed to the rapid deterioration of the Iranian economy since at least</w:t>
      </w:r>
      <w:r w:rsidRPr="00EF07A7">
        <w:rPr>
          <w:sz w:val="12"/>
        </w:rPr>
        <w:t>¶</w:t>
      </w:r>
      <w:r w:rsidRPr="00EF07A7">
        <w:rPr>
          <w:sz w:val="14"/>
        </w:rPr>
        <w:t xml:space="preserve"> 2012. What this means for Iran is that the price of continuing its nuclear</w:t>
      </w:r>
      <w:r w:rsidRPr="00EF07A7">
        <w:rPr>
          <w:sz w:val="12"/>
        </w:rPr>
        <w:t>¶</w:t>
      </w:r>
      <w:r w:rsidRPr="00EF07A7">
        <w:rPr>
          <w:sz w:val="14"/>
        </w:rPr>
        <w:t xml:space="preserve"> program on the current trajectory is no longer diplomatic condemnation</w:t>
      </w:r>
      <w:r w:rsidRPr="00EF07A7">
        <w:rPr>
          <w:sz w:val="12"/>
        </w:rPr>
        <w:t>¶</w:t>
      </w:r>
      <w:r w:rsidRPr="00EF07A7">
        <w:rPr>
          <w:sz w:val="14"/>
        </w:rPr>
        <w:t xml:space="preserve"> or vague threats of military action but deteriorating social conditions and</w:t>
      </w:r>
      <w:r w:rsidRPr="00EF07A7">
        <w:rPr>
          <w:sz w:val="12"/>
        </w:rPr>
        <w:t>¶</w:t>
      </w:r>
      <w:r w:rsidRPr="00EF07A7">
        <w:rPr>
          <w:sz w:val="14"/>
        </w:rPr>
        <w:t xml:space="preserve"> severe economic pain that it can measure in the billions of dollars. While</w:t>
      </w:r>
      <w:r w:rsidRPr="00EF07A7">
        <w:rPr>
          <w:sz w:val="12"/>
        </w:rPr>
        <w:t>¶</w:t>
      </w:r>
      <w:r w:rsidRPr="00EF07A7">
        <w:rPr>
          <w:sz w:val="14"/>
        </w:rPr>
        <w:t xml:space="preserve"> sanctions have largely succeeded as a mechanism of economic pain, this</w:t>
      </w:r>
      <w:r w:rsidRPr="00EF07A7">
        <w:rPr>
          <w:sz w:val="12"/>
        </w:rPr>
        <w:t>¶</w:t>
      </w:r>
      <w:r w:rsidRPr="00EF07A7">
        <w:rPr>
          <w:sz w:val="14"/>
        </w:rPr>
        <w:t xml:space="preserve"> paper argues that expectations of what sanctions can achieve should be</w:t>
      </w:r>
      <w:r w:rsidRPr="00EF07A7">
        <w:rPr>
          <w:sz w:val="12"/>
        </w:rPr>
        <w:t>¶</w:t>
      </w:r>
      <w:r w:rsidRPr="00EF07A7">
        <w:rPr>
          <w:sz w:val="14"/>
        </w:rPr>
        <w:t xml:space="preserve"> tempered and that pain must be applied in a broader framework that</w:t>
      </w:r>
      <w:r w:rsidRPr="00EF07A7">
        <w:rPr>
          <w:sz w:val="12"/>
        </w:rPr>
        <w:t>¶</w:t>
      </w:r>
      <w:r w:rsidRPr="00EF07A7">
        <w:rPr>
          <w:sz w:val="14"/>
        </w:rPr>
        <w:t xml:space="preserve"> also includes incentives. As such, </w:t>
      </w:r>
      <w:r w:rsidRPr="00E06DA1">
        <w:rPr>
          <w:rStyle w:val="StyleBoldUnderline"/>
        </w:rPr>
        <w:t xml:space="preserve">while </w:t>
      </w:r>
      <w:r w:rsidRPr="00376543">
        <w:rPr>
          <w:rStyle w:val="StyleBoldUnderline"/>
          <w:highlight w:val="yellow"/>
        </w:rPr>
        <w:t>sanctions</w:t>
      </w:r>
      <w:r w:rsidRPr="00E06DA1">
        <w:rPr>
          <w:rStyle w:val="StyleBoldUnderline"/>
        </w:rPr>
        <w:t xml:space="preserve"> have made a negotiated</w:t>
      </w:r>
      <w:r w:rsidRPr="00EF07A7">
        <w:rPr>
          <w:rStyle w:val="StyleBoldUnderline"/>
          <w:sz w:val="12"/>
          <w:u w:val="none"/>
        </w:rPr>
        <w:t>¶</w:t>
      </w:r>
      <w:r w:rsidRPr="00EF07A7">
        <w:rPr>
          <w:rStyle w:val="StyleBoldUnderline"/>
          <w:sz w:val="12"/>
        </w:rPr>
        <w:t xml:space="preserve"> </w:t>
      </w:r>
      <w:r w:rsidRPr="00E06DA1">
        <w:rPr>
          <w:rStyle w:val="StyleBoldUnderline"/>
        </w:rPr>
        <w:t xml:space="preserve">settlement of the nuclear crisis more likely, they </w:t>
      </w:r>
      <w:r w:rsidRPr="00376543">
        <w:rPr>
          <w:rStyle w:val="StyleBoldUnderline"/>
          <w:highlight w:val="yellow"/>
        </w:rPr>
        <w:t>cannot</w:t>
      </w:r>
      <w:r w:rsidRPr="00E06DA1">
        <w:rPr>
          <w:rStyle w:val="StyleBoldUnderline"/>
        </w:rPr>
        <w:t xml:space="preserve"> be relied upon to</w:t>
      </w:r>
      <w:r w:rsidRPr="00EF07A7">
        <w:rPr>
          <w:rStyle w:val="StyleBoldUnderline"/>
          <w:sz w:val="12"/>
          <w:u w:val="none"/>
        </w:rPr>
        <w:t>¶</w:t>
      </w:r>
      <w:r w:rsidRPr="00EF07A7">
        <w:rPr>
          <w:rStyle w:val="StyleBoldUnderline"/>
          <w:sz w:val="12"/>
        </w:rPr>
        <w:t xml:space="preserve"> </w:t>
      </w:r>
      <w:r w:rsidRPr="00376543">
        <w:rPr>
          <w:rStyle w:val="StyleBoldUnderline"/>
          <w:highlight w:val="yellow"/>
        </w:rPr>
        <w:t xml:space="preserve">achieve a breakthrough by </w:t>
      </w:r>
      <w:r w:rsidRPr="00376543">
        <w:rPr>
          <w:rStyle w:val="StyleBoldUnderline"/>
          <w:highlight w:val="yellow"/>
        </w:rPr>
        <w:lastRenderedPageBreak/>
        <w:t>themselves</w:t>
      </w:r>
      <w:r w:rsidRPr="00EF07A7">
        <w:rPr>
          <w:sz w:val="14"/>
        </w:rPr>
        <w:t xml:space="preserve">. </w:t>
      </w:r>
      <w:r w:rsidRPr="00E06DA1">
        <w:rPr>
          <w:rStyle w:val="StyleBoldUnderline"/>
        </w:rPr>
        <w:t>Negotiations must ultimately offer</w:t>
      </w:r>
      <w:r w:rsidRPr="00EF07A7">
        <w:rPr>
          <w:rStyle w:val="StyleBoldUnderline"/>
          <w:sz w:val="12"/>
          <w:u w:val="none"/>
        </w:rPr>
        <w:t>¶</w:t>
      </w:r>
      <w:r w:rsidRPr="00EF07A7">
        <w:rPr>
          <w:rStyle w:val="StyleBoldUnderline"/>
          <w:sz w:val="12"/>
        </w:rPr>
        <w:t xml:space="preserve"> </w:t>
      </w:r>
      <w:r w:rsidRPr="00E06DA1">
        <w:rPr>
          <w:rStyle w:val="StyleBoldUnderline"/>
        </w:rPr>
        <w:t>acknowledgement of Iran’s right to a peaceful nuclear program under the</w:t>
      </w:r>
      <w:r w:rsidRPr="00EF07A7">
        <w:rPr>
          <w:rStyle w:val="StyleBoldUnderline"/>
          <w:sz w:val="12"/>
          <w:u w:val="none"/>
        </w:rPr>
        <w:t>¶</w:t>
      </w:r>
      <w:r w:rsidRPr="00EF07A7">
        <w:rPr>
          <w:rStyle w:val="StyleBoldUnderline"/>
          <w:sz w:val="12"/>
        </w:rPr>
        <w:t xml:space="preserve"> </w:t>
      </w:r>
      <w:r w:rsidRPr="00E06DA1">
        <w:rPr>
          <w:rStyle w:val="StyleBoldUnderline"/>
        </w:rPr>
        <w:t>NPT and a viable road map for lifting sanctions if they are to succeed</w:t>
      </w:r>
      <w:r w:rsidRPr="00EF07A7">
        <w:rPr>
          <w:sz w:val="14"/>
        </w:rPr>
        <w:t>.</w:t>
      </w:r>
      <w:r w:rsidRPr="00EF07A7">
        <w:rPr>
          <w:sz w:val="12"/>
        </w:rPr>
        <w:t>¶</w:t>
      </w:r>
      <w:r w:rsidRPr="00EF07A7">
        <w:rPr>
          <w:sz w:val="14"/>
        </w:rPr>
        <w:t xml:space="preserve"> While President Obama’s re-election, Rouhani’s election, and the</w:t>
      </w:r>
      <w:r w:rsidRPr="00EF07A7">
        <w:rPr>
          <w:sz w:val="12"/>
        </w:rPr>
        <w:t>¶</w:t>
      </w:r>
      <w:r w:rsidRPr="00EF07A7">
        <w:rPr>
          <w:sz w:val="14"/>
        </w:rPr>
        <w:t xml:space="preserve"> relative success of sanctions thus far provide a window of opportunity for</w:t>
      </w:r>
      <w:r w:rsidRPr="00EF07A7">
        <w:rPr>
          <w:sz w:val="12"/>
        </w:rPr>
        <w:t>¶</w:t>
      </w:r>
      <w:r w:rsidRPr="00EF07A7">
        <w:rPr>
          <w:sz w:val="14"/>
        </w:rPr>
        <w:t xml:space="preserve"> a mutually beneficial negotiated settlement of the nuclear crisis, several</w:t>
      </w:r>
      <w:r w:rsidRPr="00EF07A7">
        <w:rPr>
          <w:sz w:val="12"/>
        </w:rPr>
        <w:t>¶</w:t>
      </w:r>
      <w:r w:rsidRPr="00EF07A7">
        <w:rPr>
          <w:sz w:val="14"/>
        </w:rPr>
        <w:t xml:space="preserve"> factors may erode the current strong U.S. position over time. First, </w:t>
      </w:r>
      <w:r w:rsidRPr="00EF07A7">
        <w:rPr>
          <w:rStyle w:val="StyleBoldUnderline"/>
        </w:rPr>
        <w:t>as</w:t>
      </w:r>
      <w:r w:rsidRPr="00EF07A7">
        <w:rPr>
          <w:rStyle w:val="StyleBoldUnderline"/>
          <w:sz w:val="12"/>
          <w:u w:val="none"/>
        </w:rPr>
        <w:t>¶</w:t>
      </w:r>
      <w:r w:rsidRPr="00EF07A7">
        <w:rPr>
          <w:rStyle w:val="StyleBoldUnderline"/>
          <w:sz w:val="12"/>
        </w:rPr>
        <w:t xml:space="preserve"> </w:t>
      </w:r>
      <w:r w:rsidRPr="00EF07A7">
        <w:rPr>
          <w:rStyle w:val="StyleBoldUnderline"/>
        </w:rPr>
        <w:t xml:space="preserve">time passes, </w:t>
      </w:r>
      <w:r w:rsidRPr="00376543">
        <w:rPr>
          <w:rStyle w:val="Emphasis"/>
          <w:highlight w:val="yellow"/>
        </w:rPr>
        <w:t>other policy priorities will divide</w:t>
      </w:r>
      <w:r w:rsidRPr="002A5BE6">
        <w:rPr>
          <w:rStyle w:val="Emphasis"/>
        </w:rPr>
        <w:t xml:space="preserve"> the </w:t>
      </w:r>
      <w:r w:rsidRPr="00376543">
        <w:rPr>
          <w:rStyle w:val="Emphasis"/>
          <w:highlight w:val="yellow"/>
        </w:rPr>
        <w:t>Obama</w:t>
      </w:r>
      <w:r w:rsidRPr="002A5BE6">
        <w:rPr>
          <w:rStyle w:val="Emphasis"/>
        </w:rPr>
        <w:t xml:space="preserve"> administration</w:t>
      </w:r>
      <w:r w:rsidRPr="00376543">
        <w:rPr>
          <w:rStyle w:val="Emphasis"/>
          <w:highlight w:val="yellow"/>
        </w:rPr>
        <w:t>’s</w:t>
      </w:r>
      <w:r w:rsidRPr="002A5BE6">
        <w:rPr>
          <w:rStyle w:val="Emphasis"/>
        </w:rPr>
        <w:t xml:space="preserve"> </w:t>
      </w:r>
      <w:r w:rsidRPr="00376543">
        <w:rPr>
          <w:rStyle w:val="Emphasis"/>
          <w:highlight w:val="yellow"/>
        </w:rPr>
        <w:t>attention and p</w:t>
      </w:r>
      <w:r w:rsidRPr="002A5BE6">
        <w:rPr>
          <w:rStyle w:val="Emphasis"/>
        </w:rPr>
        <w:t xml:space="preserve">olitical </w:t>
      </w:r>
      <w:r w:rsidRPr="00376543">
        <w:rPr>
          <w:rStyle w:val="Emphasis"/>
          <w:highlight w:val="yellow"/>
        </w:rPr>
        <w:t>c</w:t>
      </w:r>
      <w:r w:rsidRPr="002A5BE6">
        <w:rPr>
          <w:rStyle w:val="Emphasis"/>
        </w:rPr>
        <w:t xml:space="preserve">apital, </w:t>
      </w:r>
      <w:r w:rsidRPr="00376543">
        <w:rPr>
          <w:rStyle w:val="Emphasis"/>
          <w:highlight w:val="yellow"/>
        </w:rPr>
        <w:t>weakening</w:t>
      </w:r>
      <w:r w:rsidRPr="002A5BE6">
        <w:rPr>
          <w:rStyle w:val="Emphasis"/>
        </w:rPr>
        <w:t xml:space="preserve"> its </w:t>
      </w:r>
      <w:r w:rsidRPr="00376543">
        <w:rPr>
          <w:rStyle w:val="Emphasis"/>
          <w:highlight w:val="yellow"/>
        </w:rPr>
        <w:t>ability to sell a negotiated settlement at home</w:t>
      </w:r>
      <w:r w:rsidRPr="00EF07A7">
        <w:rPr>
          <w:sz w:val="14"/>
        </w:rPr>
        <w:t>. Second, the Islamic Republic is already mitigating</w:t>
      </w:r>
      <w:r w:rsidRPr="00EF07A7">
        <w:rPr>
          <w:sz w:val="12"/>
        </w:rPr>
        <w:t>¶</w:t>
      </w:r>
      <w:r w:rsidRPr="00EF07A7">
        <w:rPr>
          <w:sz w:val="14"/>
        </w:rPr>
        <w:t xml:space="preserve"> some of the effects of sanctions through a variety of methods, decreasing</w:t>
      </w:r>
      <w:r w:rsidRPr="00EF07A7">
        <w:rPr>
          <w:sz w:val="12"/>
        </w:rPr>
        <w:t>¶</w:t>
      </w:r>
      <w:r w:rsidRPr="00EF07A7">
        <w:rPr>
          <w:sz w:val="14"/>
        </w:rPr>
        <w:t xml:space="preserve"> sanctions’ value as a bargaining chip for the United States. Finally, the</w:t>
      </w:r>
      <w:r w:rsidRPr="00EF07A7">
        <w:rPr>
          <w:sz w:val="12"/>
        </w:rPr>
        <w:t>¶</w:t>
      </w:r>
      <w:r w:rsidRPr="00EF07A7">
        <w:rPr>
          <w:sz w:val="14"/>
        </w:rPr>
        <w:t xml:space="preserve"> P5+1 and sanctions coalitions may begin to unravel over a wide range of</w:t>
      </w:r>
      <w:r w:rsidRPr="00EF07A7">
        <w:rPr>
          <w:sz w:val="12"/>
        </w:rPr>
        <w:t>¶</w:t>
      </w:r>
      <w:r w:rsidRPr="00EF07A7">
        <w:rPr>
          <w:sz w:val="14"/>
        </w:rPr>
        <w:t xml:space="preserve"> issues, such as the attractiveness of Iranian petroleum resources at steep</w:t>
      </w:r>
      <w:r w:rsidRPr="00EF07A7">
        <w:rPr>
          <w:sz w:val="12"/>
        </w:rPr>
        <w:t>¶</w:t>
      </w:r>
      <w:r w:rsidRPr="00EF07A7">
        <w:rPr>
          <w:sz w:val="14"/>
        </w:rPr>
        <w:t xml:space="preserve"> discounts or the humanitarian impact of sanctions, reducing the impact</w:t>
      </w:r>
      <w:r w:rsidRPr="00EF07A7">
        <w:rPr>
          <w:sz w:val="12"/>
        </w:rPr>
        <w:t>¶</w:t>
      </w:r>
      <w:r w:rsidRPr="00EF07A7">
        <w:rPr>
          <w:sz w:val="14"/>
        </w:rPr>
        <w:t xml:space="preserve"> of sanctions and the international momentum for a negotiated settlement.</w:t>
      </w:r>
      <w:r w:rsidRPr="00EF07A7">
        <w:rPr>
          <w:sz w:val="12"/>
        </w:rPr>
        <w:t>¶</w:t>
      </w:r>
      <w:r w:rsidRPr="00EF07A7">
        <w:rPr>
          <w:sz w:val="14"/>
        </w:rPr>
        <w:t xml:space="preserve"> </w:t>
      </w:r>
      <w:r w:rsidRPr="00376543">
        <w:rPr>
          <w:rStyle w:val="StyleBoldUnderline"/>
          <w:highlight w:val="yellow"/>
        </w:rPr>
        <w:t>Time is</w:t>
      </w:r>
      <w:r w:rsidRPr="00EF07A7">
        <w:rPr>
          <w:rStyle w:val="StyleBoldUnderline"/>
        </w:rPr>
        <w:t xml:space="preserve"> thus </w:t>
      </w:r>
      <w:r w:rsidRPr="00376543">
        <w:rPr>
          <w:rStyle w:val="StyleBoldUnderline"/>
          <w:highlight w:val="yellow"/>
        </w:rPr>
        <w:t>of the essence</w:t>
      </w:r>
      <w:r w:rsidRPr="00EF07A7">
        <w:rPr>
          <w:sz w:val="14"/>
        </w:rPr>
        <w:t>.</w:t>
      </w:r>
      <w:r w:rsidRPr="00EF07A7">
        <w:rPr>
          <w:sz w:val="12"/>
        </w:rPr>
        <w:t>¶</w:t>
      </w:r>
      <w:r w:rsidRPr="00EF07A7">
        <w:rPr>
          <w:sz w:val="14"/>
        </w:rPr>
        <w:t xml:space="preserve"> Based on these observations this paper proposes four specific policy</w:t>
      </w:r>
      <w:r w:rsidRPr="00EF07A7">
        <w:rPr>
          <w:sz w:val="12"/>
        </w:rPr>
        <w:t>¶</w:t>
      </w:r>
      <w:r w:rsidRPr="00EF07A7">
        <w:rPr>
          <w:sz w:val="14"/>
        </w:rPr>
        <w:t xml:space="preserve"> recommendations for the U.S. strategy toward P5+1-Iran nuclear negotia</w:t>
      </w:r>
      <w:r w:rsidRPr="00EF07A7">
        <w:rPr>
          <w:sz w:val="12"/>
        </w:rPr>
        <w:t>¶</w:t>
      </w:r>
      <w:r w:rsidRPr="00EF07A7">
        <w:rPr>
          <w:sz w:val="14"/>
        </w:rPr>
        <w:t xml:space="preserve"> -</w:t>
      </w:r>
      <w:r w:rsidRPr="00EF07A7">
        <w:rPr>
          <w:sz w:val="12"/>
        </w:rPr>
        <w:t>¶</w:t>
      </w:r>
      <w:r w:rsidRPr="00EF07A7">
        <w:rPr>
          <w:sz w:val="14"/>
        </w:rPr>
        <w:t xml:space="preserve"> tions, taking into account both domestic, foreign, and temporal factors.</w:t>
      </w:r>
      <w:r w:rsidRPr="00EF07A7">
        <w:rPr>
          <w:sz w:val="12"/>
        </w:rPr>
        <w:t>¶</w:t>
      </w:r>
      <w:r w:rsidRPr="00EF07A7">
        <w:rPr>
          <w:sz w:val="14"/>
        </w:rPr>
        <w:t xml:space="preserve"> First, President Obama should end the dual-track strategy as it is currently</w:t>
      </w:r>
      <w:r w:rsidRPr="00EF07A7">
        <w:rPr>
          <w:sz w:val="12"/>
        </w:rPr>
        <w:t>¶</w:t>
      </w:r>
      <w:r w:rsidRPr="00EF07A7">
        <w:rPr>
          <w:sz w:val="14"/>
        </w:rPr>
        <w:t xml:space="preserve"> conceived. </w:t>
      </w:r>
      <w:r w:rsidRPr="00376543">
        <w:rPr>
          <w:rStyle w:val="StyleBoldUnderline"/>
          <w:highlight w:val="yellow"/>
        </w:rPr>
        <w:t>This means halting the expansion of</w:t>
      </w:r>
      <w:r w:rsidRPr="00EF07A7">
        <w:rPr>
          <w:rStyle w:val="StyleBoldUnderline"/>
        </w:rPr>
        <w:t xml:space="preserve"> the Iran </w:t>
      </w:r>
      <w:r w:rsidRPr="00376543">
        <w:rPr>
          <w:rStyle w:val="StyleBoldUnderline"/>
          <w:highlight w:val="yellow"/>
        </w:rPr>
        <w:t>sanctions</w:t>
      </w:r>
      <w:r w:rsidRPr="00EF07A7">
        <w:rPr>
          <w:rStyle w:val="StyleBoldUnderline"/>
        </w:rPr>
        <w:t xml:space="preserve"> regime</w:t>
      </w:r>
      <w:r w:rsidRPr="00EF07A7">
        <w:rPr>
          <w:rStyle w:val="StyleBoldUnderline"/>
          <w:sz w:val="12"/>
          <w:u w:val="none"/>
        </w:rPr>
        <w:t>¶</w:t>
      </w:r>
      <w:r w:rsidRPr="00EF07A7">
        <w:rPr>
          <w:rStyle w:val="StyleBoldUnderline"/>
          <w:sz w:val="12"/>
        </w:rPr>
        <w:t xml:space="preserve"> </w:t>
      </w:r>
      <w:r w:rsidRPr="00376543">
        <w:rPr>
          <w:rStyle w:val="StyleBoldUnderline"/>
          <w:highlight w:val="yellow"/>
        </w:rPr>
        <w:t>by</w:t>
      </w:r>
      <w:r w:rsidRPr="00556BF3">
        <w:rPr>
          <w:rStyle w:val="StyleBoldUnderline"/>
        </w:rPr>
        <w:t xml:space="preserve"> the</w:t>
      </w:r>
      <w:r w:rsidRPr="00EF07A7">
        <w:rPr>
          <w:rStyle w:val="StyleBoldUnderline"/>
        </w:rPr>
        <w:t xml:space="preserve"> U.S. </w:t>
      </w:r>
      <w:r w:rsidRPr="00376543">
        <w:rPr>
          <w:rStyle w:val="StyleBoldUnderline"/>
          <w:highlight w:val="yellow"/>
        </w:rPr>
        <w:t>Congress while negotiations are ongoing, as this may encourage Iran to escalate its nuc</w:t>
      </w:r>
      <w:r w:rsidRPr="006C7056">
        <w:rPr>
          <w:rStyle w:val="StyleBoldUnderline"/>
        </w:rPr>
        <w:t xml:space="preserve">lear </w:t>
      </w:r>
      <w:r w:rsidRPr="00376543">
        <w:rPr>
          <w:rStyle w:val="StyleBoldUnderline"/>
          <w:highlight w:val="yellow"/>
        </w:rPr>
        <w:t>program to maintain the balance of power</w:t>
      </w:r>
      <w:r w:rsidRPr="00EF07A7">
        <w:rPr>
          <w:rStyle w:val="StyleBoldUnderline"/>
          <w:sz w:val="12"/>
          <w:u w:val="none"/>
        </w:rPr>
        <w:t>¶</w:t>
      </w:r>
      <w:r w:rsidRPr="00EF07A7">
        <w:rPr>
          <w:rStyle w:val="StyleBoldUnderline"/>
          <w:sz w:val="12"/>
        </w:rPr>
        <w:t xml:space="preserve"> </w:t>
      </w:r>
      <w:r w:rsidRPr="00376543">
        <w:rPr>
          <w:rStyle w:val="StyleBoldUnderline"/>
          <w:highlight w:val="yellow"/>
        </w:rPr>
        <w:t>in negotiations</w:t>
      </w:r>
      <w:r w:rsidRPr="00EF07A7">
        <w:rPr>
          <w:sz w:val="14"/>
        </w:rPr>
        <w:t>. Second, President Obama can offer to help suspend E.U.</w:t>
      </w:r>
      <w:r w:rsidRPr="00EF07A7">
        <w:rPr>
          <w:sz w:val="12"/>
        </w:rPr>
        <w:t>¶</w:t>
      </w:r>
      <w:r w:rsidRPr="00EF07A7">
        <w:rPr>
          <w:sz w:val="14"/>
        </w:rPr>
        <w:t xml:space="preserve"> and some U.S. sanctions in exchange for suspensions of elements of the</w:t>
      </w:r>
      <w:r w:rsidRPr="00EF07A7">
        <w:rPr>
          <w:sz w:val="12"/>
        </w:rPr>
        <w:t>¶</w:t>
      </w:r>
      <w:r w:rsidRPr="00EF07A7">
        <w:rPr>
          <w:sz w:val="14"/>
        </w:rPr>
        <w:t xml:space="preserve"> Iranian nuclear program. This suspension-for-suspension proposal creates</w:t>
      </w:r>
      <w:r w:rsidRPr="00EF07A7">
        <w:rPr>
          <w:sz w:val="12"/>
        </w:rPr>
        <w:t>¶</w:t>
      </w:r>
      <w:r w:rsidRPr="00EF07A7">
        <w:rPr>
          <w:sz w:val="14"/>
        </w:rPr>
        <w:t xml:space="preserve"> further trust and builds momentum. Third, President Obama should use </w:t>
      </w:r>
      <w:r w:rsidRPr="00EF07A7">
        <w:rPr>
          <w:sz w:val="12"/>
        </w:rPr>
        <w:t>¶</w:t>
      </w:r>
      <w:r w:rsidRPr="00EF07A7">
        <w:rPr>
          <w:sz w:val="14"/>
        </w:rPr>
        <w:t xml:space="preserve"> this momentum to reach a final agreement. A final resolution of the nuclear</w:t>
      </w:r>
      <w:r w:rsidRPr="00EF07A7">
        <w:rPr>
          <w:sz w:val="12"/>
        </w:rPr>
        <w:t>¶</w:t>
      </w:r>
      <w:r w:rsidRPr="00EF07A7">
        <w:rPr>
          <w:sz w:val="14"/>
        </w:rPr>
        <w:t xml:space="preserve"> crisis will require the Obama administration to offer both acknowledge</w:t>
      </w:r>
      <w:r w:rsidRPr="00EF07A7">
        <w:rPr>
          <w:sz w:val="12"/>
        </w:rPr>
        <w:t>¶</w:t>
      </w:r>
      <w:r w:rsidRPr="00EF07A7">
        <w:rPr>
          <w:sz w:val="14"/>
        </w:rPr>
        <w:t xml:space="preserve"> -</w:t>
      </w:r>
      <w:r w:rsidRPr="00EF07A7">
        <w:rPr>
          <w:sz w:val="12"/>
        </w:rPr>
        <w:t>¶</w:t>
      </w:r>
      <w:r w:rsidRPr="00EF07A7">
        <w:rPr>
          <w:sz w:val="14"/>
        </w:rPr>
        <w:t xml:space="preserve"> ment of Iran’s right to a peaceful nuclear program and a viable </w:t>
      </w:r>
      <w:r w:rsidRPr="00EF07A7">
        <w:rPr>
          <w:sz w:val="14"/>
        </w:rPr>
        <w:lastRenderedPageBreak/>
        <w:t>road map</w:t>
      </w:r>
      <w:r w:rsidRPr="00EF07A7">
        <w:rPr>
          <w:sz w:val="12"/>
        </w:rPr>
        <w:t>¶</w:t>
      </w:r>
      <w:r w:rsidRPr="00EF07A7">
        <w:rPr>
          <w:sz w:val="14"/>
        </w:rPr>
        <w:t xml:space="preserve"> for sanctions relief. Fourth, the Obama administration must put in place</w:t>
      </w:r>
      <w:r w:rsidRPr="00EF07A7">
        <w:rPr>
          <w:sz w:val="12"/>
        </w:rPr>
        <w:t>¶</w:t>
      </w:r>
      <w:r w:rsidRPr="00EF07A7">
        <w:rPr>
          <w:sz w:val="14"/>
        </w:rPr>
        <w:t xml:space="preserve"> guarantees that make any final agreement lasting. This paper makes its</w:t>
      </w:r>
      <w:r w:rsidRPr="00EF07A7">
        <w:rPr>
          <w:sz w:val="12"/>
        </w:rPr>
        <w:t>¶</w:t>
      </w:r>
      <w:r w:rsidRPr="00EF07A7">
        <w:rPr>
          <w:sz w:val="14"/>
        </w:rPr>
        <w:t xml:space="preserve"> case in three parts. Part one briefly reviews the historical background of</w:t>
      </w:r>
      <w:r w:rsidRPr="00EF07A7">
        <w:rPr>
          <w:sz w:val="12"/>
        </w:rPr>
        <w:t>¶</w:t>
      </w:r>
      <w:r w:rsidRPr="00EF07A7">
        <w:rPr>
          <w:sz w:val="14"/>
        </w:rPr>
        <w:t xml:space="preserve"> the Iranian nuclear crisis. Part two argues that current conditions could</w:t>
      </w:r>
      <w:r w:rsidRPr="00EF07A7">
        <w:rPr>
          <w:sz w:val="12"/>
        </w:rPr>
        <w:t>¶</w:t>
      </w:r>
      <w:r w:rsidRPr="00EF07A7">
        <w:rPr>
          <w:sz w:val="14"/>
        </w:rPr>
        <w:t xml:space="preserve"> allow for a mutually acceptable deal, but that this window of opportunity</w:t>
      </w:r>
      <w:r w:rsidRPr="00EF07A7">
        <w:rPr>
          <w:sz w:val="12"/>
        </w:rPr>
        <w:t>¶</w:t>
      </w:r>
      <w:r w:rsidRPr="00EF07A7">
        <w:rPr>
          <w:sz w:val="14"/>
        </w:rPr>
        <w:t xml:space="preserve"> will not last forever. Part three lays out the four policy proposals in detail.</w:t>
      </w:r>
    </w:p>
    <w:p w:rsidR="00BF181B" w:rsidRDefault="00BF181B" w:rsidP="00BF181B"/>
    <w:p w:rsidR="00416EA1" w:rsidRPr="00416EA1" w:rsidRDefault="00416EA1" w:rsidP="00BF181B">
      <w:pPr>
        <w:rPr>
          <w:rStyle w:val="StyleBoldUnderline"/>
        </w:rPr>
      </w:pPr>
      <w:r>
        <w:t xml:space="preserve">Link their hill card concedes: </w:t>
      </w:r>
      <w:r w:rsidRPr="00477B78">
        <w:rPr>
          <w:rStyle w:val="StyleBoldUnderline"/>
          <w:highlight w:val="yellow"/>
        </w:rPr>
        <w:t>The House</w:t>
      </w:r>
      <w:r w:rsidRPr="00B673B1">
        <w:rPr>
          <w:rStyle w:val="StyleBoldUnderline"/>
        </w:rPr>
        <w:t xml:space="preserve"> </w:t>
      </w:r>
      <w:r w:rsidRPr="008E63FD">
        <w:rPr>
          <w:sz w:val="16"/>
        </w:rPr>
        <w:t xml:space="preserve">on Thursday </w:t>
      </w:r>
      <w:r w:rsidRPr="00416EA1">
        <w:rPr>
          <w:rStyle w:val="StyleBoldUnderline"/>
          <w:highlight w:val="yellow"/>
        </w:rPr>
        <w:t>passed a bill that would</w:t>
      </w:r>
      <w:r w:rsidRPr="00B673B1">
        <w:rPr>
          <w:rStyle w:val="StyleBoldUnderline"/>
        </w:rPr>
        <w:t xml:space="preserve"> </w:t>
      </w:r>
      <w:r w:rsidRPr="008E63FD">
        <w:rPr>
          <w:sz w:val="16"/>
        </w:rPr>
        <w:t xml:space="preserve">implement a U.S.-Mexico agreement on offshore energy development on the countries' maritime border </w:t>
      </w:r>
      <w:r w:rsidRPr="00416EA1">
        <w:rPr>
          <w:rStyle w:val="StyleBoldUnderline"/>
          <w:highlight w:val="yellow"/>
        </w:rPr>
        <w:t>despite opposition from Democrats who called it an attack on the Dodd-Frank financial reform law.¶</w:t>
      </w:r>
    </w:p>
    <w:p w:rsidR="00BF181B" w:rsidRDefault="00BF181B" w:rsidP="00BF181B">
      <w:pPr>
        <w:pStyle w:val="Heading4"/>
      </w:pPr>
      <w:r>
        <w:t>War with Iran causes extinction</w:t>
      </w:r>
    </w:p>
    <w:p w:rsidR="00BF181B" w:rsidRPr="00666DBC" w:rsidRDefault="00BF181B" w:rsidP="00BF181B">
      <w:pPr>
        <w:pStyle w:val="CiteSpacing"/>
      </w:pPr>
      <w:r>
        <w:rPr>
          <w:rStyle w:val="StyleStyleBold12pt"/>
        </w:rPr>
        <w:t xml:space="preserve">Hirsch </w:t>
      </w:r>
      <w:r w:rsidRPr="00666DBC">
        <w:rPr>
          <w:rStyle w:val="StyleStyleBold12pt"/>
        </w:rPr>
        <w:t>5</w:t>
      </w:r>
      <w:r w:rsidRPr="00666DBC">
        <w:t xml:space="preserve"> (Jorge, Professor of Physics, University of California, San Diego, Ph.D., University of Chicago, “Can a Nuclear Strike on Iran Be Averted”, 11-21-2005, </w:t>
      </w:r>
      <w:hyperlink r:id="rId13" w:history="1">
        <w:r w:rsidRPr="00666DBC">
          <w:rPr>
            <w:rStyle w:val="Hyperlink"/>
          </w:rPr>
          <w:t>http://www.antiwar.com/orig/hirsch.php?articleid=8089</w:t>
        </w:r>
      </w:hyperlink>
      <w:r w:rsidRPr="00666DBC">
        <w:t>)</w:t>
      </w:r>
    </w:p>
    <w:p w:rsidR="00BF181B" w:rsidRPr="00666DBC" w:rsidRDefault="00BF181B" w:rsidP="00BF181B">
      <w:r w:rsidRPr="00666DBC">
        <w:rPr>
          <w:sz w:val="14"/>
        </w:rPr>
        <w:t xml:space="preserve">Now that we have outlined what is very close to happening, let us discuss briefly why everything possible should be done to prevent it. In a worst-case scenario, </w:t>
      </w:r>
      <w:r w:rsidRPr="00376543">
        <w:rPr>
          <w:highlight w:val="yellow"/>
          <w:u w:val="single"/>
        </w:rPr>
        <w:t>the attack will cause a violent reaction from Iran</w:t>
      </w:r>
      <w:r w:rsidRPr="00666DBC">
        <w:rPr>
          <w:u w:val="single"/>
        </w:rPr>
        <w:t xml:space="preserve">. Millions of "human wave" Iranian militias will storm into Iraq, and just as Saddam stopped them with chemical weapons, </w:t>
      </w:r>
      <w:r w:rsidRPr="00376543">
        <w:rPr>
          <w:highlight w:val="yellow"/>
          <w:u w:val="single"/>
        </w:rPr>
        <w:t>the U.S. will stop them with nuclear weapons</w:t>
      </w:r>
      <w:r w:rsidRPr="00666DBC">
        <w:rPr>
          <w:u w:val="single"/>
        </w:rPr>
        <w:t xml:space="preserve">, resulting potentially in hundreds of thousands of casualties. </w:t>
      </w:r>
      <w:r w:rsidRPr="00376543">
        <w:rPr>
          <w:highlight w:val="yellow"/>
          <w:u w:val="single"/>
        </w:rPr>
        <w:t>The Middle East will explode</w:t>
      </w:r>
      <w:r w:rsidRPr="00666DBC">
        <w:rPr>
          <w:u w:val="single"/>
        </w:rPr>
        <w:t xml:space="preserve">, and popular uprisings in </w:t>
      </w:r>
      <w:r w:rsidRPr="00376543">
        <w:rPr>
          <w:highlight w:val="yellow"/>
          <w:u w:val="single"/>
        </w:rPr>
        <w:t>Pakistan, Saudi Arabia, and other countries</w:t>
      </w:r>
      <w:r w:rsidRPr="00666DBC">
        <w:rPr>
          <w:u w:val="single"/>
        </w:rPr>
        <w:t xml:space="preserve"> with pro-Western governments could be </w:t>
      </w:r>
      <w:r w:rsidRPr="00376543">
        <w:rPr>
          <w:highlight w:val="yellow"/>
          <w:u w:val="single"/>
        </w:rPr>
        <w:t>overtaken by radical regimes</w:t>
      </w:r>
      <w:r w:rsidRPr="00666DBC">
        <w:rPr>
          <w:u w:val="single"/>
        </w:rPr>
        <w:t xml:space="preserve">. Pakistan already has nuclear weapons, and a nuclear </w:t>
      </w:r>
      <w:r w:rsidRPr="00376543">
        <w:rPr>
          <w:highlight w:val="yellow"/>
          <w:u w:val="single"/>
        </w:rPr>
        <w:lastRenderedPageBreak/>
        <w:t>conflict could</w:t>
      </w:r>
      <w:r w:rsidRPr="00666DBC">
        <w:rPr>
          <w:u w:val="single"/>
        </w:rPr>
        <w:t xml:space="preserve"> even </w:t>
      </w:r>
      <w:r w:rsidRPr="00376543">
        <w:rPr>
          <w:highlight w:val="yellow"/>
          <w:u w:val="single"/>
        </w:rPr>
        <w:t>lead to Russia's and Israel's involvement using nuclear weapons</w:t>
      </w:r>
      <w:r w:rsidRPr="00666DBC">
        <w:rPr>
          <w:sz w:val="14"/>
        </w:rPr>
        <w:t xml:space="preserve">. In a best-case scenario, the U.S. will destroy all nuclear, chemical, and missile facilities in Iran with conventional and low-yield nuclear weapons in a lightning surprise attack, and Iran will be paralyzed and decide not to retaliate for fear of a vastly more devastating nuclear attack. In the short term, the U.S. will succeed, leaving no Iranian nuclear program, civilian or otherwise. Iran will no longer threaten Israel, a regime change will ensue, and a pro-Western government will emerge. However, </w:t>
      </w:r>
      <w:r w:rsidRPr="00376543">
        <w:rPr>
          <w:highlight w:val="yellow"/>
          <w:u w:val="single"/>
        </w:rPr>
        <w:t>even in the best-case scenario</w:t>
      </w:r>
      <w:r w:rsidRPr="00666DBC">
        <w:rPr>
          <w:u w:val="single"/>
        </w:rPr>
        <w:t xml:space="preserve">, the long-term consequences are dire. The nuclear threshold will have been crossed by a nuclear superpower against a non-nuclear country. Many more countries will rush to get their own nuclear weapons as a deterrent. With no taboo against the use of nuclear weapons, they will certainly be used again. </w:t>
      </w:r>
      <w:r w:rsidRPr="00376543">
        <w:rPr>
          <w:highlight w:val="yellow"/>
          <w:u w:val="single"/>
        </w:rPr>
        <w:t>Nuclear conflicts will occur</w:t>
      </w:r>
      <w:r w:rsidRPr="00666DBC">
        <w:rPr>
          <w:sz w:val="14"/>
        </w:rPr>
        <w:t xml:space="preserve"> within the next 10 to 20 years, </w:t>
      </w:r>
      <w:r w:rsidRPr="00376543">
        <w:rPr>
          <w:highlight w:val="yellow"/>
          <w:u w:val="single"/>
        </w:rPr>
        <w:t>and will escalate until much of the world is destroyed</w:t>
      </w:r>
      <w:r w:rsidRPr="00666DBC">
        <w:rPr>
          <w:sz w:val="14"/>
        </w:rPr>
        <w:t xml:space="preserve">. Let us remember that </w:t>
      </w:r>
      <w:r w:rsidRPr="00376543">
        <w:rPr>
          <w:highlight w:val="yellow"/>
          <w:u w:val="single"/>
        </w:rPr>
        <w:t>the destructive power</w:t>
      </w:r>
      <w:r w:rsidRPr="00666DBC">
        <w:rPr>
          <w:u w:val="single"/>
        </w:rPr>
        <w:t xml:space="preserve"> of existing nuclear arsenals </w:t>
      </w:r>
      <w:r w:rsidRPr="00376543">
        <w:rPr>
          <w:highlight w:val="yellow"/>
          <w:u w:val="single"/>
        </w:rPr>
        <w:t>is</w:t>
      </w:r>
      <w:r w:rsidRPr="00666DBC">
        <w:rPr>
          <w:sz w:val="14"/>
        </w:rPr>
        <w:t xml:space="preserve"> approximately one million times that of the Hiroshima bomb, </w:t>
      </w:r>
      <w:r w:rsidRPr="00376543">
        <w:rPr>
          <w:highlight w:val="yellow"/>
          <w:u w:val="single"/>
        </w:rPr>
        <w:t>enough to erase Earth's population many times over</w:t>
      </w:r>
      <w:r w:rsidRPr="00666DBC">
        <w:rPr>
          <w:sz w:val="14"/>
        </w:rPr>
        <w:t xml:space="preserve">. </w:t>
      </w:r>
    </w:p>
    <w:p w:rsidR="00BF181B" w:rsidRDefault="00BF181B" w:rsidP="00BF181B"/>
    <w:p w:rsidR="00BF181B" w:rsidRDefault="00BF181B" w:rsidP="00BF181B">
      <w:pPr>
        <w:pStyle w:val="Heading4"/>
      </w:pPr>
      <w:r>
        <w:t>Cascading prolif causes extinction</w:t>
      </w:r>
    </w:p>
    <w:p w:rsidR="00BF181B" w:rsidRPr="00B925B5" w:rsidRDefault="00BF181B" w:rsidP="00BF181B">
      <w:pPr>
        <w:pStyle w:val="CiteSpacing"/>
      </w:pPr>
      <w:r w:rsidRPr="00097A4D">
        <w:rPr>
          <w:rStyle w:val="StyleStyleBold12pt"/>
        </w:rPr>
        <w:t>Kroenig 12</w:t>
      </w:r>
      <w:r w:rsidRPr="00B925B5">
        <w:t xml:space="preserve"> </w:t>
      </w:r>
      <w:r>
        <w:t>(</w:t>
      </w:r>
      <w:r w:rsidRPr="00B925B5">
        <w:t>Matthew Kroenig</w:t>
      </w:r>
      <w:r>
        <w:t xml:space="preserve">, </w:t>
      </w:r>
      <w:r w:rsidRPr="00B925B5">
        <w:t>Assistant Professor of Government, Georgetown University</w:t>
      </w:r>
      <w:r>
        <w:t>,</w:t>
      </w:r>
      <w:r w:rsidRPr="00B925B5">
        <w:t xml:space="preserve"> Stanton Nuclear Security Fellow, Council on Foreign Relations, </w:t>
      </w:r>
      <w:r>
        <w:t xml:space="preserve">former CFR International Affairs Fellow in the Department of Defense, former strategist in the Office of the Secretary of </w:t>
      </w:r>
      <w:r>
        <w:lastRenderedPageBreak/>
        <w:t>Defense, Ph.D., M.A. Political Science, University of California Berkeley, A.B. History, University of Missouri, “</w:t>
      </w:r>
      <w:r w:rsidRPr="00B925B5">
        <w:t>The History of Proliferation Optimism: Does It Have A Future?</w:t>
      </w:r>
      <w:r>
        <w:t>”</w:t>
      </w:r>
      <w:r w:rsidRPr="00B925B5">
        <w:rPr>
          <w:sz w:val="12"/>
        </w:rPr>
        <w:t xml:space="preserve"> </w:t>
      </w:r>
      <w:r w:rsidRPr="00B925B5">
        <w:t xml:space="preserve">Nonproliferation Policy Education Center, </w:t>
      </w:r>
      <w:r>
        <w:t xml:space="preserve">5-26-2012, </w:t>
      </w:r>
      <w:hyperlink r:id="rId14" w:history="1">
        <w:r w:rsidRPr="00B925B5">
          <w:rPr>
            <w:rStyle w:val="Hyperlink"/>
          </w:rPr>
          <w:t>http://www.npolicy.org/article.php?aid=1182&amp;tid=30</w:t>
        </w:r>
      </w:hyperlink>
      <w:r>
        <w:t>)</w:t>
      </w:r>
    </w:p>
    <w:p w:rsidR="00BF181B" w:rsidRPr="00097A4D" w:rsidRDefault="00BF181B" w:rsidP="00BF181B">
      <w:pPr>
        <w:rPr>
          <w:sz w:val="14"/>
        </w:rPr>
      </w:pPr>
      <w:r w:rsidRPr="00097A4D">
        <w:rPr>
          <w:sz w:val="14"/>
        </w:rPr>
        <w:t xml:space="preserve">Proliferation Optimism: </w:t>
      </w:r>
      <w:r w:rsidRPr="00097A4D">
        <w:rPr>
          <w:rStyle w:val="StyleBoldUnderline"/>
        </w:rPr>
        <w:t>Proliferation optimism was revived</w:t>
      </w:r>
      <w:r w:rsidRPr="00097A4D">
        <w:rPr>
          <w:sz w:val="14"/>
        </w:rPr>
        <w:t xml:space="preserve"> in the academy </w:t>
      </w:r>
      <w:r w:rsidRPr="00097A4D">
        <w:rPr>
          <w:rStyle w:val="StyleBoldUnderline"/>
        </w:rPr>
        <w:t>in</w:t>
      </w:r>
      <w:r w:rsidRPr="00097A4D">
        <w:rPr>
          <w:sz w:val="14"/>
        </w:rPr>
        <w:t xml:space="preserve"> Kenneth </w:t>
      </w:r>
      <w:r w:rsidRPr="00097A4D">
        <w:rPr>
          <w:rStyle w:val="StyleBoldUnderline"/>
        </w:rPr>
        <w:t>Waltz’s</w:t>
      </w:r>
      <w:r w:rsidRPr="00097A4D">
        <w:rPr>
          <w:sz w:val="14"/>
        </w:rPr>
        <w:t xml:space="preserve"> 1979 </w:t>
      </w:r>
      <w:r w:rsidRPr="00097A4D">
        <w:rPr>
          <w:rStyle w:val="StyleBoldUnderline"/>
        </w:rPr>
        <w:t>book</w:t>
      </w:r>
      <w:r w:rsidRPr="00097A4D">
        <w:rPr>
          <w:sz w:val="14"/>
        </w:rPr>
        <w:t>, Theory of International Politics.</w:t>
      </w:r>
      <w:r w:rsidRPr="00097A4D">
        <w:rPr>
          <w:sz w:val="14"/>
        </w:rPr>
        <w:footnoteReference w:id="1"/>
      </w:r>
      <w:r w:rsidRPr="00097A4D">
        <w:rPr>
          <w:sz w:val="14"/>
        </w:rPr>
        <w:t xml:space="preserve">[29] In this, and subsequent works, Waltz argued that the spread of nuclear weapons has beneficial effects on international politics. He maintained that states, fearing a catastrophic nuclear war, will be deterred from going to war with other nuclear-armed states. As more and more states acquire nuclear weapons, therefore, there are fewer states against which other states will be willing to wage war. </w:t>
      </w:r>
      <w:r w:rsidRPr="00097A4D">
        <w:rPr>
          <w:rStyle w:val="StyleBoldUnderline"/>
        </w:rPr>
        <w:t>The spread of nuclear weapons</w:t>
      </w:r>
      <w:r w:rsidRPr="00097A4D">
        <w:rPr>
          <w:sz w:val="14"/>
        </w:rPr>
        <w:t xml:space="preserve">, </w:t>
      </w:r>
      <w:r w:rsidRPr="00097A4D">
        <w:rPr>
          <w:rStyle w:val="StyleBoldUnderline"/>
        </w:rPr>
        <w:t>according to Waltz, leads to greater levels of international stability</w:t>
      </w:r>
      <w:r w:rsidRPr="00097A4D">
        <w:rPr>
          <w:sz w:val="14"/>
        </w:rPr>
        <w:t xml:space="preserve">. Looking to the empirical record, he argued that the introduction of nuclear weapons in 1945 coincided with an unprecedented period of peace among the great powers. While the United States and the Soviet Union engaged in many proxy wars in peripheral geographic regions during the Cold War, they never engaged in direct combat. And, despite regional scuffles involving nuclear-armed states in the Middle East, South Asia, and East Asia, none of these conflicts resulted in a major theater war. This lid on the intensity of conflict, according to Waltz, was the direct result of the stabilizing effect of nuclear weapons. Following in the path blazed by the strategic thinkers reviewed above, Waltz argued that the requirements for deterrence are not high. He argued that, contrary to the behavior of the Cold War superpowers, a state need not build a large arsenal with multiple survivable delivery vehicles in order to deter its adversaries. Rather, he claimed that a few nuclear weapons are sufficient for deterrence. Indeed, he even went further, asserting that any state will be deterred even if it merely suspects its opponent might have a few nuclear weapons because the costs of getting it wrong are simply too high. Not even nuclear accident is a concern according to Waltz because leaders in nuclear-armed states understand </w:t>
      </w:r>
      <w:r w:rsidRPr="00097A4D">
        <w:rPr>
          <w:sz w:val="14"/>
        </w:rPr>
        <w:lastRenderedPageBreak/>
        <w:t>that if they ever lost control of nuclear weapons, resulting in an accidental nuclear exchange, the nuclear retaliation they would suffer in response would be catastrophic. Nuclear-armed states, therefore, have strong incentives to maintain control of their nuclear weapons. Not even new nuclear states, without experience in managing nuclear arsenals, would ever allow nuclear weapons to be used or let them fall in the wrong hands. Following Waltz, many other scholars have advanced arguments in the proliferation optimist school. For example, Bruce Bueno de Mesquite and William Riker explore the “merits of selective nuclear proliferation.”</w:t>
      </w:r>
      <w:r w:rsidRPr="00097A4D">
        <w:rPr>
          <w:sz w:val="14"/>
        </w:rPr>
        <w:footnoteReference w:id="2"/>
      </w:r>
      <w:r w:rsidRPr="00097A4D">
        <w:rPr>
          <w:sz w:val="14"/>
        </w:rPr>
        <w:t>[30] John Mearsheimer made the case for a “Ukrainian nuclear deterrent,” following the collapse of the Soviet Union.</w:t>
      </w:r>
      <w:r w:rsidRPr="00097A4D">
        <w:rPr>
          <w:sz w:val="14"/>
        </w:rPr>
        <w:footnoteReference w:id="3"/>
      </w:r>
      <w:r w:rsidRPr="00097A4D">
        <w:rPr>
          <w:sz w:val="14"/>
        </w:rPr>
        <w:t>[31] In the run up to the 2003 Gulf War, John Mearsheimer and Steven Walt argued that we should not worry about a nuclear-armed Iraq because a nuclear-armed Iraq can be deterred.</w:t>
      </w:r>
      <w:r w:rsidRPr="00097A4D">
        <w:rPr>
          <w:sz w:val="14"/>
        </w:rPr>
        <w:footnoteReference w:id="4"/>
      </w:r>
      <w:r w:rsidRPr="00097A4D">
        <w:rPr>
          <w:sz w:val="14"/>
        </w:rPr>
        <w:t>[32] And, in recent years, Barry Posen and many other realists have argued that nuclear proliferation in Iran does not pose a threat, again arguing that a nuclear-armed Iran can be deterred.</w:t>
      </w:r>
      <w:r w:rsidRPr="00097A4D">
        <w:rPr>
          <w:sz w:val="14"/>
        </w:rPr>
        <w:footnoteReference w:id="5"/>
      </w:r>
      <w:r w:rsidRPr="00097A4D">
        <w:rPr>
          <w:sz w:val="14"/>
        </w:rPr>
        <w:t xml:space="preserve">[33] What’s Wrong with Proliferation Optimism? </w:t>
      </w:r>
      <w:r w:rsidRPr="00097A4D">
        <w:rPr>
          <w:rStyle w:val="StyleBoldUnderline"/>
        </w:rPr>
        <w:t>The proliferation optimist position</w:t>
      </w:r>
      <w:r w:rsidRPr="00097A4D">
        <w:rPr>
          <w:sz w:val="14"/>
        </w:rPr>
        <w:t xml:space="preserve">, while having a distinguished pedigree, </w:t>
      </w:r>
      <w:r w:rsidRPr="00097A4D">
        <w:rPr>
          <w:rStyle w:val="StyleBoldUnderline"/>
        </w:rPr>
        <w:t>has several major problems</w:t>
      </w:r>
      <w:r w:rsidRPr="00097A4D">
        <w:rPr>
          <w:sz w:val="14"/>
        </w:rPr>
        <w:t>. Many of these weaknesses have been chronicled in brilliant detail by Scott Sagan and other contemporary proliferation pessimists.</w:t>
      </w:r>
      <w:r w:rsidRPr="00097A4D">
        <w:rPr>
          <w:sz w:val="14"/>
        </w:rPr>
        <w:footnoteReference w:id="6"/>
      </w:r>
      <w:r w:rsidRPr="00097A4D">
        <w:rPr>
          <w:sz w:val="14"/>
        </w:rPr>
        <w:t xml:space="preserve">[34] Rather than repeat these substantial efforts, I will use this section to offer some original critiques of the recent incarnations of proliferation optimism. First and foremost, </w:t>
      </w:r>
      <w:r w:rsidRPr="00097A4D">
        <w:rPr>
          <w:rStyle w:val="StyleBoldUnderline"/>
        </w:rPr>
        <w:t>proliferation optimists do not</w:t>
      </w:r>
      <w:r w:rsidRPr="00097A4D">
        <w:rPr>
          <w:sz w:val="14"/>
        </w:rPr>
        <w:t xml:space="preserve"> appear to </w:t>
      </w:r>
      <w:r w:rsidRPr="00097A4D">
        <w:rPr>
          <w:rStyle w:val="StyleBoldUnderline"/>
        </w:rPr>
        <w:t>understand</w:t>
      </w:r>
      <w:r w:rsidRPr="00097A4D">
        <w:rPr>
          <w:sz w:val="14"/>
        </w:rPr>
        <w:t xml:space="preserve"> contemporary </w:t>
      </w:r>
      <w:r w:rsidRPr="00097A4D">
        <w:rPr>
          <w:rStyle w:val="StyleBoldUnderline"/>
        </w:rPr>
        <w:t>deterrence theory.</w:t>
      </w:r>
      <w:r w:rsidRPr="00097A4D">
        <w:rPr>
          <w:sz w:val="14"/>
        </w:rPr>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w:t>
      </w:r>
      <w:r w:rsidRPr="00097A4D">
        <w:rPr>
          <w:sz w:val="14"/>
        </w:rPr>
        <w:lastRenderedPageBreak/>
        <w:t>few decades.</w:t>
      </w:r>
      <w:r w:rsidRPr="00097A4D">
        <w:rPr>
          <w:sz w:val="14"/>
        </w:rPr>
        <w:footnoteReference w:id="7"/>
      </w:r>
      <w:r w:rsidRPr="00097A4D">
        <w:rPr>
          <w:sz w:val="14"/>
        </w:rPr>
        <w:t xml:space="preserve">[35] While early optimists like Viner and Brodie can be excused for not knowing better, the writings of </w:t>
      </w:r>
      <w:r w:rsidRPr="00097A4D">
        <w:rPr>
          <w:rStyle w:val="StyleBoldUnderline"/>
        </w:rPr>
        <w:t xml:space="preserve">contemporary proliferation </w:t>
      </w:r>
      <w:r w:rsidRPr="00376543">
        <w:rPr>
          <w:rStyle w:val="StyleBoldUnderline"/>
          <w:highlight w:val="yellow"/>
        </w:rPr>
        <w:t>optimists ignore</w:t>
      </w:r>
      <w:r w:rsidRPr="00097A4D">
        <w:rPr>
          <w:rStyle w:val="StyleBoldUnderline"/>
        </w:rPr>
        <w:t xml:space="preserve"> the past </w:t>
      </w:r>
      <w:r w:rsidRPr="00376543">
        <w:rPr>
          <w:rStyle w:val="StyleBoldUnderline"/>
          <w:highlight w:val="yellow"/>
        </w:rPr>
        <w:t>fifty years of</w:t>
      </w:r>
      <w:r w:rsidRPr="00097A4D">
        <w:rPr>
          <w:rStyle w:val="StyleBoldUnderline"/>
        </w:rPr>
        <w:t xml:space="preserve"> academic </w:t>
      </w:r>
      <w:r w:rsidRPr="00376543">
        <w:rPr>
          <w:rStyle w:val="StyleBoldUnderline"/>
          <w:highlight w:val="yellow"/>
        </w:rPr>
        <w:t>research</w:t>
      </w:r>
      <w:r w:rsidRPr="00F72B1A">
        <w:rPr>
          <w:rStyle w:val="StyleBoldUnderline"/>
        </w:rPr>
        <w:t xml:space="preserve"> on nuclear deterrence theory</w:t>
      </w:r>
      <w:r w:rsidRPr="00097A4D">
        <w:rPr>
          <w:sz w:val="14"/>
        </w:rPr>
        <w:t xml:space="preserve">. In the 1940s, Viner, Brodie, and others argued that the advent of Mutually Assured Destruction (MAD) rendered war among major powers obsolete, but </w:t>
      </w:r>
      <w:r w:rsidRPr="00097A4D">
        <w:rPr>
          <w:rStyle w:val="StyleBoldUnderline"/>
        </w:rPr>
        <w:t>nuclear deterrence theory soon advanced beyond that simple understanding</w:t>
      </w:r>
      <w:r w:rsidRPr="00097A4D">
        <w:rPr>
          <w:sz w:val="14"/>
        </w:rPr>
        <w:t>.</w:t>
      </w:r>
      <w:r w:rsidRPr="00097A4D">
        <w:rPr>
          <w:sz w:val="14"/>
        </w:rPr>
        <w:footnoteReference w:id="8"/>
      </w:r>
      <w:r w:rsidRPr="00097A4D">
        <w:rPr>
          <w:sz w:val="14"/>
        </w:rPr>
        <w:t xml:space="preserve">[36] After all, </w:t>
      </w:r>
      <w:r w:rsidRPr="00097A4D">
        <w:rPr>
          <w:rStyle w:val="StyleBoldUnderline"/>
        </w:rPr>
        <w:t>great power political competition does not end with nuclear weapons</w:t>
      </w:r>
      <w:r w:rsidRPr="00097A4D">
        <w:rPr>
          <w:sz w:val="14"/>
        </w:rPr>
        <w:t xml:space="preserve">. And </w:t>
      </w:r>
      <w:r w:rsidRPr="00376543">
        <w:rPr>
          <w:rStyle w:val="StyleBoldUnderline"/>
          <w:highlight w:val="yellow"/>
        </w:rPr>
        <w:t>nuclear-armed states still</w:t>
      </w:r>
      <w:r w:rsidRPr="00097A4D">
        <w:rPr>
          <w:sz w:val="14"/>
        </w:rPr>
        <w:t xml:space="preserve"> seek to </w:t>
      </w:r>
      <w:r w:rsidRPr="00376543">
        <w:rPr>
          <w:rStyle w:val="StyleBoldUnderline"/>
          <w:highlight w:val="yellow"/>
        </w:rPr>
        <w:t>threaten</w:t>
      </w:r>
      <w:r w:rsidRPr="00097A4D">
        <w:rPr>
          <w:rStyle w:val="StyleBoldUnderline"/>
        </w:rPr>
        <w:t xml:space="preserve"> nuclear-armed adversaries</w:t>
      </w:r>
      <w:r w:rsidRPr="00097A4D">
        <w:rPr>
          <w:sz w:val="14"/>
        </w:rPr>
        <w:t xml:space="preserve">. States cannot credibly threaten to launch a suicidal nuclear war, but </w:t>
      </w:r>
      <w:r w:rsidRPr="00097A4D">
        <w:rPr>
          <w:rStyle w:val="StyleBoldUnderline"/>
        </w:rPr>
        <w:t xml:space="preserve">they </w:t>
      </w:r>
      <w:r w:rsidRPr="00F72B1A">
        <w:rPr>
          <w:rStyle w:val="StyleBoldUnderline"/>
        </w:rPr>
        <w:t>still want to coerce</w:t>
      </w:r>
      <w:r w:rsidRPr="00097A4D">
        <w:rPr>
          <w:rStyle w:val="StyleBoldUnderline"/>
        </w:rPr>
        <w:t xml:space="preserve"> their </w:t>
      </w:r>
      <w:r w:rsidRPr="00376543">
        <w:rPr>
          <w:rStyle w:val="StyleBoldUnderline"/>
          <w:highlight w:val="yellow"/>
        </w:rPr>
        <w:t>adversaries</w:t>
      </w:r>
      <w:r w:rsidRPr="00097A4D">
        <w:rPr>
          <w:sz w:val="14"/>
        </w:rPr>
        <w:t xml:space="preserve">. </w:t>
      </w:r>
      <w:r w:rsidRPr="00097A4D">
        <w:rPr>
          <w:rStyle w:val="StyleBoldUnderline"/>
        </w:rPr>
        <w:t>This leads to a credibility problem</w:t>
      </w:r>
      <w:r w:rsidRPr="00097A4D">
        <w:rPr>
          <w:sz w:val="14"/>
        </w:rPr>
        <w:t>: how can states credibly threaten a nuclear-armed opponent? Since the 1960s academic nuclear deterrence theory has been devoted almost exclusively to answering this question.</w:t>
      </w:r>
      <w:r w:rsidRPr="00097A4D">
        <w:rPr>
          <w:sz w:val="14"/>
        </w:rPr>
        <w:footnoteReference w:id="9"/>
      </w:r>
      <w:r w:rsidRPr="00097A4D">
        <w:rPr>
          <w:sz w:val="14"/>
        </w:rPr>
        <w:t xml:space="preserve">[37] And, unfortunately for proliferation optimists, </w:t>
      </w:r>
      <w:r w:rsidRPr="00097A4D">
        <w:rPr>
          <w:rStyle w:val="StyleBoldUnderline"/>
        </w:rPr>
        <w:t>the answers do not give us reasons to be optimistic</w:t>
      </w:r>
      <w:r w:rsidRPr="00097A4D">
        <w:rPr>
          <w:sz w:val="14"/>
        </w:rPr>
        <w:t>. Thomas Schelling was the first to devise a rational means by which states can threaten nuclear-armed opponents.</w:t>
      </w:r>
      <w:r w:rsidRPr="00097A4D">
        <w:rPr>
          <w:sz w:val="14"/>
        </w:rPr>
        <w:footnoteReference w:id="10"/>
      </w:r>
      <w:r w:rsidRPr="00097A4D">
        <w:rPr>
          <w:sz w:val="14"/>
        </w:rPr>
        <w:t>[38] He argued that leaders cannot credibly threaten to intentionally launch a suicidal nuclear war, but they can make a “threat that leaves something to chance.”</w:t>
      </w:r>
      <w:r w:rsidRPr="00097A4D">
        <w:rPr>
          <w:sz w:val="14"/>
        </w:rPr>
        <w:footnoteReference w:id="11"/>
      </w:r>
      <w:r w:rsidRPr="00097A4D">
        <w:rPr>
          <w:sz w:val="14"/>
        </w:rPr>
        <w:t xml:space="preserve">[39] They can engage in a process, the nuclear crisis, which increases the risk of nuclear war in an attempt to force a less resolved adversary to back down. </w:t>
      </w:r>
      <w:r w:rsidRPr="00376543">
        <w:rPr>
          <w:rStyle w:val="StyleBoldUnderline"/>
          <w:highlight w:val="yellow"/>
        </w:rPr>
        <w:t>As states escalate</w:t>
      </w:r>
      <w:r w:rsidRPr="00F72B1A">
        <w:rPr>
          <w:rStyle w:val="StyleBoldUnderline"/>
        </w:rPr>
        <w:t xml:space="preserve"> a nuclear crisis there is an increasing probability that</w:t>
      </w:r>
      <w:r w:rsidRPr="00097A4D">
        <w:rPr>
          <w:rStyle w:val="StyleBoldUnderline"/>
        </w:rPr>
        <w:t xml:space="preserve"> the </w:t>
      </w:r>
      <w:r w:rsidRPr="00376543">
        <w:rPr>
          <w:rStyle w:val="StyleBoldUnderline"/>
          <w:highlight w:val="yellow"/>
        </w:rPr>
        <w:t>conflict will spiral out of con</w:t>
      </w:r>
      <w:r w:rsidRPr="00376543">
        <w:rPr>
          <w:rStyle w:val="StyleBoldUnderline"/>
          <w:highlight w:val="yellow"/>
        </w:rPr>
        <w:lastRenderedPageBreak/>
        <w:t>trol and result in</w:t>
      </w:r>
      <w:r w:rsidRPr="00097A4D">
        <w:rPr>
          <w:rStyle w:val="StyleBoldUnderline"/>
        </w:rPr>
        <w:t xml:space="preserve"> an inadvertent or </w:t>
      </w:r>
      <w:r w:rsidRPr="00376543">
        <w:rPr>
          <w:rStyle w:val="StyleBoldUnderline"/>
          <w:highlight w:val="yellow"/>
        </w:rPr>
        <w:t>accidental nuclear exchange</w:t>
      </w:r>
      <w:r w:rsidRPr="00097A4D">
        <w:rPr>
          <w:sz w:val="14"/>
        </w:rPr>
        <w:t xml:space="preserve">. As long as the benefit of winning the crisis is greater than the incremental increase in the risk of nuclear war, threats to escalate nuclear crises are inherently credible. </w:t>
      </w:r>
      <w:r w:rsidRPr="00097A4D">
        <w:rPr>
          <w:rStyle w:val="StyleBoldUnderline"/>
        </w:rPr>
        <w:t>In these games of nuclear brinkmanship, the state that is willing to run the greatest risk of nuclear war before back down will win the crisis as long as it does not end in catastrophe</w:t>
      </w:r>
      <w:r w:rsidRPr="00097A4D">
        <w:rPr>
          <w:sz w:val="14"/>
        </w:rPr>
        <w:t>. It is for this reason that Thomas Schelling called great power politics in the nuclear era a “competition in risk taking.”</w:t>
      </w:r>
      <w:r w:rsidRPr="00097A4D">
        <w:rPr>
          <w:sz w:val="14"/>
        </w:rPr>
        <w:footnoteReference w:id="12"/>
      </w:r>
      <w:r w:rsidRPr="00097A4D">
        <w:rPr>
          <w:sz w:val="14"/>
        </w:rPr>
        <w:t xml:space="preserve">[40] This does not mean that </w:t>
      </w:r>
      <w:r w:rsidRPr="00097A4D">
        <w:rPr>
          <w:rStyle w:val="StyleBoldUnderline"/>
        </w:rPr>
        <w:t>states</w:t>
      </w:r>
      <w:r w:rsidRPr="00097A4D">
        <w:rPr>
          <w:sz w:val="14"/>
        </w:rPr>
        <w:t xml:space="preserve"> eagerly bid up the risk of nuclear war. Rather, they </w:t>
      </w:r>
      <w:r w:rsidRPr="00097A4D">
        <w:rPr>
          <w:rStyle w:val="StyleBoldUnderline"/>
        </w:rPr>
        <w:t>face gut-wrenching decisions at each stage</w:t>
      </w:r>
      <w:r w:rsidRPr="00097A4D">
        <w:rPr>
          <w:sz w:val="14"/>
        </w:rPr>
        <w:t xml:space="preserve"> of the crisis. </w:t>
      </w:r>
      <w:r w:rsidRPr="00097A4D">
        <w:rPr>
          <w:rStyle w:val="StyleBoldUnderline"/>
        </w:rPr>
        <w:t>They can quit the crisis to avoid nuclear war</w:t>
      </w:r>
      <w:r w:rsidRPr="00097A4D">
        <w:rPr>
          <w:sz w:val="14"/>
        </w:rPr>
        <w:t xml:space="preserve">, but </w:t>
      </w:r>
      <w:r w:rsidRPr="00097A4D">
        <w:rPr>
          <w:rStyle w:val="StyleBoldUnderline"/>
        </w:rPr>
        <w:t>only by ceding an important geopolitical issue to an opponent</w:t>
      </w:r>
      <w:r w:rsidRPr="00097A4D">
        <w:rPr>
          <w:sz w:val="14"/>
        </w:rPr>
        <w:t xml:space="preserve">. Or they can the escalate the crisis in an attempt to prevail, but only at the risk of suffering a possible nuclear exchange. </w:t>
      </w:r>
      <w:r w:rsidRPr="00F72B1A">
        <w:rPr>
          <w:rStyle w:val="StyleBoldUnderline"/>
        </w:rPr>
        <w:t xml:space="preserve">Since 1945 </w:t>
      </w:r>
      <w:r w:rsidRPr="00376543">
        <w:rPr>
          <w:rStyle w:val="StyleBoldUnderline"/>
          <w:highlight w:val="yellow"/>
        </w:rPr>
        <w:t>there were</w:t>
      </w:r>
      <w:r w:rsidRPr="00097A4D">
        <w:rPr>
          <w:rStyle w:val="StyleBoldUnderline"/>
        </w:rPr>
        <w:t xml:space="preserve"> have been </w:t>
      </w:r>
      <w:r w:rsidRPr="00376543">
        <w:rPr>
          <w:rStyle w:val="StyleBoldUnderline"/>
          <w:highlight w:val="yellow"/>
        </w:rPr>
        <w:t>many high stakes nuclear crises</w:t>
      </w:r>
      <w:r w:rsidRPr="00097A4D">
        <w:rPr>
          <w:sz w:val="14"/>
        </w:rPr>
        <w:t xml:space="preserve"> (by my count, there have been twenty) in which “rational” states like the United States run a risk of nuclear war and inch very close to the brink of nuclear war.</w:t>
      </w:r>
      <w:r w:rsidRPr="00097A4D">
        <w:rPr>
          <w:sz w:val="14"/>
        </w:rPr>
        <w:footnoteReference w:id="13"/>
      </w:r>
      <w:r w:rsidRPr="00097A4D">
        <w:rPr>
          <w:sz w:val="14"/>
        </w:rPr>
        <w:t xml:space="preserve">[41] By asking whether states can be deterred or not, therefore, proliferation optimists are asking the wrong question. The right question to ask is: what risk of nuclear war is a specific state willing to run against a particular opponent in a given crisis? </w:t>
      </w:r>
      <w:r w:rsidRPr="00097A4D">
        <w:rPr>
          <w:rStyle w:val="StyleBoldUnderline"/>
        </w:rPr>
        <w:t>Optimists are likely correct when they assert that Iran will not intentionally commit national suicide</w:t>
      </w:r>
      <w:r w:rsidRPr="00097A4D">
        <w:rPr>
          <w:sz w:val="14"/>
        </w:rPr>
        <w:t xml:space="preserve"> by launching a bolt-from-the-blue nuclear attack on the United States or Israel. </w:t>
      </w:r>
      <w:r w:rsidRPr="00097A4D">
        <w:rPr>
          <w:rStyle w:val="StyleBoldUnderline"/>
        </w:rPr>
        <w:t>This does not mean that Iran will never use nuclear weapons</w:t>
      </w:r>
      <w:r w:rsidRPr="00097A4D">
        <w:rPr>
          <w:sz w:val="14"/>
        </w:rPr>
        <w:t xml:space="preserve">, however. Indeed, </w:t>
      </w:r>
      <w:r w:rsidRPr="00097A4D">
        <w:rPr>
          <w:rStyle w:val="StyleBoldUnderline"/>
        </w:rPr>
        <w:t xml:space="preserve">it is almost inconceivable to think that a nuclear-armed Iran would not, at some point, find itself in a crisis with </w:t>
      </w:r>
      <w:r w:rsidRPr="00097A4D">
        <w:rPr>
          <w:rStyle w:val="StyleBoldUnderline"/>
        </w:rPr>
        <w:lastRenderedPageBreak/>
        <w:t>another nuclear-armed power and that it would not be willing to run any risk of nuclear war in order to achieve its objectives</w:t>
      </w:r>
      <w:r w:rsidRPr="00097A4D">
        <w:rPr>
          <w:sz w:val="14"/>
        </w:rPr>
        <w:t xml:space="preserve">.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sidRPr="00097A4D">
        <w:rPr>
          <w:rStyle w:val="StyleBoldUnderline"/>
        </w:rPr>
        <w:t>An optimist might counter that nuclear weapons will never be used</w:t>
      </w:r>
      <w:r w:rsidRPr="00097A4D">
        <w:rPr>
          <w:sz w:val="14"/>
        </w:rPr>
        <w:t xml:space="preserve">, even in a crisis situation, </w:t>
      </w:r>
      <w:r w:rsidRPr="00097A4D">
        <w:rPr>
          <w:rStyle w:val="StyleBoldUnderline"/>
        </w:rPr>
        <w:t>because states have such a strong incentive, namely national survival, to ensure that nuclear weapons are not used</w:t>
      </w:r>
      <w:r w:rsidRPr="00097A4D">
        <w:rPr>
          <w:sz w:val="14"/>
        </w:rPr>
        <w:t xml:space="preserve">. But, </w:t>
      </w:r>
      <w:r w:rsidRPr="00097A4D">
        <w:rPr>
          <w:rStyle w:val="StyleBoldUnderline"/>
        </w:rPr>
        <w:t xml:space="preserve">this objection ignores the fact that </w:t>
      </w:r>
      <w:r w:rsidRPr="00376543">
        <w:rPr>
          <w:rStyle w:val="StyleBoldUnderline"/>
          <w:highlight w:val="yellow"/>
        </w:rPr>
        <w:t>leaders operate under competing pressures</w:t>
      </w:r>
      <w:r w:rsidRPr="00097A4D">
        <w:rPr>
          <w:sz w:val="14"/>
        </w:rPr>
        <w:t xml:space="preserve">. </w:t>
      </w:r>
      <w:r w:rsidRPr="00097A4D">
        <w:rPr>
          <w:rStyle w:val="StyleBoldUnderline"/>
        </w:rPr>
        <w:t xml:space="preserve">Leaders in nuclear-armed states also </w:t>
      </w:r>
      <w:r w:rsidRPr="00376543">
        <w:rPr>
          <w:rStyle w:val="StyleBoldUnderline"/>
          <w:highlight w:val="yellow"/>
        </w:rPr>
        <w:t>have very strong incentives to convince</w:t>
      </w:r>
      <w:r w:rsidRPr="00097A4D">
        <w:rPr>
          <w:rStyle w:val="StyleBoldUnderline"/>
        </w:rPr>
        <w:t xml:space="preserve"> their </w:t>
      </w:r>
      <w:r w:rsidRPr="00376543">
        <w:rPr>
          <w:rStyle w:val="StyleBoldUnderline"/>
          <w:highlight w:val="yellow"/>
        </w:rPr>
        <w:t>adversaries</w:t>
      </w:r>
      <w:r w:rsidRPr="00097A4D">
        <w:rPr>
          <w:rStyle w:val="StyleBoldUnderline"/>
        </w:rPr>
        <w:t xml:space="preserve"> that nuclear </w:t>
      </w:r>
      <w:r w:rsidRPr="00376543">
        <w:rPr>
          <w:rStyle w:val="StyleBoldUnderline"/>
          <w:highlight w:val="yellow"/>
        </w:rPr>
        <w:t>weapons could</w:t>
      </w:r>
      <w:r w:rsidRPr="00097A4D">
        <w:rPr>
          <w:rStyle w:val="StyleBoldUnderline"/>
        </w:rPr>
        <w:t xml:space="preserve"> very well </w:t>
      </w:r>
      <w:r w:rsidRPr="00376543">
        <w:rPr>
          <w:rStyle w:val="StyleBoldUnderline"/>
          <w:highlight w:val="yellow"/>
        </w:rPr>
        <w:t>be used</w:t>
      </w:r>
      <w:r w:rsidRPr="00097A4D">
        <w:rPr>
          <w:sz w:val="14"/>
        </w:rPr>
        <w:t xml:space="preserve">. </w:t>
      </w:r>
      <w:r w:rsidRPr="00F72B1A">
        <w:rPr>
          <w:rStyle w:val="StyleBoldUnderline"/>
        </w:rPr>
        <w:t xml:space="preserve">Historically we have seen that in crises, leaders purposely do things like put nuclear weapons on </w:t>
      </w:r>
      <w:r w:rsidRPr="00376543">
        <w:rPr>
          <w:rStyle w:val="StyleBoldUnderline"/>
          <w:highlight w:val="yellow"/>
        </w:rPr>
        <w:t>high alert and delegate[d]</w:t>
      </w:r>
      <w:r w:rsidRPr="00097A4D">
        <w:rPr>
          <w:rStyle w:val="StyleBoldUnderline"/>
        </w:rPr>
        <w:t xml:space="preserve"> nuclear </w:t>
      </w:r>
      <w:r w:rsidRPr="00376543">
        <w:rPr>
          <w:rStyle w:val="StyleBoldUnderline"/>
          <w:highlight w:val="yellow"/>
        </w:rPr>
        <w:t>launch authority</w:t>
      </w:r>
      <w:r w:rsidRPr="00097A4D">
        <w:rPr>
          <w:rStyle w:val="StyleBoldUnderline"/>
        </w:rPr>
        <w:t xml:space="preserve"> to low level commanders, </w:t>
      </w:r>
      <w:r w:rsidRPr="00376543">
        <w:rPr>
          <w:rStyle w:val="StyleBoldUnderline"/>
          <w:highlight w:val="yellow"/>
        </w:rPr>
        <w:t>purposely increas</w:t>
      </w:r>
      <w:r w:rsidRPr="00F72B1A">
        <w:rPr>
          <w:rStyle w:val="StyleBoldUnderline"/>
        </w:rPr>
        <w:t>ing</w:t>
      </w:r>
      <w:r w:rsidRPr="00097A4D">
        <w:rPr>
          <w:rStyle w:val="StyleBoldUnderline"/>
        </w:rPr>
        <w:t xml:space="preserve"> the </w:t>
      </w:r>
      <w:r w:rsidRPr="00376543">
        <w:rPr>
          <w:rStyle w:val="StyleBoldUnderline"/>
          <w:highlight w:val="yellow"/>
        </w:rPr>
        <w:t>risk of accidental</w:t>
      </w:r>
      <w:r w:rsidRPr="00097A4D">
        <w:rPr>
          <w:rStyle w:val="StyleBoldUnderline"/>
        </w:rPr>
        <w:t xml:space="preserve"> nuclear </w:t>
      </w:r>
      <w:r w:rsidRPr="00376543">
        <w:rPr>
          <w:rStyle w:val="StyleBoldUnderline"/>
          <w:highlight w:val="yellow"/>
        </w:rPr>
        <w:t>war</w:t>
      </w:r>
      <w:r w:rsidRPr="00097A4D">
        <w:rPr>
          <w:sz w:val="14"/>
        </w:rPr>
        <w:t xml:space="preserve"> in an attempt to force less-resolved opponents to back down. Moreover, not even the optimists’ first principles about the irrelevance of nuclear posture stand up to scrutiny. Not all nuclear wars would be equally devastating.</w:t>
      </w:r>
      <w:r w:rsidRPr="00097A4D">
        <w:rPr>
          <w:sz w:val="14"/>
        </w:rPr>
        <w:footnoteReference w:id="14"/>
      </w:r>
      <w:r w:rsidRPr="00097A4D">
        <w:rPr>
          <w:sz w:val="14"/>
        </w:rPr>
        <w:t xml:space="preserve">[42] Any nuclear exchange would have devastating consequences no doubt, but, 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w:t>
      </w:r>
      <w:r w:rsidRPr="00097A4D">
        <w:rPr>
          <w:sz w:val="14"/>
        </w:rPr>
        <w:lastRenderedPageBreak/>
        <w:t>that states are willing to run greater risks and, therefore, more likely to win nuclear crises when they enjoy nuclear superiority over their opponent.</w:t>
      </w:r>
      <w:r w:rsidRPr="00097A4D">
        <w:rPr>
          <w:sz w:val="14"/>
        </w:rPr>
        <w:footnoteReference w:id="15"/>
      </w:r>
      <w:r w:rsidRPr="00097A4D">
        <w:rPr>
          <w:sz w:val="14"/>
        </w:rPr>
        <w:t xml:space="preserve">[43] </w:t>
      </w:r>
      <w:r w:rsidRPr="00097A4D">
        <w:rPr>
          <w:rStyle w:val="StyleBoldUnderline"/>
        </w:rPr>
        <w:t>Proliferation optimists</w:t>
      </w:r>
      <w:r w:rsidRPr="00097A4D">
        <w:rPr>
          <w:sz w:val="14"/>
        </w:rPr>
        <w:t xml:space="preserve"> miss this point, however, because they </w:t>
      </w:r>
      <w:r w:rsidRPr="00097A4D">
        <w:rPr>
          <w:rStyle w:val="StyleBoldUnderline"/>
        </w:rPr>
        <w:t>are still</w:t>
      </w:r>
      <w:r w:rsidRPr="00097A4D">
        <w:rPr>
          <w:sz w:val="14"/>
        </w:rPr>
        <w:t xml:space="preserve"> </w:t>
      </w:r>
      <w:r w:rsidRPr="00097A4D">
        <w:rPr>
          <w:rStyle w:val="StyleBoldUnderline"/>
        </w:rPr>
        <w:t>mired in 1940s deterrence theory</w:t>
      </w:r>
      <w:r w:rsidRPr="00097A4D">
        <w:rPr>
          <w:sz w:val="14"/>
        </w:rPr>
        <w:t xml:space="preserve">. </w:t>
      </w:r>
      <w:r w:rsidRPr="00097A4D">
        <w:rPr>
          <w:rStyle w:val="StyleBoldUnderline"/>
        </w:rPr>
        <w:t>It is true that no rational leader would choose to launch a nuclear war, but, depending on the context, she would almost certainly be willing to risk one.</w:t>
      </w:r>
      <w:r w:rsidRPr="00097A4D">
        <w:rPr>
          <w:rStyle w:val="StyleBoldUnderline"/>
          <w:sz w:val="12"/>
        </w:rPr>
        <w:t xml:space="preserve"> </w:t>
      </w:r>
      <w:r w:rsidRPr="00097A4D">
        <w:rPr>
          <w:sz w:val="14"/>
        </w:rPr>
        <w:t>Nuclear deterrence theorists have proposed a second scenario under which rational leaders could instigate a nuclear exchange: a limited nuclear war.</w:t>
      </w:r>
      <w:r w:rsidRPr="00097A4D">
        <w:rPr>
          <w:sz w:val="14"/>
        </w:rPr>
        <w:footnoteReference w:id="16"/>
      </w:r>
      <w:r w:rsidRPr="00097A4D">
        <w:rPr>
          <w:sz w:val="14"/>
        </w:rPr>
        <w:t xml:space="preserve">[44] By launching a single nuclear weapon against a small city, for example, it was thought that a nuclear-armed state could signal its willingness to escalate the crisis, while leaving its adversary with enough left to lose to deter the adversary from launching a full-scale nuclear response.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China might decide to strike hoping that Washington will choose a humiliating retreat over a full-scale nuclear war. </w:t>
      </w:r>
      <w:r w:rsidRPr="00097A4D">
        <w:rPr>
          <w:rStyle w:val="StyleBoldUnderline"/>
        </w:rPr>
        <w:t>If launching a limited nuclear war could be rational, it follows that the spread of nuclear weapons increases the risk of nuclear use</w:t>
      </w:r>
      <w:r w:rsidRPr="00097A4D">
        <w:rPr>
          <w:sz w:val="14"/>
        </w:rPr>
        <w:t xml:space="preserve">. Again, </w:t>
      </w:r>
      <w:r w:rsidRPr="00097A4D">
        <w:rPr>
          <w:rStyle w:val="StyleBoldUnderline"/>
        </w:rPr>
        <w:t>by ignoring contemporary developments in scholarly discourse and relying exclusively on understandings of nuclear deterrence theory that became obsolete decades ago, optimists reveal the shortcomings of their analysis and fail to make a compelling case.</w:t>
      </w:r>
      <w:r w:rsidRPr="00097A4D">
        <w:rPr>
          <w:rStyle w:val="StyleBoldUnderline"/>
          <w:sz w:val="12"/>
        </w:rPr>
        <w:t xml:space="preserve"> </w:t>
      </w:r>
      <w:r w:rsidRPr="00097A4D">
        <w:rPr>
          <w:rStyle w:val="StyleBoldUnderline"/>
        </w:rPr>
        <w:t xml:space="preserve">The optimists also error by confusing stability for </w:t>
      </w:r>
      <w:r w:rsidRPr="00097A4D">
        <w:rPr>
          <w:rStyle w:val="StyleBoldUnderline"/>
        </w:rPr>
        <w:lastRenderedPageBreak/>
        <w:t>the national interest</w:t>
      </w:r>
      <w:r w:rsidRPr="00097A4D">
        <w:rPr>
          <w:sz w:val="14"/>
        </w:rPr>
        <w:t xml:space="preserve">. </w:t>
      </w:r>
      <w:r w:rsidRPr="00376543">
        <w:rPr>
          <w:rStyle w:val="StyleBoldUnderline"/>
          <w:highlight w:val="yellow"/>
        </w:rPr>
        <w:t>Even if</w:t>
      </w:r>
      <w:r w:rsidRPr="00097A4D">
        <w:rPr>
          <w:rStyle w:val="StyleBoldUnderline"/>
        </w:rPr>
        <w:t xml:space="preserve"> the </w:t>
      </w:r>
      <w:r w:rsidRPr="00376543">
        <w:rPr>
          <w:rStyle w:val="StyleBoldUnderline"/>
          <w:highlight w:val="yellow"/>
        </w:rPr>
        <w:t>spread</w:t>
      </w:r>
      <w:r w:rsidRPr="00097A4D">
        <w:rPr>
          <w:rStyle w:val="StyleBoldUnderline"/>
        </w:rPr>
        <w:t xml:space="preserve"> of nuclear weapons </w:t>
      </w:r>
      <w:r w:rsidRPr="00376543">
        <w:rPr>
          <w:rStyle w:val="StyleBoldUnderline"/>
          <w:highlight w:val="yellow"/>
        </w:rPr>
        <w:t>contributes to</w:t>
      </w:r>
      <w:r w:rsidRPr="00097A4D">
        <w:rPr>
          <w:rStyle w:val="StyleBoldUnderline"/>
        </w:rPr>
        <w:t xml:space="preserve"> greater levels of international </w:t>
      </w:r>
      <w:r w:rsidRPr="00376543">
        <w:rPr>
          <w:rStyle w:val="StyleBoldUnderline"/>
          <w:highlight w:val="yellow"/>
        </w:rPr>
        <w:t>stability</w:t>
      </w:r>
      <w:r w:rsidRPr="00097A4D">
        <w:rPr>
          <w:sz w:val="14"/>
        </w:rPr>
        <w:t xml:space="preserve"> (which discussions above and below suggest it might not) </w:t>
      </w:r>
      <w:r w:rsidRPr="00376543">
        <w:rPr>
          <w:rStyle w:val="StyleBoldUnderline"/>
          <w:highlight w:val="yellow"/>
        </w:rPr>
        <w:t>it does not</w:t>
      </w:r>
      <w:r w:rsidRPr="00097A4D">
        <w:rPr>
          <w:rStyle w:val="StyleBoldUnderline"/>
        </w:rPr>
        <w:t xml:space="preserve"> necessarily follow that the spread of nuclear weapons is in the U.S. interest</w:t>
      </w:r>
      <w:r w:rsidRPr="00097A4D">
        <w:rPr>
          <w:sz w:val="14"/>
        </w:rPr>
        <w:t xml:space="preserve">. </w:t>
      </w:r>
      <w:r w:rsidRPr="00097A4D">
        <w:rPr>
          <w:rStyle w:val="StyleBoldUnderline"/>
        </w:rPr>
        <w:t>There might be other national</w:t>
      </w:r>
      <w:r w:rsidRPr="00097A4D">
        <w:rPr>
          <w:sz w:val="14"/>
        </w:rPr>
        <w:t xml:space="preserve"> </w:t>
      </w:r>
      <w:r w:rsidRPr="00097A4D">
        <w:rPr>
          <w:rStyle w:val="StyleBoldUnderline"/>
        </w:rPr>
        <w:t>goals that trump stability</w:t>
      </w:r>
      <w:r w:rsidRPr="00097A4D">
        <w:rPr>
          <w:sz w:val="14"/>
        </w:rPr>
        <w:t xml:space="preserve">, </w:t>
      </w:r>
      <w:r w:rsidRPr="00097A4D">
        <w:rPr>
          <w:rStyle w:val="StyleBoldUnderline"/>
        </w:rPr>
        <w:t xml:space="preserve">such as </w:t>
      </w:r>
      <w:r w:rsidRPr="00376543">
        <w:rPr>
          <w:rStyle w:val="StyleBoldUnderline"/>
          <w:highlight w:val="yellow"/>
        </w:rPr>
        <w:t>reduc</w:t>
      </w:r>
      <w:r w:rsidRPr="00097A4D">
        <w:rPr>
          <w:rStyle w:val="StyleBoldUnderline"/>
        </w:rPr>
        <w:t xml:space="preserve">ing </w:t>
      </w:r>
      <w:r w:rsidRPr="00376543">
        <w:rPr>
          <w:rStyle w:val="StyleBoldUnderline"/>
          <w:highlight w:val="yellow"/>
        </w:rPr>
        <w:t>to zero the risk of nuclear war</w:t>
      </w:r>
      <w:r w:rsidRPr="00097A4D">
        <w:rPr>
          <w:sz w:val="14"/>
        </w:rPr>
        <w:t xml:space="preserve"> in an important geopolitical region. Optimists might argue that </w:t>
      </w:r>
      <w:r w:rsidRPr="00097A4D">
        <w:rPr>
          <w:rStyle w:val="StyleBoldUnderline"/>
        </w:rPr>
        <w:t>South Asia</w:t>
      </w:r>
      <w:r w:rsidRPr="00097A4D">
        <w:rPr>
          <w:sz w:val="14"/>
        </w:rPr>
        <w:t xml:space="preserve"> is more stable when India and Pakistan have nuclear weapons, but certainly </w:t>
      </w:r>
      <w:r w:rsidRPr="00097A4D">
        <w:rPr>
          <w:rStyle w:val="StyleBoldUnderline"/>
        </w:rPr>
        <w:t>the risk of nuclear war is higher than if there were no nuclear weapons on the subcontinent</w:t>
      </w:r>
      <w:r w:rsidRPr="00097A4D">
        <w:rPr>
          <w:sz w:val="14"/>
        </w:rPr>
        <w:t xml:space="preserve">. In addition, it is wrong to assume that stability is always in the national interest. Sometimes it is, but sometimes it is not. If stability is obtained because Washington is deterred from using force against a nuclear-armed adversary in a situation where using force could have advanced national goals, stability harms, rather than advances, U.S. national interests. The final gaping weakness in </w:t>
      </w:r>
      <w:r w:rsidRPr="00097A4D">
        <w:rPr>
          <w:rStyle w:val="StyleBoldUnderline"/>
        </w:rPr>
        <w:t>the proliferation optimist argument</w:t>
      </w:r>
      <w:r w:rsidRPr="00097A4D">
        <w:rPr>
          <w:sz w:val="14"/>
        </w:rPr>
        <w:t xml:space="preserve">, however, is that it </w:t>
      </w:r>
      <w:r w:rsidRPr="00097A4D">
        <w:rPr>
          <w:rStyle w:val="StyleBoldUnderline"/>
        </w:rPr>
        <w:t>rests on a logical contradiction</w:t>
      </w:r>
      <w:r w:rsidRPr="00097A4D">
        <w:rPr>
          <w:sz w:val="14"/>
        </w:rPr>
        <w:t xml:space="preserve">. This is particularly ironic, given that many optimists like to portray themselves as hard-headed thinkers, following their premises to their logical conclusions. But, </w:t>
      </w:r>
      <w:r w:rsidRPr="00097A4D">
        <w:rPr>
          <w:rStyle w:val="StyleBoldUnderline"/>
        </w:rPr>
        <w:t>the contradiction at the heart of the optimist argument is glaring and simple to understand: either the probability of nuclear war is zero, or it is nonzero, but it cannot be both</w:t>
      </w:r>
      <w:r w:rsidRPr="00097A4D">
        <w:rPr>
          <w:sz w:val="14"/>
        </w:rPr>
        <w:t xml:space="preserve">. </w:t>
      </w:r>
      <w:r w:rsidRPr="00376543">
        <w:rPr>
          <w:rStyle w:val="StyleBoldUnderline"/>
          <w:highlight w:val="yellow"/>
        </w:rPr>
        <w:t>If the probability</w:t>
      </w:r>
      <w:r w:rsidRPr="000A77EF">
        <w:rPr>
          <w:rStyle w:val="StyleBoldUnderline"/>
        </w:rPr>
        <w:t xml:space="preserve"> of nuclear war </w:t>
      </w:r>
      <w:r w:rsidRPr="00376543">
        <w:rPr>
          <w:rStyle w:val="StyleBoldUnderline"/>
          <w:highlight w:val="yellow"/>
        </w:rPr>
        <w:t>is zero, then</w:t>
      </w:r>
      <w:r w:rsidRPr="00097A4D">
        <w:rPr>
          <w:rStyle w:val="StyleBoldUnderline"/>
        </w:rPr>
        <w:t xml:space="preserve"> nuclear </w:t>
      </w:r>
      <w:r w:rsidRPr="00376543">
        <w:rPr>
          <w:rStyle w:val="StyleBoldUnderline"/>
          <w:highlight w:val="yellow"/>
        </w:rPr>
        <w:t>weapons</w:t>
      </w:r>
      <w:r w:rsidRPr="00F72B1A">
        <w:rPr>
          <w:rStyle w:val="StyleBoldUnderline"/>
        </w:rPr>
        <w:t xml:space="preserve"> should </w:t>
      </w:r>
      <w:r w:rsidRPr="00376543">
        <w:rPr>
          <w:rStyle w:val="StyleBoldUnderline"/>
          <w:highlight w:val="yellow"/>
        </w:rPr>
        <w:t>have no deterrent effect</w:t>
      </w:r>
      <w:r w:rsidRPr="00097A4D">
        <w:rPr>
          <w:rStyle w:val="StyleBoldUnderline"/>
        </w:rPr>
        <w:t xml:space="preserve">. States will not be deterred by a nuclear war that could never occur </w:t>
      </w:r>
      <w:r w:rsidRPr="00376543">
        <w:rPr>
          <w:rStyle w:val="StyleBoldUnderline"/>
          <w:highlight w:val="yellow"/>
        </w:rPr>
        <w:t>and states should be willing to</w:t>
      </w:r>
      <w:r w:rsidRPr="00097A4D">
        <w:rPr>
          <w:rStyle w:val="StyleBoldUnderline"/>
        </w:rPr>
        <w:t xml:space="preserve"> intentionally </w:t>
      </w:r>
      <w:r w:rsidRPr="00376543">
        <w:rPr>
          <w:rStyle w:val="StyleBoldUnderline"/>
          <w:highlight w:val="yellow"/>
        </w:rPr>
        <w:t>launch</w:t>
      </w:r>
      <w:r w:rsidRPr="00F72B1A">
        <w:rPr>
          <w:rStyle w:val="StyleBoldUnderline"/>
        </w:rPr>
        <w:t xml:space="preserve"> large-scale </w:t>
      </w:r>
      <w:r w:rsidRPr="00376543">
        <w:rPr>
          <w:rStyle w:val="StyleBoldUnderline"/>
          <w:highlight w:val="yellow"/>
        </w:rPr>
        <w:t>wars against nuclear-armed states</w:t>
      </w:r>
      <w:r w:rsidRPr="00097A4D">
        <w:rPr>
          <w:sz w:val="14"/>
        </w:rPr>
        <w:t xml:space="preserve">. </w:t>
      </w:r>
      <w:r w:rsidRPr="00097A4D">
        <w:rPr>
          <w:rStyle w:val="StyleBoldUnderline"/>
        </w:rPr>
        <w:t>In this case, proliferation optimists cannot conclude that the spread of nuclear weapons is stabilizing</w:t>
      </w:r>
      <w:r w:rsidRPr="00097A4D">
        <w:rPr>
          <w:sz w:val="14"/>
        </w:rPr>
        <w:t xml:space="preserve">. </w:t>
      </w:r>
      <w:r w:rsidRPr="00376543">
        <w:rPr>
          <w:rStyle w:val="StyleBoldUnderline"/>
          <w:highlight w:val="yellow"/>
        </w:rPr>
        <w:t>If</w:t>
      </w:r>
      <w:r w:rsidRPr="00097A4D">
        <w:rPr>
          <w:sz w:val="14"/>
        </w:rPr>
        <w:t xml:space="preserve">, on the other hand, </w:t>
      </w:r>
      <w:r w:rsidRPr="00097A4D">
        <w:rPr>
          <w:rStyle w:val="StyleBoldUnderline"/>
        </w:rPr>
        <w:t xml:space="preserve">the </w:t>
      </w:r>
      <w:r w:rsidRPr="00376543">
        <w:rPr>
          <w:rStyle w:val="StyleBoldUnderline"/>
          <w:highlight w:val="yellow"/>
        </w:rPr>
        <w:t>probability</w:t>
      </w:r>
      <w:r w:rsidRPr="00097A4D">
        <w:rPr>
          <w:rStyle w:val="StyleBoldUnderline"/>
        </w:rPr>
        <w:t xml:space="preserve"> of nuclear war </w:t>
      </w:r>
      <w:r w:rsidRPr="00376543">
        <w:rPr>
          <w:rStyle w:val="StyleBoldUnderline"/>
          <w:highlight w:val="yellow"/>
        </w:rPr>
        <w:t>is nonzero, then</w:t>
      </w:r>
      <w:r w:rsidRPr="00097A4D">
        <w:rPr>
          <w:rStyle w:val="StyleBoldUnderline"/>
        </w:rPr>
        <w:t xml:space="preserve"> there is a </w:t>
      </w:r>
      <w:r w:rsidRPr="00097A4D">
        <w:rPr>
          <w:rStyle w:val="StyleBoldUnderline"/>
        </w:rPr>
        <w:lastRenderedPageBreak/>
        <w:t xml:space="preserve">real danger that the </w:t>
      </w:r>
      <w:r w:rsidRPr="00376543">
        <w:rPr>
          <w:rStyle w:val="StyleBoldUnderline"/>
          <w:highlight w:val="yellow"/>
        </w:rPr>
        <w:t>spread</w:t>
      </w:r>
      <w:r w:rsidRPr="00097A4D">
        <w:rPr>
          <w:rStyle w:val="StyleBoldUnderline"/>
        </w:rPr>
        <w:t xml:space="preserve"> of nuclear weapons </w:t>
      </w:r>
      <w:r w:rsidRPr="00376543">
        <w:rPr>
          <w:rStyle w:val="StyleBoldUnderline"/>
          <w:highlight w:val="yellow"/>
        </w:rPr>
        <w:t>increases the probability of</w:t>
      </w:r>
      <w:r w:rsidRPr="00FB05E0">
        <w:rPr>
          <w:rStyle w:val="StyleBoldUnderline"/>
        </w:rPr>
        <w:t xml:space="preserve"> a catastrophic</w:t>
      </w:r>
      <w:r w:rsidRPr="00FB05E0">
        <w:rPr>
          <w:sz w:val="14"/>
        </w:rPr>
        <w:t xml:space="preserve"> </w:t>
      </w:r>
      <w:r w:rsidRPr="00376543">
        <w:rPr>
          <w:rStyle w:val="StyleBoldUnderline"/>
          <w:highlight w:val="yellow"/>
        </w:rPr>
        <w:t>nuclear war</w:t>
      </w:r>
      <w:r w:rsidRPr="00097A4D">
        <w:rPr>
          <w:sz w:val="14"/>
        </w:rPr>
        <w:t xml:space="preserve">. </w:t>
      </w:r>
      <w:r w:rsidRPr="00097A4D">
        <w:rPr>
          <w:rStyle w:val="StyleBoldUnderline"/>
        </w:rPr>
        <w:t>If this is true, then proliferation optimists cannot be certain that nuclear weapons will never be used</w:t>
      </w:r>
      <w:r w:rsidRPr="00097A4D">
        <w:rPr>
          <w:sz w:val="14"/>
        </w:rPr>
        <w:t xml:space="preserve">. </w:t>
      </w:r>
      <w:r w:rsidRPr="00097A4D">
        <w:rPr>
          <w:rStyle w:val="StyleBoldUnderline"/>
        </w:rPr>
        <w:t>In sum, the spread of nuclear weapons can either raise the risk of nuclear war and in so doing, deter large-scale conventional conflict. Or there is no danger that nuclear weapons will be used and the spread of nuclear weapons does not increase international instability</w:t>
      </w:r>
      <w:r w:rsidRPr="00097A4D">
        <w:rPr>
          <w:sz w:val="14"/>
        </w:rPr>
        <w:t xml:space="preserve">. But, </w:t>
      </w:r>
      <w:r w:rsidRPr="00097A4D">
        <w:rPr>
          <w:rStyle w:val="StyleBoldUnderline"/>
        </w:rPr>
        <w:t>despite the claims of the proliferation optimists, it is nonsensical to argue that nuclear weapons will never be used and to simultaneously claim that their spread contributes to international stability</w:t>
      </w:r>
      <w:r w:rsidRPr="00097A4D">
        <w:rPr>
          <w:sz w:val="14"/>
        </w:rPr>
        <w:t xml:space="preserve">. Proliferation Anti-obsessionists: Other scholars, who I label “anti-obsessionists” argue that the spread of nuclear weapons has neither been good nor bad for international politics, but rather irrelevant. They argue that academics and policymakers concerned about nuclear proliferation spend too much time and energy obsessing over something, nuclear weapons, that, at the end of the day, are not all that important. In Atomic Obsession, John </w:t>
      </w:r>
      <w:r w:rsidRPr="00097A4D">
        <w:rPr>
          <w:rStyle w:val="StyleBoldUnderline"/>
        </w:rPr>
        <w:t>Mueller argues that widespread fears about the threat of nuclear weapons are overblown</w:t>
      </w:r>
      <w:r w:rsidRPr="00097A4D">
        <w:rPr>
          <w:sz w:val="14"/>
        </w:rPr>
        <w:t>.</w:t>
      </w:r>
      <w:r w:rsidRPr="00097A4D">
        <w:rPr>
          <w:sz w:val="14"/>
        </w:rPr>
        <w:footnoteReference w:id="17"/>
      </w:r>
      <w:r w:rsidRPr="00097A4D">
        <w:rPr>
          <w:sz w:val="14"/>
        </w:rPr>
        <w:t xml:space="preserve">[45] He acknowledges that policymakers and experts have often worried that the spread of nuclear weapons could lead to nuclear war, nuclear terrorism and cascades of nuclear proliferation, but he then sets about systematically dismantling each of these fears. Rather, he contends that nuclear weapons have had little effect on the conduct of international diplomacy and that world history would have been roughly the same had nuclear weapons never been invented. Finally, Mueller concludes by arguing that the real problem is not nuclear proliferation, but nuclear nonproliferation policy because states do harmful things in the name of nonproliferation, like take military action and deny </w:t>
      </w:r>
      <w:r w:rsidRPr="00097A4D">
        <w:rPr>
          <w:sz w:val="14"/>
        </w:rPr>
        <w:lastRenderedPageBreak/>
        <w:t>countries access to nuclear technology for peaceful purposes. Similarly, Ward Wilson argues that, despite the belief held by optimists and pessimists alike, nuclear weapons are not useful tools of deterrence.</w:t>
      </w:r>
      <w:r w:rsidRPr="00097A4D">
        <w:rPr>
          <w:sz w:val="14"/>
        </w:rPr>
        <w:footnoteReference w:id="18"/>
      </w:r>
      <w:r w:rsidRPr="00097A4D">
        <w:rPr>
          <w:sz w:val="14"/>
        </w:rPr>
        <w:t>[46] In his study of the end of World War II, for example, Wilson argues that it was not the U.S. use of nuclear weapons on Hiroshima and Nagasaki that forced Japanese surrender, but a variety of other factors, including the Soviet Union’s decision to enter the war. If the actual use of nuclear weapons was not enough to convince a country to capitulate to its opponent he argues, then there is little reason to think that the mere threat of nuclear use has been important to keeping the peace over the past half century. Leaders of nuclear-armed states justify nuclear possession by touting their deterrent benefits, but if nuclear weapons have no deterrent value, there is no reason, Ward claims, not to simply get rid of them. Finally, Anne Harrington de Santana argues that nuclear experts “fetishize” nuclear weapons.</w:t>
      </w:r>
      <w:r w:rsidRPr="00097A4D">
        <w:rPr>
          <w:sz w:val="14"/>
        </w:rPr>
        <w:footnoteReference w:id="19"/>
      </w:r>
      <w:r w:rsidRPr="00097A4D">
        <w:rPr>
          <w:sz w:val="14"/>
        </w:rPr>
        <w:t>[47] Just like capitalists, according to Karl Marx, bestow magical qualities on money, thus fetishizing it, she argues that leaders and national security experts do the same thing to nuclear weapons. Nuclear deterrence as a critical component of national security strategy, according to Harrington de Santana, is not inherent in the technology of nuclear weapons themselves, but is rather the result of how leaders in countries around the world think about them. In short, she argues, “Nuclear weapons are powerful because we treat them as powerful.”</w:t>
      </w:r>
      <w:r w:rsidRPr="00097A4D">
        <w:rPr>
          <w:sz w:val="14"/>
        </w:rPr>
        <w:footnoteReference w:id="20"/>
      </w:r>
      <w:r w:rsidRPr="00097A4D">
        <w:rPr>
          <w:sz w:val="14"/>
        </w:rPr>
        <w:t>[48] But, she maintains, we could just as easily “defetish” them, treating them as unimportant and, therefore, rendering them obsolete. She concludes that “Perhaps some day, the deactivated nuclear weapons on display in museums across the United States will be nothing more than a reminder of how powerful nuclear weapons used to be.”</w:t>
      </w:r>
      <w:r w:rsidRPr="00097A4D">
        <w:rPr>
          <w:sz w:val="14"/>
        </w:rPr>
        <w:footnoteReference w:id="21"/>
      </w:r>
      <w:r w:rsidRPr="00097A4D">
        <w:rPr>
          <w:sz w:val="14"/>
        </w:rPr>
        <w:t xml:space="preserve">[49] The anti-obsessionists make some thought-provoking points and may help to reign in some of the most hyperbolic accounts of the effect of nuclear proliferation. They remind us, for example, that our worst fears have not been realized, at least not yet. Yet, </w:t>
      </w:r>
      <w:r w:rsidRPr="00097A4D">
        <w:rPr>
          <w:rStyle w:val="StyleBoldUnderline"/>
        </w:rPr>
        <w:t>by taking the next step and arguing that nuclear weapons have been, and will continue to be, irrelevant, they go too far</w:t>
      </w:r>
      <w:r w:rsidRPr="00097A4D">
        <w:rPr>
          <w:sz w:val="14"/>
        </w:rPr>
        <w:t xml:space="preserve">. </w:t>
      </w:r>
      <w:r w:rsidRPr="00097A4D">
        <w:rPr>
          <w:rStyle w:val="StyleBoldUnderline"/>
        </w:rPr>
        <w:t xml:space="preserve">Their arguments call to mind the story about the </w:t>
      </w:r>
      <w:r w:rsidRPr="00097A4D">
        <w:rPr>
          <w:rStyle w:val="StyleBoldUnderline"/>
        </w:rPr>
        <w:lastRenderedPageBreak/>
        <w:t>man who jumps to his death from the top of a New York City skyscraper and, when asked how things are going as he passes the 15th story window, replies, “</w:t>
      </w:r>
      <w:r w:rsidRPr="00376543">
        <w:rPr>
          <w:rStyle w:val="StyleBoldUnderline"/>
          <w:highlight w:val="yellow"/>
        </w:rPr>
        <w:t>so far so good</w:t>
      </w:r>
      <w:r w:rsidRPr="00097A4D">
        <w:rPr>
          <w:rStyle w:val="StyleBoldUnderline"/>
        </w:rPr>
        <w:t>.”</w:t>
      </w:r>
      <w:r w:rsidRPr="00097A4D">
        <w:rPr>
          <w:rStyle w:val="StyleBoldUnderline"/>
          <w:sz w:val="12"/>
        </w:rPr>
        <w:t xml:space="preserve"> </w:t>
      </w:r>
      <w:r w:rsidRPr="00097A4D">
        <w:rPr>
          <w:rStyle w:val="StyleBoldUnderline"/>
        </w:rPr>
        <w:t xml:space="preserve">The idea that world history would have been largely unchanged had nuclear weapons not been invented is a provocative one, but it </w:t>
      </w:r>
      <w:r w:rsidRPr="00376543">
        <w:rPr>
          <w:rStyle w:val="StyleBoldUnderline"/>
          <w:highlight w:val="yellow"/>
        </w:rPr>
        <w:t>is also unfalsifiable</w:t>
      </w:r>
      <w:r w:rsidRPr="00097A4D">
        <w:rPr>
          <w:rStyle w:val="StyleBoldUnderline"/>
        </w:rPr>
        <w:t>. There is good reason to believe that world history would have been different</w:t>
      </w:r>
      <w:r w:rsidRPr="00097A4D">
        <w:rPr>
          <w:sz w:val="14"/>
        </w:rPr>
        <w:t xml:space="preserve">, and in many ways better, </w:t>
      </w:r>
      <w:r w:rsidRPr="00097A4D">
        <w:rPr>
          <w:rStyle w:val="StyleBoldUnderline"/>
        </w:rPr>
        <w:t>had certain countries not acquired nuclear weapons</w:t>
      </w:r>
      <w:r w:rsidRPr="00097A4D">
        <w:rPr>
          <w:sz w:val="14"/>
        </w:rPr>
        <w:t xml:space="preserve">. Let’s take Pakistan as an example. Pakistan officially joined the ranks of the nuclear powers in May 1998 when it followed India in conducting a series of nuclear tests. Since then, </w:t>
      </w:r>
      <w:r w:rsidRPr="00097A4D">
        <w:rPr>
          <w:rStyle w:val="StyleBoldUnderline"/>
        </w:rPr>
        <w:t>Pakistan has been a poster child for the possible negative consequences of nuclear proliferation</w:t>
      </w:r>
      <w:r w:rsidRPr="00097A4D">
        <w:rPr>
          <w:sz w:val="14"/>
        </w:rPr>
        <w:t xml:space="preserve">. </w:t>
      </w:r>
      <w:r w:rsidRPr="00097A4D">
        <w:rPr>
          <w:rStyle w:val="StyleBoldUnderline"/>
        </w:rPr>
        <w:t>Pakistan’s nuclear weapons have led to further nuclear proliferation as Pakistan</w:t>
      </w:r>
      <w:r w:rsidRPr="00097A4D">
        <w:rPr>
          <w:sz w:val="14"/>
        </w:rPr>
        <w:t xml:space="preserve">, with the help of rogue scientist A.Q. Khan, </w:t>
      </w:r>
      <w:r w:rsidRPr="00097A4D">
        <w:rPr>
          <w:rStyle w:val="StyleBoldUnderline"/>
        </w:rPr>
        <w:t>transferred uranium enrichment technology to Iran, Libya, and North Korea</w:t>
      </w:r>
      <w:r w:rsidRPr="00097A4D">
        <w:rPr>
          <w:sz w:val="14"/>
        </w:rPr>
        <w:t>.</w:t>
      </w:r>
      <w:r w:rsidRPr="00097A4D">
        <w:rPr>
          <w:sz w:val="14"/>
        </w:rPr>
        <w:footnoteReference w:id="22"/>
      </w:r>
      <w:r w:rsidRPr="00097A4D">
        <w:rPr>
          <w:sz w:val="14"/>
        </w:rPr>
        <w:t xml:space="preserve">[50] Indeed, part of the reason that North Korea and Iran are so far along with their uranium enrichment programs is because they got help from Pakistan. </w:t>
      </w:r>
      <w:r w:rsidRPr="00F72B1A">
        <w:rPr>
          <w:rStyle w:val="StyleBoldUnderline"/>
        </w:rPr>
        <w:t>Pakistan has also become more aggressive since acquiring nuclear weapons, displaying an increased willingness to sponsor cross-border incursions into India with terrorists and irregular forces</w:t>
      </w:r>
      <w:r w:rsidRPr="00F72B1A">
        <w:rPr>
          <w:sz w:val="14"/>
        </w:rPr>
        <w:t>.</w:t>
      </w:r>
      <w:r w:rsidRPr="00F72B1A">
        <w:rPr>
          <w:sz w:val="14"/>
        </w:rPr>
        <w:footnoteReference w:id="23"/>
      </w:r>
      <w:r w:rsidRPr="00F72B1A">
        <w:rPr>
          <w:sz w:val="14"/>
        </w:rPr>
        <w:t>[51</w:t>
      </w:r>
      <w:r w:rsidRPr="00F72B1A">
        <w:rPr>
          <w:rStyle w:val="StyleBoldUnderline"/>
        </w:rPr>
        <w:t>] In a number of high-stakes nuclear crises between India and Pa</w:t>
      </w:r>
      <w:r w:rsidRPr="00097A4D">
        <w:rPr>
          <w:rStyle w:val="StyleBoldUnderline"/>
        </w:rPr>
        <w:t xml:space="preserve">kistan, U.S. officials worried that the conflicts could escalate to a </w:t>
      </w:r>
      <w:r w:rsidRPr="00097A4D">
        <w:rPr>
          <w:rStyle w:val="StyleBoldUnderline"/>
        </w:rPr>
        <w:lastRenderedPageBreak/>
        <w:t>nuclear exchange</w:t>
      </w:r>
      <w:r w:rsidRPr="00097A4D">
        <w:rPr>
          <w:sz w:val="14"/>
        </w:rPr>
        <w:t xml:space="preserve"> and intervened diplomatically to prevent Armageddon on the subcontinent. The U.S. government also worries about the safety and security of Pakistan’s nuclear arsenal, fearing that </w:t>
      </w:r>
      <w:r w:rsidRPr="00097A4D">
        <w:rPr>
          <w:rStyle w:val="StyleBoldUnderline"/>
        </w:rPr>
        <w:t>Pakistan’s nukes could fall into the hands of terrorists</w:t>
      </w:r>
      <w:r w:rsidRPr="00097A4D">
        <w:rPr>
          <w:sz w:val="14"/>
        </w:rPr>
        <w:t xml:space="preserve"> in the event of a state collapse or a break down in nuclear security. And we still have not witnessed the full range of consequences arising from Pakistani nuclear proliferation. Islamabad has only possessed the bomb for a little over a decade, but they are likely to keep it for decades to come, meaning that we could still have a nuclear war involving Pakistan. In short, Pakistan’s nuclear capability has already had deleterious effects on U.S. national security and these threats are only likely to grow over time. In addition, the anti-obsessionists are incorrect to argue that the cure of U.S. nuclear nonproliferation policy is worse than the disease of proliferation. Many observers would agree with Mueller that the U.S. invasion of Iraq in 2003 was a disaster, costing much in the way of blood and treasure and offering little strategic benefit. But the Iraq War is hardly representative of U.S. nonproliferation policy. For the most part, nonproliferation policy operates in the mundane realm of legal frameworks, negotiations, inspections, sanctions, and a variety of other tools. Even occasional preventive military strikes on nuclear facilities have been far less calamitous than the Iraq War. Indeed, the Israeli strikes on nuclear reactors in Iraq and Syria in 1981 and 2007, respectively, produced no meaningful military retaliation and a muted international response. Moreover, the idea that the Iraq War was primarily about nuclear nonproliferation is a contestable one, with Saddam Hussein’s history of aggression, the unsustainability of maintaining the pre-war containment regime indefinitely, Saddam’s ties to terrorist groups, his past possession and use of chemical and biological weapons, and the window of opportunity created by September 11th, all serving as possible prompts for U.S. military action in the Spring of 2003. The claim that nonproliferation policy is dangerous because it denies developing countries access to nuclear energy also rests on shaky ground. If anything, the global nonproliferation regime has, on balance, increased access to nuclear technology. Does anyone really believe that countries like Algeria, Congo, and Vietnam would have nuclear reactors today were it not for Atoms for Peace, Article IV of the NPT, and other appendages of the nonproliferation regime that have provided developing states with nuclear technology in exchange for promises to forgo nuclear weapons development? Moreover, the sensitive fuel-cycle technology denied by the Nuclear Suppliers Group (NSG) and other supply control regimes is not even necessary to the development of a vibrant nuclear energy program as the many countries that have fuel-cycle services provided by foreign nuclear suppliers clearly demonstrate. Finally, the notion that nuclear energy is somehow the key to lifting developing </w:t>
      </w:r>
      <w:r w:rsidRPr="00097A4D">
        <w:rPr>
          <w:sz w:val="14"/>
        </w:rPr>
        <w:lastRenderedPageBreak/>
        <w:t>countries from third to first world status does not pass the laugh test. Given the large upfront investments, the cost of back-end fuel management and storage, and the ever-present danger of environmental catastrophe exemplified most recently by the Fukushima disaster in Japan, many argue that nuclear energy is not a cost-effective source of energy (if all the externalities are taken into account) for any country, not to mention those developing states least able to manage these myriad challenges. Taken together, therefore, the argument that nuclear nonproliferation policy is more dangerous than the consequences of nuclear proliferation, including possible nuclear war, is untenable. Indeed, it would certainly come as a surprise to the mild mannered diplomats and scientists who staff the International Atomic Energy Agency, the global focal point of the nuclear nonproliferation regime, located in Vienna, Austria. The anti-obsessionsists, like the optimists, also walk themselves into logical contradictions. In this case, their policy recommendations do not necessarily follow from their analyses. Ward argues that nuclear weapons are irrelevant and, therefore, we should eliminate them.</w:t>
      </w:r>
      <w:r w:rsidRPr="00097A4D">
        <w:rPr>
          <w:sz w:val="14"/>
        </w:rPr>
        <w:footnoteReference w:id="24"/>
      </w:r>
      <w:r w:rsidRPr="00097A4D">
        <w:rPr>
          <w:sz w:val="14"/>
        </w:rPr>
        <w:t xml:space="preserve">[52] But, if nuclear weapons are really so irrelevant, why not just keep them lying around? They will not cause any problems if they are as meaningless as anti-obsessionists claim and it is certainly more cost effective to do nothing than to negotiate complicated international treaties and dismantle thousands of warheads, delivery vehicles, and their associated facilities. Finally, </w:t>
      </w:r>
      <w:r w:rsidRPr="00376543">
        <w:rPr>
          <w:rStyle w:val="StyleBoldUnderline"/>
          <w:highlight w:val="yellow"/>
        </w:rPr>
        <w:t>the idea that nuclear weapons are only important because we think they are</w:t>
      </w:r>
      <w:r w:rsidRPr="00097A4D">
        <w:rPr>
          <w:rStyle w:val="StyleBoldUnderline"/>
        </w:rPr>
        <w:t xml:space="preserve"> powerful </w:t>
      </w:r>
      <w:r w:rsidRPr="00376543">
        <w:rPr>
          <w:rStyle w:val="StyleBoldUnderline"/>
          <w:highlight w:val="yellow"/>
        </w:rPr>
        <w:t>is</w:t>
      </w:r>
      <w:r w:rsidRPr="00097A4D">
        <w:rPr>
          <w:rStyle w:val="StyleBoldUnderline"/>
        </w:rPr>
        <w:t xml:space="preserve"> arresting, but </w:t>
      </w:r>
      <w:r w:rsidRPr="00376543">
        <w:rPr>
          <w:rStyle w:val="StyleBoldUnderline"/>
          <w:highlight w:val="yellow"/>
        </w:rPr>
        <w:t>false</w:t>
      </w:r>
      <w:r w:rsidRPr="00097A4D">
        <w:rPr>
          <w:sz w:val="14"/>
        </w:rPr>
        <w:t xml:space="preserve">. </w:t>
      </w:r>
      <w:r w:rsidRPr="000A77EF">
        <w:rPr>
          <w:rStyle w:val="StyleBoldUnderline"/>
        </w:rPr>
        <w:t xml:space="preserve">There are </w:t>
      </w:r>
      <w:r w:rsidRPr="00376543">
        <w:rPr>
          <w:rStyle w:val="StyleBoldUnderline"/>
          <w:highlight w:val="yellow"/>
        </w:rPr>
        <w:t>properties</w:t>
      </w:r>
      <w:r w:rsidRPr="000A77EF">
        <w:rPr>
          <w:rStyle w:val="StyleBoldUnderline"/>
        </w:rPr>
        <w:t xml:space="preserve"> inherent in nuclear weapons that can be used to create military effects that simply </w:t>
      </w:r>
      <w:r w:rsidRPr="00376543">
        <w:rPr>
          <w:rStyle w:val="StyleBoldUnderline"/>
          <w:highlight w:val="yellow"/>
        </w:rPr>
        <w:t>cannot</w:t>
      </w:r>
      <w:r w:rsidRPr="000A77EF">
        <w:rPr>
          <w:sz w:val="14"/>
        </w:rPr>
        <w:t xml:space="preserve">, at least not yet, </w:t>
      </w:r>
      <w:r w:rsidRPr="00376543">
        <w:rPr>
          <w:rStyle w:val="StyleBoldUnderline"/>
          <w:highlight w:val="yellow"/>
        </w:rPr>
        <w:t>be replicated</w:t>
      </w:r>
      <w:r w:rsidRPr="000A77EF">
        <w:rPr>
          <w:rStyle w:val="StyleBoldUnderline"/>
        </w:rPr>
        <w:t xml:space="preserve"> with conventional munitions</w:t>
      </w:r>
      <w:r w:rsidRPr="000A77EF">
        <w:rPr>
          <w:sz w:val="14"/>
        </w:rPr>
        <w:t>.</w:t>
      </w:r>
      <w:r w:rsidRPr="00097A4D">
        <w:rPr>
          <w:sz w:val="14"/>
        </w:rPr>
        <w:t xml:space="preserve"> If </w:t>
      </w:r>
      <w:r w:rsidRPr="00097A4D">
        <w:rPr>
          <w:rStyle w:val="StyleBoldUnderline"/>
        </w:rPr>
        <w:t>a military planner wants to quickly destroy a city on the other side of the planet, his only option today is a nuclear weapon mounted on an ICBM</w:t>
      </w:r>
      <w:r w:rsidRPr="00097A4D">
        <w:rPr>
          <w:sz w:val="14"/>
        </w:rPr>
        <w:t xml:space="preserve">. </w:t>
      </w:r>
      <w:r w:rsidRPr="00097A4D">
        <w:rPr>
          <w:rStyle w:val="StyleBoldUnderline"/>
        </w:rPr>
        <w:t xml:space="preserve">Therefore, </w:t>
      </w:r>
      <w:r w:rsidRPr="00376543">
        <w:rPr>
          <w:rStyle w:val="StyleBoldUnderline"/>
          <w:highlight w:val="yellow"/>
        </w:rPr>
        <w:t>if the collective “we”</w:t>
      </w:r>
      <w:r w:rsidRPr="00097A4D">
        <w:rPr>
          <w:rStyle w:val="StyleBoldUnderline"/>
        </w:rPr>
        <w:t xml:space="preserve"> </w:t>
      </w:r>
      <w:r w:rsidRPr="00097A4D">
        <w:rPr>
          <w:sz w:val="14"/>
        </w:rPr>
        <w:t>suddenly</w:t>
      </w:r>
      <w:r w:rsidRPr="00097A4D">
        <w:rPr>
          <w:rStyle w:val="StyleBoldUnderline"/>
        </w:rPr>
        <w:t xml:space="preserve"> </w:t>
      </w:r>
      <w:r w:rsidRPr="00376543">
        <w:rPr>
          <w:rStyle w:val="StyleBoldUnderline"/>
          <w:highlight w:val="yellow"/>
        </w:rPr>
        <w:t>decided to “defetishize”</w:t>
      </w:r>
      <w:r w:rsidRPr="00FB05E0">
        <w:rPr>
          <w:rStyle w:val="StyleBoldUnderline"/>
        </w:rPr>
        <w:t xml:space="preserve"> nuclear </w:t>
      </w:r>
      <w:r w:rsidRPr="00376543">
        <w:rPr>
          <w:rStyle w:val="StyleBoldUnderline"/>
          <w:highlight w:val="yellow"/>
        </w:rPr>
        <w:t>weapons</w:t>
      </w:r>
      <w:r w:rsidRPr="00FB05E0">
        <w:rPr>
          <w:rStyle w:val="StyleBoldUnderline"/>
        </w:rPr>
        <w:t xml:space="preserve"> by treating them as unimportant, it is implausible that </w:t>
      </w:r>
      <w:r w:rsidRPr="00376543">
        <w:rPr>
          <w:rStyle w:val="StyleBoldUnderline"/>
          <w:highlight w:val="yellow"/>
        </w:rPr>
        <w:t>some leader</w:t>
      </w:r>
      <w:r w:rsidRPr="000A77EF">
        <w:rPr>
          <w:rStyle w:val="StyleBoldUnderline"/>
        </w:rPr>
        <w:t xml:space="preserve"> somewhere </w:t>
      </w:r>
      <w:r w:rsidRPr="00376543">
        <w:rPr>
          <w:rStyle w:val="StyleBoldUnderline"/>
          <w:highlight w:val="yellow"/>
        </w:rPr>
        <w:t>would</w:t>
      </w:r>
      <w:r w:rsidRPr="00FB05E0">
        <w:rPr>
          <w:rStyle w:val="StyleBoldUnderline"/>
        </w:rPr>
        <w:t xml:space="preserve"> not </w:t>
      </w:r>
      <w:r w:rsidRPr="00376543">
        <w:rPr>
          <w:rStyle w:val="StyleBoldUnderline"/>
          <w:highlight w:val="yellow"/>
        </w:rPr>
        <w:t>independently</w:t>
      </w:r>
      <w:r w:rsidRPr="00FB05E0">
        <w:t xml:space="preserve"> </w:t>
      </w:r>
      <w:r w:rsidRPr="00097A4D">
        <w:rPr>
          <w:sz w:val="14"/>
        </w:rPr>
        <w:t xml:space="preserve">come to the idea that nuclear weapons could advance his or her </w:t>
      </w:r>
      <w:r w:rsidRPr="00097A4D">
        <w:rPr>
          <w:sz w:val="14"/>
        </w:rPr>
        <w:lastRenderedPageBreak/>
        <w:t>country’s national security and thereby</w:t>
      </w:r>
      <w:r w:rsidRPr="00FB05E0">
        <w:t xml:space="preserve"> </w:t>
      </w:r>
      <w:r w:rsidRPr="00376543">
        <w:rPr>
          <w:rStyle w:val="StyleBoldUnderline"/>
          <w:highlight w:val="yellow"/>
        </w:rPr>
        <w:t>re-fetishize them</w:t>
      </w:r>
      <w:r w:rsidRPr="00FB05E0">
        <w:t xml:space="preserve">. </w:t>
      </w:r>
      <w:r w:rsidRPr="00097A4D">
        <w:rPr>
          <w:sz w:val="14"/>
        </w:rPr>
        <w:t xml:space="preserve">In short, the optimists and anti-obsessionists have brought an important perspective to the nonproliferation debate. Their arguments are provocative and they raise the bar for those who wish to argue that the spread of nuclear weapons is indeed a problem. Nevertheless, their counterintuitive arguments are not enough to wish away the enormous security challenges posed by the spread of the world’s most dangerous weapons. These myriad threats will be considered in the next section. Why Nuclear Proliferation Is a Problem </w:t>
      </w:r>
      <w:r w:rsidRPr="00097A4D">
        <w:rPr>
          <w:rStyle w:val="StyleBoldUnderline"/>
        </w:rPr>
        <w:t xml:space="preserve">The </w:t>
      </w:r>
      <w:r w:rsidRPr="00376543">
        <w:rPr>
          <w:rStyle w:val="StyleBoldUnderline"/>
          <w:highlight w:val="yellow"/>
        </w:rPr>
        <w:t>spread</w:t>
      </w:r>
      <w:r w:rsidRPr="000A77EF">
        <w:rPr>
          <w:rStyle w:val="StyleBoldUnderline"/>
        </w:rPr>
        <w:t xml:space="preserve"> of nuclear weapons </w:t>
      </w:r>
      <w:r w:rsidRPr="00376543">
        <w:rPr>
          <w:rStyle w:val="StyleBoldUnderline"/>
          <w:highlight w:val="yellow"/>
        </w:rPr>
        <w:t>poses</w:t>
      </w:r>
      <w:r w:rsidRPr="00097A4D">
        <w:rPr>
          <w:rStyle w:val="StyleBoldUnderline"/>
        </w:rPr>
        <w:t xml:space="preserve"> a number of </w:t>
      </w:r>
      <w:r w:rsidRPr="00376543">
        <w:rPr>
          <w:rStyle w:val="StyleBoldUnderline"/>
          <w:highlight w:val="yellow"/>
        </w:rPr>
        <w:t>severe threats</w:t>
      </w:r>
      <w:r w:rsidRPr="00097A4D">
        <w:rPr>
          <w:rStyle w:val="StyleBoldUnderline"/>
        </w:rPr>
        <w:t xml:space="preserve"> to international peace and U.S. national security </w:t>
      </w:r>
      <w:r w:rsidRPr="00376543">
        <w:rPr>
          <w:rStyle w:val="StyleBoldUnderline"/>
          <w:highlight w:val="yellow"/>
        </w:rPr>
        <w:t>including: nuclear war, nuclear terrorism, emboldened nuclear powers</w:t>
      </w:r>
      <w:r w:rsidRPr="00097A4D">
        <w:rPr>
          <w:rStyle w:val="StyleBoldUnderline"/>
        </w:rPr>
        <w:t xml:space="preserve">, constrained freedom of action, </w:t>
      </w:r>
      <w:r w:rsidRPr="00376543">
        <w:rPr>
          <w:rStyle w:val="StyleBoldUnderline"/>
          <w:highlight w:val="yellow"/>
        </w:rPr>
        <w:t>weakened alliances, and further</w:t>
      </w:r>
      <w:r w:rsidRPr="00097A4D">
        <w:rPr>
          <w:rStyle w:val="StyleBoldUnderline"/>
        </w:rPr>
        <w:t xml:space="preserve"> nuclear </w:t>
      </w:r>
      <w:r w:rsidRPr="00376543">
        <w:rPr>
          <w:rStyle w:val="StyleBoldUnderline"/>
          <w:highlight w:val="yellow"/>
        </w:rPr>
        <w:t>prolif</w:t>
      </w:r>
      <w:r w:rsidRPr="00097A4D">
        <w:rPr>
          <w:rStyle w:val="StyleBoldUnderline"/>
        </w:rPr>
        <w:t>eration</w:t>
      </w:r>
      <w:r w:rsidRPr="00097A4D">
        <w:rPr>
          <w:sz w:val="14"/>
        </w:rPr>
        <w:t xml:space="preserve">. This section explores each of these threats in turn. Nuclear War. The greatest threat posed by the spread of nuclear weapons is nuclear war. </w:t>
      </w:r>
      <w:r w:rsidRPr="00376543">
        <w:rPr>
          <w:rStyle w:val="StyleBoldUnderline"/>
          <w:highlight w:val="yellow"/>
        </w:rPr>
        <w:t>The more states in possession</w:t>
      </w:r>
      <w:r w:rsidRPr="00097A4D">
        <w:rPr>
          <w:rStyle w:val="StyleBoldUnderline"/>
        </w:rPr>
        <w:t xml:space="preserve"> of nuclear weapons, </w:t>
      </w:r>
      <w:r w:rsidRPr="00376543">
        <w:rPr>
          <w:rStyle w:val="StyleBoldUnderline"/>
          <w:highlight w:val="yellow"/>
        </w:rPr>
        <w:t>the greater the probability that</w:t>
      </w:r>
      <w:r w:rsidRPr="00FB05E0">
        <w:rPr>
          <w:rStyle w:val="StyleBoldUnderline"/>
        </w:rPr>
        <w:t xml:space="preserve"> somewhere, someday, </w:t>
      </w:r>
      <w:r w:rsidRPr="00376543">
        <w:rPr>
          <w:rStyle w:val="StyleBoldUnderline"/>
          <w:highlight w:val="yellow"/>
        </w:rPr>
        <w:t>there is a catastrophic nuclear war</w:t>
      </w:r>
      <w:r w:rsidRPr="00097A4D">
        <w:rPr>
          <w:sz w:val="14"/>
        </w:rPr>
        <w:t>. A nuclear exchange between the two superpowers during the Cold War could have arguably resulted in human extinction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Naughts.</w:t>
      </w:r>
      <w:r w:rsidRPr="00097A4D">
        <w:rPr>
          <w:sz w:val="14"/>
        </w:rPr>
        <w:footnoteReference w:id="25"/>
      </w:r>
      <w:r w:rsidRPr="00097A4D">
        <w:rPr>
          <w:sz w:val="14"/>
        </w:rPr>
        <w:t xml:space="preserve">[53] This author, for one, would be surprised if nuclear weapons are not used in my lifetime. </w:t>
      </w:r>
      <w:r w:rsidRPr="00376543">
        <w:rPr>
          <w:rStyle w:val="StyleBoldUnderline"/>
          <w:highlight w:val="yellow"/>
        </w:rPr>
        <w:t>Before</w:t>
      </w:r>
      <w:r w:rsidRPr="000A77EF">
        <w:rPr>
          <w:rStyle w:val="StyleBoldUnderline"/>
        </w:rPr>
        <w:t xml:space="preserve"> </w:t>
      </w:r>
      <w:r w:rsidRPr="000A77EF">
        <w:rPr>
          <w:rStyle w:val="StyleBoldUnderline"/>
        </w:rPr>
        <w:lastRenderedPageBreak/>
        <w:t>reaching</w:t>
      </w:r>
      <w:r w:rsidRPr="00097A4D">
        <w:rPr>
          <w:rStyle w:val="StyleBoldUnderline"/>
        </w:rPr>
        <w:t xml:space="preserve"> a state of </w:t>
      </w:r>
      <w:r w:rsidRPr="00376543">
        <w:rPr>
          <w:rStyle w:val="StyleBoldUnderline"/>
          <w:highlight w:val="yellow"/>
        </w:rPr>
        <w:t>MAD</w:t>
      </w:r>
      <w:r w:rsidRPr="00097A4D">
        <w:rPr>
          <w:rStyle w:val="StyleBoldUnderline"/>
        </w:rPr>
        <w:t xml:space="preserve">, </w:t>
      </w:r>
      <w:r w:rsidRPr="00376543">
        <w:rPr>
          <w:rStyle w:val="StyleBoldUnderline"/>
          <w:highlight w:val="yellow"/>
        </w:rPr>
        <w:t>new</w:t>
      </w:r>
      <w:r w:rsidRPr="00097A4D">
        <w:rPr>
          <w:rStyle w:val="StyleBoldUnderline"/>
        </w:rPr>
        <w:t xml:space="preserve"> nuclear </w:t>
      </w:r>
      <w:r w:rsidRPr="00376543">
        <w:rPr>
          <w:rStyle w:val="StyleBoldUnderline"/>
          <w:highlight w:val="yellow"/>
        </w:rPr>
        <w:t>states</w:t>
      </w:r>
      <w:r w:rsidRPr="000A77EF">
        <w:rPr>
          <w:rStyle w:val="StyleBoldUnderline"/>
        </w:rPr>
        <w:t xml:space="preserve"> go through a transition period in which</w:t>
      </w:r>
      <w:r w:rsidRPr="00097A4D">
        <w:rPr>
          <w:rStyle w:val="StyleBoldUnderline"/>
        </w:rPr>
        <w:t xml:space="preserve"> they </w:t>
      </w:r>
      <w:r w:rsidRPr="00376543">
        <w:rPr>
          <w:rStyle w:val="StyleBoldUnderline"/>
          <w:highlight w:val="yellow"/>
        </w:rPr>
        <w:t>lack a</w:t>
      </w:r>
      <w:r w:rsidRPr="000A77EF">
        <w:rPr>
          <w:rStyle w:val="StyleBoldUnderline"/>
        </w:rPr>
        <w:t xml:space="preserve"> secure-</w:t>
      </w:r>
      <w:r w:rsidRPr="00376543">
        <w:rPr>
          <w:rStyle w:val="StyleBoldUnderline"/>
          <w:highlight w:val="yellow"/>
        </w:rPr>
        <w:t>second strike capability</w:t>
      </w:r>
      <w:r w:rsidRPr="00097A4D">
        <w:rPr>
          <w:rStyle w:val="StyleBoldUnderline"/>
        </w:rPr>
        <w:t xml:space="preserve">. In </w:t>
      </w:r>
      <w:r w:rsidRPr="000A77EF">
        <w:rPr>
          <w:rStyle w:val="StyleBoldUnderline"/>
        </w:rPr>
        <w:t>this context, one or both states might believe that it has an incentive to use nuclear weapons first.</w:t>
      </w:r>
      <w:r w:rsidRPr="000A77EF">
        <w:rPr>
          <w:sz w:val="14"/>
        </w:rPr>
        <w:t xml:space="preserve"> For example, </w:t>
      </w:r>
      <w:r w:rsidRPr="000A77EF">
        <w:rPr>
          <w:rStyle w:val="StyleBoldUnderline"/>
        </w:rPr>
        <w:t>if Iran acquires nuclear w</w:t>
      </w:r>
      <w:r w:rsidRPr="00097A4D">
        <w:rPr>
          <w:rStyle w:val="StyleBoldUnderline"/>
        </w:rPr>
        <w:t>eapons neither Iran, nor its nuclear-armed rival, Israel, will have a secure, second-strike capability.</w:t>
      </w:r>
      <w:r w:rsidRPr="00097A4D">
        <w:rPr>
          <w:sz w:val="14"/>
        </w:rPr>
        <w:t xml:space="preserve">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w:t>
      </w:r>
      <w:r w:rsidRPr="00097A4D">
        <w:rPr>
          <w:rStyle w:val="StyleBoldUnderline"/>
        </w:rPr>
        <w:t xml:space="preserve">In these pre-MAD situations, there are at least three ways that nuclear war could occur. First, </w:t>
      </w:r>
      <w:r w:rsidRPr="00376543">
        <w:rPr>
          <w:rStyle w:val="StyleBoldUnderline"/>
          <w:highlight w:val="yellow"/>
        </w:rPr>
        <w:t>the state with</w:t>
      </w:r>
      <w:r w:rsidRPr="00097A4D">
        <w:rPr>
          <w:rStyle w:val="StyleBoldUnderline"/>
        </w:rPr>
        <w:t xml:space="preserve"> the nuclear </w:t>
      </w:r>
      <w:r w:rsidRPr="00376543">
        <w:rPr>
          <w:rStyle w:val="StyleBoldUnderline"/>
          <w:highlight w:val="yellow"/>
        </w:rPr>
        <w:t>advantage might believe it has</w:t>
      </w:r>
      <w:r w:rsidRPr="00097A4D">
        <w:rPr>
          <w:rStyle w:val="StyleBoldUnderline"/>
        </w:rPr>
        <w:t xml:space="preserve"> a splendid </w:t>
      </w:r>
      <w:r w:rsidRPr="00376543">
        <w:rPr>
          <w:rStyle w:val="StyleBoldUnderline"/>
          <w:highlight w:val="yellow"/>
        </w:rPr>
        <w:t>first strike capability</w:t>
      </w:r>
      <w:r w:rsidRPr="00097A4D">
        <w:rPr>
          <w:rStyle w:val="StyleBoldUnderline"/>
        </w:rPr>
        <w:t>.</w:t>
      </w:r>
      <w:r w:rsidRPr="00097A4D">
        <w:rPr>
          <w:sz w:val="14"/>
        </w:rPr>
        <w:t xml:space="preserve">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w:t>
      </w:r>
      <w:r w:rsidRPr="00097A4D">
        <w:rPr>
          <w:rStyle w:val="StyleBoldUnderline"/>
        </w:rPr>
        <w:t xml:space="preserve">Second, </w:t>
      </w:r>
      <w:r w:rsidRPr="00376543">
        <w:rPr>
          <w:rStyle w:val="StyleBoldUnderline"/>
          <w:highlight w:val="yellow"/>
        </w:rPr>
        <w:t>the state with a</w:t>
      </w:r>
      <w:r w:rsidRPr="00097A4D">
        <w:rPr>
          <w:rStyle w:val="StyleBoldUnderline"/>
        </w:rPr>
        <w:t xml:space="preserve"> small and </w:t>
      </w:r>
      <w:r w:rsidRPr="00376543">
        <w:rPr>
          <w:rStyle w:val="StyleBoldUnderline"/>
          <w:highlight w:val="yellow"/>
        </w:rPr>
        <w:t>vulnerable</w:t>
      </w:r>
      <w:r w:rsidRPr="00097A4D">
        <w:rPr>
          <w:rStyle w:val="StyleBoldUnderline"/>
        </w:rPr>
        <w:t xml:space="preserve"> nuclear </w:t>
      </w:r>
      <w:r w:rsidRPr="00376543">
        <w:rPr>
          <w:rStyle w:val="StyleBoldUnderline"/>
          <w:highlight w:val="yellow"/>
        </w:rPr>
        <w:t>arsenal</w:t>
      </w:r>
      <w:r w:rsidRPr="00097A4D">
        <w:rPr>
          <w:rStyle w:val="StyleBoldUnderline"/>
        </w:rPr>
        <w:t xml:space="preserve">, in this case Iran, </w:t>
      </w:r>
      <w:r w:rsidRPr="00376543">
        <w:rPr>
          <w:rStyle w:val="StyleBoldUnderline"/>
          <w:highlight w:val="yellow"/>
        </w:rPr>
        <w:t>might feel use ‘em or loose ‘em pressures</w:t>
      </w:r>
      <w:r w:rsidRPr="00097A4D">
        <w:rPr>
          <w:sz w:val="14"/>
        </w:rPr>
        <w:t xml:space="preserve">. That is, if Tehran believes that Israel might launch a preemptive strike, Iran might decide to strike first rather than risk having its entire nuclear arsenal destroyed. </w:t>
      </w:r>
      <w:r w:rsidRPr="00097A4D">
        <w:rPr>
          <w:rStyle w:val="StyleBoldUnderline"/>
        </w:rPr>
        <w:t>Third</w:t>
      </w:r>
      <w:r w:rsidRPr="00097A4D">
        <w:rPr>
          <w:sz w:val="14"/>
        </w:rPr>
        <w:t xml:space="preserve">, as Thomas Schelling has argued, </w:t>
      </w:r>
      <w:r w:rsidRPr="00097A4D">
        <w:rPr>
          <w:rStyle w:val="StyleBoldUnderline"/>
        </w:rPr>
        <w:t xml:space="preserve">nuclear </w:t>
      </w:r>
      <w:r w:rsidRPr="00376543">
        <w:rPr>
          <w:rStyle w:val="StyleBoldUnderline"/>
          <w:highlight w:val="yellow"/>
        </w:rPr>
        <w:t>war could result due to</w:t>
      </w:r>
      <w:r w:rsidRPr="00097A4D">
        <w:rPr>
          <w:rStyle w:val="StyleBoldUnderline"/>
        </w:rPr>
        <w:t xml:space="preserve"> the </w:t>
      </w:r>
      <w:r w:rsidRPr="000A77EF">
        <w:rPr>
          <w:rStyle w:val="StyleBoldUnderline"/>
        </w:rPr>
        <w:t>reciprocal fear of surprise attack.</w:t>
      </w:r>
      <w:r w:rsidRPr="000A77EF">
        <w:rPr>
          <w:sz w:val="14"/>
        </w:rPr>
        <w:footnoteReference w:id="26"/>
      </w:r>
      <w:r w:rsidRPr="000A77EF">
        <w:rPr>
          <w:sz w:val="14"/>
        </w:rPr>
        <w:t xml:space="preserve">[54] </w:t>
      </w:r>
      <w:r w:rsidRPr="000A77EF">
        <w:rPr>
          <w:rStyle w:val="StyleBoldUnderline"/>
        </w:rPr>
        <w:t xml:space="preserve">If there are advantages to striking first, one state might start a nuclear war in the </w:t>
      </w:r>
      <w:r w:rsidRPr="00376543">
        <w:rPr>
          <w:rStyle w:val="StyleBoldUnderline"/>
          <w:highlight w:val="yellow"/>
        </w:rPr>
        <w:t>belief that war is inevitable</w:t>
      </w:r>
      <w:r w:rsidRPr="00097A4D">
        <w:rPr>
          <w:rStyle w:val="StyleBoldUnderline"/>
        </w:rPr>
        <w:t xml:space="preserve"> and that it would be better to go first </w:t>
      </w:r>
      <w:r w:rsidRPr="00097A4D">
        <w:rPr>
          <w:rStyle w:val="StyleBoldUnderline"/>
        </w:rPr>
        <w:lastRenderedPageBreak/>
        <w:t>than to go second.</w:t>
      </w:r>
      <w:r w:rsidRPr="00097A4D">
        <w:rPr>
          <w:sz w:val="14"/>
        </w:rPr>
        <w:t xml:space="preserve"> In a future Israeli-Iranian crisis, for example, Israel and Iran might both prefer to avoid a nuclear war, but decide to strike fi</w:t>
      </w:r>
      <w:r w:rsidRPr="000A77EF">
        <w:rPr>
          <w:sz w:val="14"/>
        </w:rPr>
        <w:t xml:space="preserve">rst rather than suffer a devastating first attack from an opponent. </w:t>
      </w:r>
      <w:r w:rsidRPr="000A77EF">
        <w:rPr>
          <w:rStyle w:val="StyleBoldUnderline"/>
        </w:rPr>
        <w:t>Even in a world of MAD, there is a risk of nuclear war. Rational deterrence theory assumes nuclear-armed states are governed by rational leaders that would not intentionally launch a suicidal nuclear war</w:t>
      </w:r>
      <w:r w:rsidRPr="000A77EF">
        <w:rPr>
          <w:sz w:val="14"/>
        </w:rPr>
        <w:t xml:space="preserve">. </w:t>
      </w:r>
      <w:r w:rsidRPr="000A77EF">
        <w:rPr>
          <w:rStyle w:val="StyleBoldUnderline"/>
        </w:rPr>
        <w:t>This assumption appears to have applied to past and current nuclear powers, but there is no guarantee that it will continue to hold in the futur</w:t>
      </w:r>
      <w:r w:rsidRPr="00097A4D">
        <w:rPr>
          <w:rStyle w:val="StyleBoldUnderline"/>
        </w:rPr>
        <w:t>e.</w:t>
      </w:r>
      <w:r w:rsidRPr="00097A4D">
        <w:rPr>
          <w:sz w:val="14"/>
        </w:rPr>
        <w:t xml:space="preserve"> For example, </w:t>
      </w:r>
      <w:r w:rsidRPr="00097A4D">
        <w:rPr>
          <w:rStyle w:val="StyleBoldUnderline"/>
        </w:rPr>
        <w:t>Iran’s</w:t>
      </w:r>
      <w:r w:rsidRPr="00097A4D">
        <w:rPr>
          <w:sz w:val="14"/>
        </w:rPr>
        <w:t xml:space="preserve"> theocratic </w:t>
      </w:r>
      <w:r w:rsidRPr="00097A4D">
        <w:rPr>
          <w:rStyle w:val="StyleBoldUnderline"/>
        </w:rPr>
        <w:t>government</w:t>
      </w:r>
      <w:r w:rsidRPr="00097A4D">
        <w:rPr>
          <w:sz w:val="14"/>
        </w:rPr>
        <w:t xml:space="preserve">, despite its inflammatory rhetoric, has followed a fairly pragmatic foreign policy since 1979, but it </w:t>
      </w:r>
      <w:r w:rsidRPr="002C1EE4">
        <w:rPr>
          <w:rStyle w:val="StyleBoldUnderline"/>
        </w:rPr>
        <w:t xml:space="preserve">contains </w:t>
      </w:r>
      <w:r w:rsidRPr="00376543">
        <w:rPr>
          <w:rStyle w:val="StyleBoldUnderline"/>
          <w:highlight w:val="yellow"/>
        </w:rPr>
        <w:t>leaders who</w:t>
      </w:r>
      <w:r w:rsidRPr="00097A4D">
        <w:rPr>
          <w:rStyle w:val="StyleBoldUnderline"/>
        </w:rPr>
        <w:t xml:space="preserve"> genuinely </w:t>
      </w:r>
      <w:r w:rsidRPr="00376543">
        <w:rPr>
          <w:rStyle w:val="StyleBoldUnderline"/>
          <w:highlight w:val="yellow"/>
        </w:rPr>
        <w:t>hold millenarian religious worldviews</w:t>
      </w:r>
      <w:r w:rsidRPr="00097A4D">
        <w:rPr>
          <w:rStyle w:val="StyleBoldUnderline"/>
        </w:rPr>
        <w:t xml:space="preserve"> who </w:t>
      </w:r>
      <w:r w:rsidRPr="00376543">
        <w:rPr>
          <w:rStyle w:val="StyleBoldUnderline"/>
          <w:highlight w:val="yellow"/>
        </w:rPr>
        <w:t>could</w:t>
      </w:r>
      <w:r w:rsidRPr="00097A4D">
        <w:rPr>
          <w:rStyle w:val="StyleBoldUnderline"/>
        </w:rPr>
        <w:t xml:space="preserve"> one day </w:t>
      </w:r>
      <w:r w:rsidRPr="00376543">
        <w:rPr>
          <w:rStyle w:val="StyleBoldUnderline"/>
          <w:highlight w:val="yellow"/>
        </w:rPr>
        <w:t>ascend to power and</w:t>
      </w:r>
      <w:r w:rsidRPr="00097A4D">
        <w:rPr>
          <w:rStyle w:val="StyleBoldUnderline"/>
        </w:rPr>
        <w:t xml:space="preserve"> have their finger on the nuclear trigger</w:t>
      </w:r>
      <w:r w:rsidRPr="00097A4D">
        <w:rPr>
          <w:sz w:val="14"/>
        </w:rPr>
        <w:t xml:space="preserve">. </w:t>
      </w:r>
      <w:r w:rsidRPr="000A77EF">
        <w:rPr>
          <w:rStyle w:val="StyleBoldUnderline"/>
        </w:rPr>
        <w:t xml:space="preserve">We cannot rule out the possibility that, as nuclear weapons continue to spread, one leader will </w:t>
      </w:r>
      <w:r w:rsidRPr="00376543">
        <w:rPr>
          <w:rStyle w:val="StyleBoldUnderline"/>
          <w:highlight w:val="yellow"/>
        </w:rPr>
        <w:t>choose to launch a nuclear war</w:t>
      </w:r>
      <w:r w:rsidRPr="00097A4D">
        <w:rPr>
          <w:rStyle w:val="StyleBoldUnderline"/>
        </w:rPr>
        <w:t>, knowing full well that it could result in self-destruction.</w:t>
      </w:r>
      <w:r w:rsidRPr="00097A4D">
        <w:rPr>
          <w:rStyle w:val="StyleBoldUnderline"/>
          <w:sz w:val="12"/>
        </w:rPr>
        <w:t xml:space="preserve"> </w:t>
      </w:r>
      <w:r w:rsidRPr="00097A4D">
        <w:rPr>
          <w:rStyle w:val="StyleBoldUnderline"/>
        </w:rPr>
        <w:t>One does not need to resort to irrationality, however, to imagine a nuclear war under MAD.</w:t>
      </w:r>
      <w:r w:rsidRPr="00097A4D">
        <w:rPr>
          <w:sz w:val="14"/>
        </w:rPr>
        <w:t xml:space="preserve"> </w:t>
      </w:r>
      <w:r w:rsidRPr="00097A4D">
        <w:rPr>
          <w:rStyle w:val="StyleBoldUnderline"/>
        </w:rPr>
        <w:t>Nuclear weapons may deter leaders from intentionally launching full-scale wars, but they do not mean the end of international politics</w:t>
      </w:r>
      <w:r w:rsidRPr="00097A4D">
        <w:rPr>
          <w:sz w:val="14"/>
        </w:rPr>
        <w:t xml:space="preserve">. As was discussed above, </w:t>
      </w:r>
      <w:r w:rsidRPr="00097A4D">
        <w:rPr>
          <w:rStyle w:val="StyleBoldUnderline"/>
        </w:rPr>
        <w:t>nuclear-armed states still have conflicts of interest and leaders still seek to coerce nuclear-armed adversaries. This leads to the credibility problem that is at the heart of modern deterrence theory: how can you threaten to launch a suicidal nuclear war? Deterrence theorists have devised</w:t>
      </w:r>
      <w:r w:rsidRPr="00097A4D">
        <w:rPr>
          <w:sz w:val="14"/>
        </w:rPr>
        <w:t xml:space="preserve"> at least </w:t>
      </w:r>
      <w:r w:rsidRPr="00097A4D">
        <w:rPr>
          <w:rStyle w:val="StyleBoldUnderline"/>
        </w:rPr>
        <w:t>two answers</w:t>
      </w:r>
      <w:r w:rsidRPr="00097A4D">
        <w:rPr>
          <w:sz w:val="14"/>
        </w:rPr>
        <w:t xml:space="preserve"> to this question. </w:t>
      </w:r>
      <w:r w:rsidRPr="00097A4D">
        <w:rPr>
          <w:rStyle w:val="StyleBoldUnderline"/>
        </w:rPr>
        <w:t>First</w:t>
      </w:r>
      <w:r w:rsidRPr="00097A4D">
        <w:rPr>
          <w:sz w:val="14"/>
        </w:rPr>
        <w:t xml:space="preserve">, as stated </w:t>
      </w:r>
      <w:r w:rsidRPr="00097A4D">
        <w:rPr>
          <w:sz w:val="14"/>
        </w:rPr>
        <w:lastRenderedPageBreak/>
        <w:t xml:space="preserve">above, </w:t>
      </w:r>
      <w:r w:rsidRPr="00097A4D">
        <w:rPr>
          <w:rStyle w:val="StyleBoldUnderline"/>
        </w:rPr>
        <w:t xml:space="preserve">leaders can choose to launch a </w:t>
      </w:r>
      <w:r w:rsidRPr="00376543">
        <w:rPr>
          <w:rStyle w:val="StyleBoldUnderline"/>
          <w:highlight w:val="yellow"/>
        </w:rPr>
        <w:t>limited nuclear war</w:t>
      </w:r>
      <w:r w:rsidRPr="00097A4D">
        <w:rPr>
          <w:sz w:val="14"/>
        </w:rPr>
        <w:t>.</w:t>
      </w:r>
      <w:r w:rsidRPr="00097A4D">
        <w:rPr>
          <w:sz w:val="14"/>
        </w:rPr>
        <w:footnoteReference w:id="27"/>
      </w:r>
      <w:r w:rsidRPr="00097A4D">
        <w:rPr>
          <w:sz w:val="14"/>
        </w:rPr>
        <w:t xml:space="preserve">[55]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w:t>
      </w:r>
      <w:r w:rsidRPr="00097A4D">
        <w:rPr>
          <w:rStyle w:val="StyleBoldUnderline"/>
        </w:rPr>
        <w:t xml:space="preserve">As Russia’s conventional military power has deteriorated since the end of the Cold War, Moscow </w:t>
      </w:r>
      <w:r w:rsidRPr="00376543">
        <w:rPr>
          <w:rStyle w:val="StyleBoldUnderline"/>
          <w:highlight w:val="yellow"/>
        </w:rPr>
        <w:t>has come to</w:t>
      </w:r>
      <w:r w:rsidRPr="00097A4D">
        <w:rPr>
          <w:rStyle w:val="StyleBoldUnderline"/>
        </w:rPr>
        <w:t xml:space="preserve"> rely more heavily on nuclear use in its strategic doctrine. </w:t>
      </w:r>
      <w:r w:rsidRPr="00097A4D">
        <w:rPr>
          <w:sz w:val="14"/>
        </w:rPr>
        <w:t xml:space="preserve">Indeed, </w:t>
      </w:r>
      <w:r w:rsidRPr="00376543">
        <w:rPr>
          <w:rStyle w:val="StyleBoldUnderline"/>
          <w:highlight w:val="yellow"/>
        </w:rPr>
        <w:t>Russian strategy</w:t>
      </w:r>
      <w:r w:rsidRPr="00097A4D">
        <w:rPr>
          <w:rStyle w:val="StyleBoldUnderline"/>
        </w:rPr>
        <w:t xml:space="preserve"> calls for the use of nuclear weapons early in a conflict</w:t>
      </w:r>
      <w:r w:rsidRPr="00097A4D">
        <w:rPr>
          <w:sz w:val="14"/>
        </w:rPr>
        <w:t xml:space="preserve"> (something that most Western strategists would consider to be escalatory) </w:t>
      </w:r>
      <w:r w:rsidRPr="00097A4D">
        <w:rPr>
          <w:rStyle w:val="StyleBoldUnderline"/>
        </w:rPr>
        <w:t>as a way to de-escalate a crisis.</w:t>
      </w:r>
      <w:r w:rsidRPr="00097A4D">
        <w:rPr>
          <w:sz w:val="14"/>
        </w:rPr>
        <w:t xml:space="preserve"> Similarly, </w:t>
      </w:r>
      <w:r w:rsidRPr="00376543">
        <w:rPr>
          <w:rStyle w:val="StyleBoldUnderline"/>
          <w:highlight w:val="yellow"/>
        </w:rPr>
        <w:t>Pakistan’s military plans</w:t>
      </w:r>
      <w:r w:rsidRPr="00097A4D">
        <w:rPr>
          <w:rStyle w:val="StyleBoldUnderline"/>
        </w:rPr>
        <w:t xml:space="preserve"> for nuclear use in the event of an invasion from conventionally stronger India</w:t>
      </w:r>
      <w:r w:rsidRPr="00097A4D">
        <w:rPr>
          <w:sz w:val="14"/>
        </w:rPr>
        <w:t xml:space="preserve">. </w:t>
      </w:r>
      <w:r w:rsidRPr="00376543">
        <w:rPr>
          <w:rStyle w:val="StyleBoldUnderline"/>
          <w:highlight w:val="yellow"/>
        </w:rPr>
        <w:t>And</w:t>
      </w:r>
      <w:r w:rsidRPr="00097A4D">
        <w:rPr>
          <w:sz w:val="14"/>
        </w:rPr>
        <w:t xml:space="preserve"> finally, </w:t>
      </w:r>
      <w:r w:rsidRPr="00376543">
        <w:rPr>
          <w:rStyle w:val="StyleBoldUnderline"/>
          <w:highlight w:val="yellow"/>
        </w:rPr>
        <w:t>Chinese generals</w:t>
      </w:r>
      <w:r w:rsidRPr="00097A4D">
        <w:rPr>
          <w:rStyle w:val="StyleBoldUnderline"/>
        </w:rPr>
        <w:t xml:space="preserve"> openly talk about the possibility of nuclear use against a U.S. superpower in a possible East Asia contingency</w:t>
      </w:r>
      <w:r w:rsidRPr="00097A4D">
        <w:rPr>
          <w:sz w:val="14"/>
        </w:rPr>
        <w:t xml:space="preserve">. </w:t>
      </w:r>
      <w:r w:rsidRPr="00097A4D">
        <w:rPr>
          <w:rStyle w:val="StyleBoldUnderline"/>
        </w:rPr>
        <w:t>Second, as was also discussed above leaders can make a “threat that leaves something to chance</w:t>
      </w:r>
      <w:r w:rsidRPr="00097A4D">
        <w:rPr>
          <w:sz w:val="14"/>
        </w:rPr>
        <w:t>.”</w:t>
      </w:r>
      <w:r w:rsidRPr="00097A4D">
        <w:rPr>
          <w:sz w:val="14"/>
        </w:rPr>
        <w:footnoteReference w:id="28"/>
      </w:r>
      <w:r w:rsidRPr="00097A4D">
        <w:rPr>
          <w:sz w:val="14"/>
        </w:rPr>
        <w:t xml:space="preserve">[56] </w:t>
      </w:r>
      <w:r w:rsidRPr="00097A4D">
        <w:rPr>
          <w:rStyle w:val="StyleBoldUnderline"/>
        </w:rPr>
        <w:t xml:space="preserve">They can initiate a nuclear crisis. By playing these </w:t>
      </w:r>
      <w:r w:rsidRPr="007A7602">
        <w:rPr>
          <w:rStyle w:val="StyleBoldUnderline"/>
        </w:rPr>
        <w:t>risky games of</w:t>
      </w:r>
      <w:r w:rsidRPr="00097A4D">
        <w:rPr>
          <w:rStyle w:val="StyleBoldUnderline"/>
        </w:rPr>
        <w:t xml:space="preserve"> </w:t>
      </w:r>
      <w:r w:rsidRPr="005F4E20">
        <w:rPr>
          <w:rStyle w:val="StyleBoldUnderline"/>
        </w:rPr>
        <w:t>nuclear brinkmanship, states can increases the risk of nuclear war</w:t>
      </w:r>
      <w:r w:rsidRPr="00097A4D">
        <w:rPr>
          <w:rStyle w:val="StyleBoldUnderline"/>
        </w:rPr>
        <w:t xml:space="preserve"> in an attempt to force a less resolved adversary to back down</w:t>
      </w:r>
      <w:r w:rsidRPr="00097A4D">
        <w:rPr>
          <w:sz w:val="14"/>
        </w:rPr>
        <w:t xml:space="preserve">. </w:t>
      </w:r>
      <w:r w:rsidRPr="00376543">
        <w:rPr>
          <w:rStyle w:val="StyleBoldUnderline"/>
          <w:highlight w:val="yellow"/>
        </w:rPr>
        <w:t>Historical crises</w:t>
      </w:r>
      <w:r w:rsidRPr="005F4E20">
        <w:rPr>
          <w:rStyle w:val="StyleBoldUnderline"/>
        </w:rPr>
        <w:t xml:space="preserve"> have not resulted in nuclear war, but many</w:t>
      </w:r>
      <w:r w:rsidRPr="00097A4D">
        <w:rPr>
          <w:rStyle w:val="StyleBoldUnderline"/>
        </w:rPr>
        <w:t xml:space="preserve"> of them, including the 1962 Cuban Missile Crisis, </w:t>
      </w:r>
      <w:r w:rsidRPr="00376543">
        <w:rPr>
          <w:rStyle w:val="StyleBoldUnderline"/>
          <w:highlight w:val="yellow"/>
        </w:rPr>
        <w:t>have come close</w:t>
      </w:r>
      <w:r w:rsidRPr="00097A4D">
        <w:rPr>
          <w:sz w:val="14"/>
        </w:rPr>
        <w:t xml:space="preserve">. </w:t>
      </w:r>
      <w:r w:rsidRPr="005F4E20">
        <w:rPr>
          <w:rStyle w:val="StyleBoldUnderline"/>
        </w:rPr>
        <w:t xml:space="preserve">And scholars have documented historical incidents when accidents could have </w:t>
      </w:r>
      <w:r w:rsidRPr="005F4E20">
        <w:rPr>
          <w:rStyle w:val="StyleBoldUnderline"/>
        </w:rPr>
        <w:lastRenderedPageBreak/>
        <w:t>led to war.</w:t>
      </w:r>
      <w:r w:rsidRPr="005F4E20">
        <w:rPr>
          <w:sz w:val="14"/>
        </w:rPr>
        <w:footnoteReference w:id="29"/>
      </w:r>
      <w:r w:rsidRPr="005F4E20">
        <w:rPr>
          <w:sz w:val="14"/>
        </w:rPr>
        <w:t xml:space="preserve">[57] </w:t>
      </w:r>
      <w:r w:rsidRPr="005F4E20">
        <w:rPr>
          <w:rStyle w:val="StyleBoldUnderline"/>
        </w:rPr>
        <w:t>When we think about future nuclear c</w:t>
      </w:r>
      <w:r w:rsidRPr="00097A4D">
        <w:rPr>
          <w:rStyle w:val="StyleBoldUnderline"/>
        </w:rPr>
        <w:t xml:space="preserve">risis dyads, such as India and Pakistan and Iran and Israel, there are fewer sources of stability that existed during the Cold War, meaning that </w:t>
      </w:r>
      <w:r w:rsidRPr="00376543">
        <w:rPr>
          <w:rStyle w:val="StyleBoldUnderline"/>
          <w:highlight w:val="yellow"/>
        </w:rPr>
        <w:t>there is a very real risk that a</w:t>
      </w:r>
      <w:r w:rsidRPr="002F04DE">
        <w:rPr>
          <w:rStyle w:val="StyleBoldUnderline"/>
        </w:rPr>
        <w:t xml:space="preserve"> future </w:t>
      </w:r>
      <w:r w:rsidRPr="00376543">
        <w:rPr>
          <w:rStyle w:val="StyleBoldUnderline"/>
          <w:highlight w:val="yellow"/>
        </w:rPr>
        <w:t>Mid</w:t>
      </w:r>
      <w:r w:rsidRPr="002F04DE">
        <w:rPr>
          <w:rStyle w:val="StyleBoldUnderline"/>
        </w:rPr>
        <w:t xml:space="preserve">dle </w:t>
      </w:r>
      <w:r w:rsidRPr="00376543">
        <w:rPr>
          <w:rStyle w:val="StyleBoldUnderline"/>
          <w:highlight w:val="yellow"/>
        </w:rPr>
        <w:t>East crisis could result in a devastating nuclear exchange</w:t>
      </w:r>
      <w:r w:rsidRPr="00097A4D">
        <w:rPr>
          <w:rStyle w:val="StyleBoldUnderline"/>
        </w:rPr>
        <w:t>.</w:t>
      </w:r>
      <w:r w:rsidRPr="00097A4D">
        <w:rPr>
          <w:sz w:val="14"/>
        </w:rPr>
        <w:t xml:space="preserve"> </w:t>
      </w:r>
    </w:p>
    <w:p w:rsidR="00BF181B" w:rsidRDefault="00BF181B" w:rsidP="00BF181B"/>
    <w:p w:rsidR="00BF181B" w:rsidRDefault="00BF181B" w:rsidP="00BF181B"/>
    <w:p w:rsidR="000022F2" w:rsidRPr="00D17C4E" w:rsidRDefault="000022F2" w:rsidP="00D17C4E"/>
    <w:p w:rsidR="007A53FA" w:rsidRPr="007A53FA" w:rsidRDefault="007A53FA" w:rsidP="007A53FA">
      <w:pPr>
        <w:pStyle w:val="Heading2"/>
      </w:pPr>
      <w:r>
        <w:lastRenderedPageBreak/>
        <w:t>Heg</w:t>
      </w:r>
    </w:p>
    <w:p w:rsidR="007A53FA" w:rsidRPr="00730D94" w:rsidRDefault="007A53FA" w:rsidP="007A53FA">
      <w:pPr>
        <w:pStyle w:val="Heading3"/>
      </w:pPr>
      <w:r w:rsidRPr="00730D94">
        <w:lastRenderedPageBreak/>
        <w:t>1nc sq solves relations</w:t>
      </w:r>
    </w:p>
    <w:p w:rsidR="007A53FA" w:rsidRPr="00730D94" w:rsidRDefault="007A53FA" w:rsidP="007A53FA"/>
    <w:p w:rsidR="007A53FA" w:rsidRPr="00730D94" w:rsidRDefault="007A53FA" w:rsidP="007A53FA">
      <w:pPr>
        <w:pStyle w:val="Heading4"/>
      </w:pPr>
      <w:r w:rsidRPr="00730D94">
        <w:t>Status solves their relations advantage – Nieto and Obama meeting sends a sufficient signal</w:t>
      </w:r>
    </w:p>
    <w:p w:rsidR="007A53FA" w:rsidRDefault="007A53FA" w:rsidP="007A53FA">
      <w:r w:rsidRPr="00730D94">
        <w:rPr>
          <w:rStyle w:val="StyleStyleBold12pt"/>
        </w:rPr>
        <w:t>Reyes 4-29</w:t>
      </w:r>
      <w:r w:rsidRPr="00730D94">
        <w:t xml:space="preserve"> (Paul A Reyes, attorney and member of the USA Today Board of Contributors, “Opinion: President Obama has the chance to improve US/Mexico relations,” NBC Latino, April 29, 2013, </w:t>
      </w:r>
      <w:hyperlink r:id="rId15" w:history="1">
        <w:r w:rsidRPr="00E815C1">
          <w:rPr>
            <w:rStyle w:val="Hyperlink"/>
          </w:rPr>
          <w:t>http://nbclatino.com/2013/04/29/opinion-president-obama-has-the-chance-to-improve-usmexico-relations/</w:t>
        </w:r>
      </w:hyperlink>
      <w:r w:rsidRPr="00730D94">
        <w:t>)</w:t>
      </w:r>
    </w:p>
    <w:p w:rsidR="007A53FA" w:rsidRPr="00730D94" w:rsidRDefault="007A53FA" w:rsidP="007A53FA">
      <w:pPr>
        <w:rPr>
          <w:sz w:val="16"/>
        </w:rPr>
      </w:pPr>
      <w:r w:rsidRPr="00730D94">
        <w:rPr>
          <w:sz w:val="12"/>
        </w:rPr>
        <w:t>¶</w:t>
      </w:r>
      <w:r w:rsidRPr="00730D94">
        <w:rPr>
          <w:sz w:val="16"/>
        </w:rPr>
        <w:t xml:space="preserve"> This week, President Obama is off to Mexico and Costa Rica for a three-day trip starting Thursday. </w:t>
      </w:r>
      <w:r w:rsidRPr="00730D94">
        <w:rPr>
          <w:rStyle w:val="StyleBoldUnderline"/>
        </w:rPr>
        <w:t xml:space="preserve">A White House statement said that </w:t>
      </w:r>
      <w:r w:rsidRPr="002611F7">
        <w:rPr>
          <w:rStyle w:val="StyleBoldUnderline"/>
          <w:highlight w:val="yellow"/>
        </w:rPr>
        <w:t>the trip is ”is an important opportunity to reinforce the deep</w:t>
      </w:r>
      <w:r w:rsidRPr="00730D94">
        <w:rPr>
          <w:rStyle w:val="StyleBoldUnderline"/>
        </w:rPr>
        <w:t xml:space="preserve"> cultural, familial and </w:t>
      </w:r>
      <w:r w:rsidRPr="002611F7">
        <w:rPr>
          <w:rStyle w:val="StyleBoldUnderline"/>
          <w:highlight w:val="yellow"/>
        </w:rPr>
        <w:t>economic ties</w:t>
      </w:r>
      <w:r w:rsidRPr="00730D94">
        <w:rPr>
          <w:rStyle w:val="StyleBoldUnderline"/>
        </w:rPr>
        <w:t xml:space="preserve"> that so many Americans share with Mexico and Central America.”</w:t>
      </w:r>
      <w:r w:rsidRPr="00730D94">
        <w:rPr>
          <w:sz w:val="16"/>
        </w:rPr>
        <w:t xml:space="preserve">  Obama plans to meet with Mexico’s President Enrique Peña Nieto to discuss economic and trade issues.  His last visit to Mexico was in June, for the G-20 summit in Los Cabos.</w:t>
      </w:r>
      <w:r w:rsidRPr="00730D94">
        <w:rPr>
          <w:sz w:val="12"/>
        </w:rPr>
        <w:t>¶</w:t>
      </w:r>
      <w:r w:rsidRPr="00730D94">
        <w:rPr>
          <w:sz w:val="16"/>
        </w:rPr>
        <w:t xml:space="preserve">  </w:t>
      </w:r>
      <w:r w:rsidRPr="00730D94">
        <w:rPr>
          <w:sz w:val="12"/>
        </w:rPr>
        <w:t>¶</w:t>
      </w:r>
      <w:r w:rsidRPr="00730D94">
        <w:rPr>
          <w:sz w:val="16"/>
        </w:rPr>
        <w:t xml:space="preserve"> </w:t>
      </w:r>
      <w:r w:rsidRPr="002611F7">
        <w:rPr>
          <w:rStyle w:val="StyleBoldUnderline"/>
          <w:highlight w:val="yellow"/>
        </w:rPr>
        <w:t>The U.S. and Mexico are as tightly bound as siblings</w:t>
      </w:r>
      <w:r w:rsidRPr="00730D94">
        <w:rPr>
          <w:sz w:val="16"/>
        </w:rPr>
        <w:t xml:space="preserve">, and often just as dysfunctional.  While both governments are concerned with immigration and drug violence, President Obama must forge a more positive, productive partnership.  Mexico is enjoying remarkable economic growth, and </w:t>
      </w:r>
      <w:r w:rsidRPr="00730D94">
        <w:rPr>
          <w:sz w:val="16"/>
        </w:rPr>
        <w:lastRenderedPageBreak/>
        <w:t>Obama neglects our southern neighbor at his own peril.</w:t>
      </w:r>
      <w:r w:rsidRPr="00730D94">
        <w:rPr>
          <w:sz w:val="12"/>
        </w:rPr>
        <w:t>¶</w:t>
      </w:r>
      <w:r w:rsidRPr="00730D94">
        <w:rPr>
          <w:sz w:val="16"/>
        </w:rPr>
        <w:t xml:space="preserve">  </w:t>
      </w:r>
      <w:r w:rsidRPr="00730D94">
        <w:rPr>
          <w:sz w:val="12"/>
        </w:rPr>
        <w:t>¶</w:t>
      </w:r>
      <w:r w:rsidRPr="00730D94">
        <w:rPr>
          <w:sz w:val="16"/>
        </w:rPr>
        <w:t xml:space="preserve"> Obama will arrive in Mexico with good and bad news.  On the positive side, he can highlight the progress his administration has made towards overhauling our immigration system.  The border is more secure than ever, and the Senate has unveiled a proposal that creates new pathways for legal immigration.  On the negative side, Obama bears responsibility for his failure to reform U.S. gun laws.  ThinkProgress reports that the expiration of the assault weapons ban has resulted in the deaths of hundreds of Mexicans in cartel violence.  Even worse, America’s demand for illegal drugs fuels the growth of these cartels. </w:t>
      </w:r>
      <w:r w:rsidRPr="00730D94">
        <w:rPr>
          <w:sz w:val="12"/>
        </w:rPr>
        <w:t>¶</w:t>
      </w:r>
      <w:r w:rsidRPr="00730D94">
        <w:rPr>
          <w:sz w:val="16"/>
        </w:rPr>
        <w:t xml:space="preserve">  </w:t>
      </w:r>
      <w:r w:rsidRPr="00730D94">
        <w:rPr>
          <w:sz w:val="12"/>
        </w:rPr>
        <w:t>¶</w:t>
      </w:r>
      <w:r w:rsidRPr="00730D94">
        <w:rPr>
          <w:sz w:val="16"/>
        </w:rPr>
        <w:t xml:space="preserve"> However, </w:t>
      </w:r>
      <w:r w:rsidRPr="00730D94">
        <w:rPr>
          <w:rStyle w:val="StyleBoldUnderline"/>
        </w:rPr>
        <w:t>Obama would be wise to recognize that relations with Mexico should not center on these issues alone.</w:t>
      </w:r>
      <w:r w:rsidRPr="00730D94">
        <w:rPr>
          <w:sz w:val="16"/>
        </w:rPr>
        <w:t xml:space="preserve">  As president-elect, Peña Nieto wrote in The Washington Post that, </w:t>
      </w:r>
      <w:r w:rsidRPr="00730D94">
        <w:rPr>
          <w:rStyle w:val="StyleBoldUnderline"/>
        </w:rPr>
        <w:t xml:space="preserve">“It is a mistake to limit our bilateral relationship to drugs and security concerns.  Our </w:t>
      </w:r>
      <w:r w:rsidRPr="002611F7">
        <w:rPr>
          <w:rStyle w:val="StyleBoldUnderline"/>
          <w:highlight w:val="yellow"/>
        </w:rPr>
        <w:t>mutual interests are too vast and complex to be restricted in this short-sighted way</w:t>
      </w:r>
      <w:r w:rsidRPr="00730D94">
        <w:rPr>
          <w:rStyle w:val="StyleBoldUnderline"/>
        </w:rPr>
        <w:t xml:space="preserve">.”  </w:t>
      </w:r>
      <w:r w:rsidRPr="002611F7">
        <w:rPr>
          <w:rStyle w:val="StyleBoldUnderline"/>
          <w:highlight w:val="yellow"/>
        </w:rPr>
        <w:t>He wants a deeper relationship, one that is defined by shared economic goals.</w:t>
      </w:r>
      <w:r w:rsidRPr="00730D94">
        <w:rPr>
          <w:rStyle w:val="StyleBoldUnderline"/>
          <w:sz w:val="12"/>
          <w:u w:val="none"/>
        </w:rPr>
        <w:t>¶</w:t>
      </w:r>
      <w:r w:rsidRPr="00730D94">
        <w:rPr>
          <w:rStyle w:val="StyleBoldUnderline"/>
          <w:sz w:val="12"/>
        </w:rPr>
        <w:t xml:space="preserve"> </w:t>
      </w:r>
      <w:r w:rsidRPr="00730D94">
        <w:rPr>
          <w:sz w:val="16"/>
        </w:rPr>
        <w:t xml:space="preserve"> </w:t>
      </w:r>
      <w:r w:rsidRPr="00730D94">
        <w:rPr>
          <w:sz w:val="12"/>
        </w:rPr>
        <w:t>¶</w:t>
      </w:r>
      <w:r w:rsidRPr="00730D94">
        <w:rPr>
          <w:sz w:val="16"/>
        </w:rPr>
        <w:t xml:space="preserve"> That’s the smart way forward.  Since 2008, Mexico has seen steady economic growth, which has been a net benefit to the U.S.  The U.S. exports more to Mexico than to China and Japan combined, and U.S./Mexico trade hit almost $500 billion in 2012</w:t>
      </w:r>
      <w:r w:rsidRPr="00730D94">
        <w:rPr>
          <w:rStyle w:val="StyleBoldUnderline"/>
        </w:rPr>
        <w:t>.  Obama should build on these ties to create greater economic integration</w:t>
      </w:r>
      <w:r w:rsidRPr="00730D94">
        <w:rPr>
          <w:sz w:val="16"/>
        </w:rPr>
        <w:t>.  If he and Peña Nieto were to collaborate on ways of matching Mexico’s young labor force with American technology and training, it would be a recipe for a regional economic boom.  Greater U.S. investment in Mexico will make the country safer, as the cartels generally leave multinational operations alone.</w:t>
      </w:r>
      <w:r w:rsidRPr="00730D94">
        <w:rPr>
          <w:sz w:val="12"/>
        </w:rPr>
        <w:t>¶</w:t>
      </w:r>
      <w:r w:rsidRPr="00730D94">
        <w:rPr>
          <w:sz w:val="16"/>
        </w:rPr>
        <w:t xml:space="preserve">  </w:t>
      </w:r>
      <w:r w:rsidRPr="00730D94">
        <w:rPr>
          <w:sz w:val="12"/>
        </w:rPr>
        <w:t>¶</w:t>
      </w:r>
      <w:r w:rsidRPr="00730D94">
        <w:rPr>
          <w:sz w:val="16"/>
        </w:rPr>
        <w:t xml:space="preserve"> Politically, Obama cannot afford to take Mexico for granted.  Consider that Mexico has been fully engaged with Cuba since the revolution in 1959 (which was launched from </w:t>
      </w:r>
      <w:r w:rsidRPr="00730D94">
        <w:rPr>
          <w:sz w:val="16"/>
        </w:rPr>
        <w:lastRenderedPageBreak/>
        <w:t>Mexico).  And although the U.S. has not recognized Venezuela’s Nicolas Maduro as successor to Hugo Chavez, Mexico recognized his election on April 19.  So Mexico is not an ally that automatically falls in lockstep with American interests.  Perhaps with more attention from the Obama administration, Peña Nieto could be persuaded to be more supportive of U.S. policies for the region.</w:t>
      </w:r>
      <w:r w:rsidRPr="00730D94">
        <w:rPr>
          <w:sz w:val="12"/>
        </w:rPr>
        <w:t>¶</w:t>
      </w:r>
      <w:r w:rsidRPr="00730D94">
        <w:rPr>
          <w:sz w:val="16"/>
        </w:rPr>
        <w:t xml:space="preserve">  </w:t>
      </w:r>
      <w:r w:rsidRPr="00730D94">
        <w:rPr>
          <w:sz w:val="12"/>
        </w:rPr>
        <w:t>¶</w:t>
      </w:r>
      <w:r w:rsidRPr="00730D94">
        <w:rPr>
          <w:sz w:val="16"/>
        </w:rPr>
        <w:t xml:space="preserve"> True, there are legitimate reasons why Mexico has been viewed warily by past administrations. Mexico has historically been the largest source of our undocumented population.  Border towns have long feared spillover violence from the drug cartels.  But illegal immigration is at net zero, and the fears of violence on the U.S. side of the border have proved largely unfounded.  </w:t>
      </w:r>
      <w:r w:rsidRPr="00730D94">
        <w:rPr>
          <w:rStyle w:val="StyleBoldUnderline"/>
        </w:rPr>
        <w:t xml:space="preserve">Obama should take the lead in encouraging more communication and cooperation with Mexico.  Already, </w:t>
      </w:r>
      <w:r w:rsidRPr="00730D94">
        <w:rPr>
          <w:sz w:val="16"/>
        </w:rPr>
        <w:t xml:space="preserve">Peña </w:t>
      </w:r>
      <w:r w:rsidRPr="00730D94">
        <w:rPr>
          <w:rStyle w:val="StyleBoldUnderline"/>
        </w:rPr>
        <w:t>Nieto favors opening Mexico’s energy sector to private investment, and he may even allow foreign investment in its state oil company.</w:t>
      </w:r>
      <w:r w:rsidRPr="00730D94">
        <w:rPr>
          <w:rStyle w:val="StyleBoldUnderline"/>
          <w:sz w:val="12"/>
          <w:u w:val="none"/>
        </w:rPr>
        <w:t>¶</w:t>
      </w:r>
      <w:r w:rsidRPr="00730D94">
        <w:rPr>
          <w:rStyle w:val="StyleBoldUnderline"/>
          <w:sz w:val="12"/>
        </w:rPr>
        <w:t xml:space="preserve"> </w:t>
      </w:r>
      <w:r w:rsidRPr="00730D94">
        <w:rPr>
          <w:rStyle w:val="StyleBoldUnderline"/>
        </w:rPr>
        <w:t xml:space="preserve"> </w:t>
      </w:r>
      <w:r w:rsidRPr="00730D94">
        <w:rPr>
          <w:rStyle w:val="StyleBoldUnderline"/>
          <w:sz w:val="12"/>
          <w:u w:val="none"/>
        </w:rPr>
        <w:t>¶</w:t>
      </w:r>
      <w:r w:rsidRPr="00730D94">
        <w:rPr>
          <w:rStyle w:val="StyleBoldUnderline"/>
          <w:sz w:val="12"/>
        </w:rPr>
        <w:t xml:space="preserve"> </w:t>
      </w:r>
      <w:r w:rsidRPr="00730D94">
        <w:rPr>
          <w:rStyle w:val="StyleBoldUnderline"/>
        </w:rPr>
        <w:t xml:space="preserve">President </w:t>
      </w:r>
      <w:r w:rsidRPr="002611F7">
        <w:rPr>
          <w:rStyle w:val="StyleBoldUnderline"/>
          <w:highlight w:val="yellow"/>
        </w:rPr>
        <w:t>Obama has the chance to turn a page in U.S./Mexico relations, and he should not miss it.</w:t>
      </w:r>
      <w:r w:rsidRPr="00730D94">
        <w:rPr>
          <w:rStyle w:val="StyleBoldUnderline"/>
        </w:rPr>
        <w:t xml:space="preserve"> </w:t>
      </w:r>
      <w:r w:rsidRPr="00730D94">
        <w:rPr>
          <w:sz w:val="16"/>
        </w:rPr>
        <w:t>It’s time for a foreign policy with Mexico based on its potential, not on its problems.</w:t>
      </w:r>
    </w:p>
    <w:p w:rsidR="007A53FA" w:rsidRPr="00730D94" w:rsidRDefault="007A53FA" w:rsidP="007A53FA"/>
    <w:p w:rsidR="007A53FA" w:rsidRDefault="007A53FA">
      <w:pPr>
        <w:spacing w:after="200" w:line="276" w:lineRule="auto"/>
        <w:rPr>
          <w:rFonts w:asciiTheme="minorHAnsi" w:hAnsiTheme="minorHAnsi" w:cstheme="minorBidi"/>
          <w:sz w:val="22"/>
        </w:rPr>
      </w:pPr>
    </w:p>
    <w:p w:rsidR="007A53FA" w:rsidRPr="00730D94" w:rsidRDefault="007A53FA" w:rsidP="007A53FA">
      <w:pPr>
        <w:pStyle w:val="Heading3"/>
      </w:pPr>
      <w:r w:rsidRPr="00730D94">
        <w:lastRenderedPageBreak/>
        <w:t>1nc alt causes to relations</w:t>
      </w:r>
    </w:p>
    <w:p w:rsidR="007A53FA" w:rsidRPr="00730D94" w:rsidRDefault="007A53FA" w:rsidP="007A53FA"/>
    <w:p w:rsidR="007A53FA" w:rsidRDefault="007A53FA" w:rsidP="007A53FA">
      <w:pPr>
        <w:pStyle w:val="Heading4"/>
      </w:pPr>
      <w:r w:rsidRPr="00730D94">
        <w:t>Alt cause to relations – drug war</w:t>
      </w:r>
    </w:p>
    <w:p w:rsidR="007A53FA" w:rsidRPr="00730D94" w:rsidRDefault="007A53FA" w:rsidP="007A53FA">
      <w:r w:rsidRPr="00730D94">
        <w:rPr>
          <w:rStyle w:val="StyleStyleBold12pt"/>
        </w:rPr>
        <w:t>Walser 5-2</w:t>
      </w:r>
      <w:r w:rsidRPr="00730D94">
        <w:t xml:space="preserve"> (Ray Walser, veteran Foreign Service officer, is a Senior Policy Analyst specializing in Latin America at The Heritage Foundation, “President Obama, the Drug War, and Mexico: Failure Is an Option.” The Foundary. May 2, 2013. </w:t>
      </w:r>
      <w:hyperlink r:id="rId16" w:history="1">
        <w:r w:rsidRPr="00730D94">
          <w:rPr>
            <w:rStyle w:val="Hyperlink"/>
          </w:rPr>
          <w:t>http://blog.heritage.org/2013/05/02/president-obama-the-drug-war-and-mexico-failure-is-an-option/</w:t>
        </w:r>
      </w:hyperlink>
      <w:r w:rsidRPr="00730D94">
        <w:t>)</w:t>
      </w:r>
    </w:p>
    <w:p w:rsidR="007A53FA" w:rsidRDefault="007A53FA" w:rsidP="007A53FA">
      <w:pPr>
        <w:rPr>
          <w:rStyle w:val="StyleBoldUnderline"/>
        </w:rPr>
      </w:pPr>
      <w:r w:rsidRPr="00730D94">
        <w:rPr>
          <w:sz w:val="16"/>
        </w:rPr>
        <w:t xml:space="preserve">The White House still retains the power to set the national agenda and frame the political conversation at home and abroad. In his last conversation relating to drug issues in December 2012, President </w:t>
      </w:r>
      <w:r w:rsidRPr="00730D94">
        <w:rPr>
          <w:rStyle w:val="StyleBoldUnderline"/>
        </w:rPr>
        <w:t>Obama, when asked about the passage of marijuana legalization laws in Colorado and the state of Washington, responded that the federal government had “</w:t>
      </w:r>
      <w:hyperlink r:id="rId17" w:history="1">
        <w:r w:rsidRPr="00730D94">
          <w:rPr>
            <w:rStyle w:val="StyleBoldUnderline"/>
          </w:rPr>
          <w:t>bigger fish to fry</w:t>
        </w:r>
      </w:hyperlink>
      <w:r w:rsidRPr="00730D94">
        <w:rPr>
          <w:rStyle w:val="StyleBoldUnderline"/>
        </w:rPr>
        <w:t>.”</w:t>
      </w:r>
      <w:r w:rsidRPr="00730D94">
        <w:rPr>
          <w:rStyle w:val="StyleBoldUnderline"/>
          <w:sz w:val="12"/>
        </w:rPr>
        <w:t>¶</w:t>
      </w:r>
      <w:r w:rsidRPr="00730D94">
        <w:rPr>
          <w:rStyle w:val="StyleBoldUnderline"/>
        </w:rPr>
        <w:t xml:space="preserve"> These state laws run contrary to federal law and U.S. treaty obligations. Then-president Felipe Calderon of Mexico angrily fired back, questioning U.S. “</w:t>
      </w:r>
      <w:hyperlink r:id="rId18" w:history="1">
        <w:r w:rsidRPr="00730D94">
          <w:rPr>
            <w:rStyle w:val="StyleBoldUnderline"/>
          </w:rPr>
          <w:t>moral authority</w:t>
        </w:r>
      </w:hyperlink>
      <w:r w:rsidRPr="00730D94">
        <w:rPr>
          <w:rStyle w:val="StyleBoldUnderline"/>
        </w:rPr>
        <w:t>.”</w:t>
      </w:r>
      <w:r w:rsidRPr="00730D94">
        <w:rPr>
          <w:sz w:val="16"/>
        </w:rPr>
        <w:t xml:space="preserve"> When interviewed by the American Quarterly about his Mexican trip, the President </w:t>
      </w:r>
      <w:hyperlink r:id="rId19" w:history="1">
        <w:r w:rsidRPr="00730D94">
          <w:rPr>
            <w:sz w:val="16"/>
          </w:rPr>
          <w:t>answered no questions</w:t>
        </w:r>
      </w:hyperlink>
      <w:r w:rsidRPr="00730D94">
        <w:rPr>
          <w:sz w:val="16"/>
        </w:rPr>
        <w:t xml:space="preserve"> about drug trafficking. </w:t>
      </w:r>
      <w:r w:rsidRPr="00730D94">
        <w:rPr>
          <w:rStyle w:val="StyleBoldUnderline"/>
        </w:rPr>
        <w:t xml:space="preserve">In Mexico this week, Obama will talk trade, immigration reform, education, and dance diplomatically around the </w:t>
      </w:r>
      <w:r w:rsidRPr="00730D94">
        <w:rPr>
          <w:rStyle w:val="StyleBoldUnderline"/>
        </w:rPr>
        <w:lastRenderedPageBreak/>
        <w:t>drug issue.</w:t>
      </w:r>
      <w:r w:rsidRPr="00730D94">
        <w:rPr>
          <w:rStyle w:val="StyleBoldUnderline"/>
          <w:sz w:val="12"/>
        </w:rPr>
        <w:t>¶</w:t>
      </w:r>
      <w:r w:rsidRPr="00730D94">
        <w:rPr>
          <w:rStyle w:val="StyleBoldUnderline"/>
        </w:rPr>
        <w:t xml:space="preserve"> </w:t>
      </w:r>
      <w:hyperlink r:id="rId20" w:history="1">
        <w:r w:rsidRPr="002611F7">
          <w:rPr>
            <w:rStyle w:val="Emphasis"/>
            <w:highlight w:val="yellow"/>
          </w:rPr>
          <w:t>Fresh friction</w:t>
        </w:r>
      </w:hyperlink>
      <w:r w:rsidRPr="002611F7">
        <w:rPr>
          <w:rStyle w:val="Emphasis"/>
          <w:highlight w:val="yellow"/>
        </w:rPr>
        <w:t xml:space="preserve"> has emerged</w:t>
      </w:r>
      <w:r w:rsidRPr="002611F7">
        <w:rPr>
          <w:rStyle w:val="StyleBoldUnderline"/>
          <w:highlight w:val="yellow"/>
        </w:rPr>
        <w:t xml:space="preserve"> between the U.S. and Mexico over rules for counter-drug intelligence collection and sharing.</w:t>
      </w:r>
      <w:r w:rsidRPr="00730D94">
        <w:rPr>
          <w:sz w:val="16"/>
        </w:rPr>
        <w:t xml:space="preserve"> Mexico’s current president, Enrique Peña Nieto appears to be concentrating on more centralized control over drug collection and operations on Mexican territory. </w:t>
      </w:r>
      <w:r w:rsidRPr="00730D94">
        <w:rPr>
          <w:rStyle w:val="StyleBoldUnderline"/>
        </w:rPr>
        <w:t xml:space="preserve">Concerned about citizen security, Peña </w:t>
      </w:r>
      <w:r w:rsidRPr="002611F7">
        <w:rPr>
          <w:rStyle w:val="StyleBoldUnderline"/>
          <w:highlight w:val="yellow"/>
        </w:rPr>
        <w:t>Nieto hopes to reduce the harm done to ordinary Mexicans as drugs flow across his nation’s territory to U.S. consumers</w:t>
      </w:r>
      <w:r w:rsidRPr="00730D94">
        <w:rPr>
          <w:rStyle w:val="StyleBoldUnderline"/>
        </w:rPr>
        <w:t xml:space="preserve">. </w:t>
      </w:r>
      <w:r w:rsidRPr="002611F7">
        <w:rPr>
          <w:rStyle w:val="StyleBoldUnderline"/>
          <w:highlight w:val="yellow"/>
        </w:rPr>
        <w:t xml:space="preserve">At the back of his mind also is a recognition that he is dealing with the same Administration that launched Operation </w:t>
      </w:r>
      <w:hyperlink r:id="rId21" w:history="1">
        <w:r w:rsidRPr="002611F7">
          <w:rPr>
            <w:rStyle w:val="StyleBoldUnderline"/>
            <w:highlight w:val="yellow"/>
          </w:rPr>
          <w:t>Fast and Furious</w:t>
        </w:r>
      </w:hyperlink>
      <w:r w:rsidRPr="00730D94">
        <w:rPr>
          <w:rStyle w:val="StyleBoldUnderline"/>
        </w:rPr>
        <w:t>, which let guns walk across the border, and that argues marijuana legalization in Colorado and Washington is no big deal.</w:t>
      </w:r>
    </w:p>
    <w:p w:rsidR="007A53FA" w:rsidRDefault="007A53FA" w:rsidP="007A53FA">
      <w:pPr>
        <w:pStyle w:val="Heading3"/>
        <w:rPr>
          <w:rStyle w:val="StyleBoldUnderline"/>
        </w:rPr>
      </w:pPr>
      <w:r>
        <w:rPr>
          <w:rStyle w:val="StyleBoldUnderline"/>
        </w:rPr>
        <w:lastRenderedPageBreak/>
        <w:t>China</w:t>
      </w:r>
    </w:p>
    <w:p w:rsidR="007A53FA" w:rsidRDefault="007A53FA" w:rsidP="007A53FA">
      <w:pPr>
        <w:pStyle w:val="Heading4"/>
      </w:pPr>
      <w:r>
        <w:rPr>
          <w:b w:val="0"/>
          <w:bCs w:val="0"/>
        </w:rPr>
        <w:t xml:space="preserve">Chinese international influence is an </w:t>
      </w:r>
      <w:r>
        <w:rPr>
          <w:b w:val="0"/>
          <w:bCs w:val="0"/>
          <w:u w:val="single"/>
        </w:rPr>
        <w:t>existential impact</w:t>
      </w:r>
      <w:r>
        <w:rPr>
          <w:b w:val="0"/>
          <w:bCs w:val="0"/>
        </w:rPr>
        <w:t xml:space="preserve"> – it </w:t>
      </w:r>
      <w:r>
        <w:rPr>
          <w:b w:val="0"/>
          <w:bCs w:val="0"/>
          <w:u w:val="single"/>
        </w:rPr>
        <w:t>controls</w:t>
      </w:r>
      <w:r>
        <w:rPr>
          <w:b w:val="0"/>
          <w:bCs w:val="0"/>
        </w:rPr>
        <w:t xml:space="preserve"> every scenario for extinction </w:t>
      </w:r>
    </w:p>
    <w:p w:rsidR="007A53FA" w:rsidRDefault="007A53FA" w:rsidP="007A53FA">
      <w:pPr>
        <w:rPr>
          <w:rStyle w:val="AuthorYear"/>
        </w:rPr>
      </w:pPr>
      <w:r>
        <w:rPr>
          <w:rStyle w:val="AuthorYear"/>
        </w:rPr>
        <w:t>Zhang ‘12</w:t>
      </w:r>
    </w:p>
    <w:p w:rsidR="007A53FA" w:rsidRDefault="007A53FA" w:rsidP="007A53FA">
      <w:pPr>
        <w:rPr>
          <w:rStyle w:val="StyleStyleBold12pt"/>
        </w:rPr>
      </w:pPr>
      <w:r>
        <w:rPr>
          <w:rStyle w:val="StyleStyleBold12pt"/>
        </w:rPr>
        <w:t>[Prof of Diplomacy and IR at the Geneva School of Diplomacy. “The Rise of China’s Political Softpower” 9/4/12 http://www.china.org.cn/opinion/2012-09/04/content_26421330.htm ]</w:t>
      </w:r>
    </w:p>
    <w:p w:rsidR="007A53FA" w:rsidRDefault="007A53FA" w:rsidP="007A53FA">
      <w:pPr>
        <w:rPr>
          <w:sz w:val="16"/>
        </w:rPr>
      </w:pPr>
      <w:r>
        <w:rPr>
          <w:rStyle w:val="StyleBoldUnderline"/>
        </w:rPr>
        <w:t xml:space="preserve">As China plays an increasingly significant role in the world, its soft power must be attractive both domestically as well as internationally. </w:t>
      </w:r>
      <w:r>
        <w:rPr>
          <w:rStyle w:val="StyleBoldUnderline"/>
          <w:highlight w:val="yellow"/>
        </w:rPr>
        <w:t xml:space="preserve">The world faces </w:t>
      </w:r>
      <w:r>
        <w:rPr>
          <w:rStyle w:val="StyleBoldUnderline"/>
        </w:rPr>
        <w:t xml:space="preserve">many difficulties, including </w:t>
      </w:r>
      <w:r>
        <w:rPr>
          <w:rStyle w:val="Emphasis"/>
          <w:rFonts w:cstheme="minorBidi"/>
          <w:highlight w:val="yellow"/>
        </w:rPr>
        <w:t>widespread poverty</w:t>
      </w:r>
      <w:r>
        <w:rPr>
          <w:rStyle w:val="StyleBoldUnderline"/>
          <w:highlight w:val="yellow"/>
        </w:rPr>
        <w:t xml:space="preserve">, </w:t>
      </w:r>
      <w:r>
        <w:rPr>
          <w:rStyle w:val="Emphasis"/>
          <w:rFonts w:cstheme="minorBidi"/>
          <w:highlight w:val="yellow"/>
        </w:rPr>
        <w:t>international conflict</w:t>
      </w:r>
      <w:r>
        <w:rPr>
          <w:rStyle w:val="StyleBoldUnderline"/>
          <w:highlight w:val="yellow"/>
        </w:rPr>
        <w:t xml:space="preserve">, </w:t>
      </w:r>
      <w:r>
        <w:rPr>
          <w:rStyle w:val="Emphasis"/>
          <w:rFonts w:cstheme="minorBidi"/>
          <w:highlight w:val="yellow"/>
        </w:rPr>
        <w:t>the clash of civilizations</w:t>
      </w:r>
      <w:r>
        <w:rPr>
          <w:rStyle w:val="StyleBoldUnderline"/>
          <w:highlight w:val="yellow"/>
        </w:rPr>
        <w:t xml:space="preserve"> and </w:t>
      </w:r>
      <w:r>
        <w:rPr>
          <w:rStyle w:val="Emphasis"/>
          <w:rFonts w:cstheme="minorBidi"/>
          <w:highlight w:val="yellow"/>
        </w:rPr>
        <w:t>environmental protection</w:t>
      </w:r>
      <w:r>
        <w:rPr>
          <w:rStyle w:val="StyleBoldUnderline"/>
        </w:rPr>
        <w:t>. Thus far, the Western model has not been able to decisively address these issues; the China model therefore brings hope that we can make progress in conquering these dilemmas</w:t>
      </w:r>
      <w:r>
        <w:rPr>
          <w:sz w:val="16"/>
        </w:rPr>
        <w:t xml:space="preserve">. Poverty and development </w:t>
      </w:r>
      <w:r>
        <w:rPr>
          <w:rStyle w:val="StyleBoldUnderline"/>
          <w:highlight w:val="yellow"/>
        </w:rPr>
        <w:t>The Western</w:t>
      </w:r>
      <w:r>
        <w:rPr>
          <w:rStyle w:val="StyleBoldUnderline"/>
        </w:rPr>
        <w:t xml:space="preserve">-dominated global economic </w:t>
      </w:r>
      <w:r>
        <w:rPr>
          <w:rStyle w:val="StyleBoldUnderline"/>
          <w:highlight w:val="yellow"/>
        </w:rPr>
        <w:t>order</w:t>
      </w:r>
      <w:r>
        <w:rPr>
          <w:rStyle w:val="StyleBoldUnderline"/>
        </w:rPr>
        <w:t xml:space="preserve"> </w:t>
      </w:r>
      <w:r>
        <w:rPr>
          <w:rStyle w:val="StyleBoldUnderline"/>
          <w:highlight w:val="yellow"/>
        </w:rPr>
        <w:t>has worsened poverty</w:t>
      </w:r>
      <w:r>
        <w:rPr>
          <w:rStyle w:val="StyleBoldUnderline"/>
        </w:rPr>
        <w:t xml:space="preserve"> in developing countries</w:t>
      </w:r>
      <w:r>
        <w:rPr>
          <w:sz w:val="16"/>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Pr>
          <w:rStyle w:val="StyleBoldUnderline"/>
        </w:rPr>
        <w:t>In con</w:t>
      </w:r>
      <w:r>
        <w:rPr>
          <w:rStyle w:val="StyleBoldUnderline"/>
        </w:rPr>
        <w:lastRenderedPageBreak/>
        <w:t xml:space="preserve">trast, </w:t>
      </w:r>
      <w:r>
        <w:rPr>
          <w:rStyle w:val="StyleBoldUnderline"/>
          <w:highlight w:val="yellow"/>
        </w:rPr>
        <w:t xml:space="preserve">China forged a new path of development </w:t>
      </w:r>
      <w:r>
        <w:rPr>
          <w:rStyle w:val="StyleBoldUnderline"/>
        </w:rPr>
        <w:t>for its citizens in spite of this unfair international order which enabled it to virtually eliminate extreme poverty at home. This extensive experience</w:t>
      </w:r>
      <w:r>
        <w:rPr>
          <w:sz w:val="16"/>
        </w:rPr>
        <w:t xml:space="preserve"> </w:t>
      </w:r>
      <w:r>
        <w:rPr>
          <w:rStyle w:val="StyleBoldUnderline"/>
        </w:rPr>
        <w:t>would i</w:t>
      </w:r>
      <w:r>
        <w:rPr>
          <w:sz w:val="16"/>
        </w:rPr>
        <w:t xml:space="preserve">ndeed </w:t>
      </w:r>
      <w:r>
        <w:rPr>
          <w:rStyle w:val="StyleBoldUnderline"/>
        </w:rPr>
        <w:t>be helpful in the fight against global poverty</w:t>
      </w:r>
      <w:r>
        <w:rPr>
          <w:sz w:val="16"/>
        </w:rPr>
        <w:t xml:space="preserve">. War and peace </w:t>
      </w:r>
      <w:r>
        <w:rPr>
          <w:rStyle w:val="StyleBoldUnderline"/>
        </w:rPr>
        <w:t xml:space="preserve">In the past few years, </w:t>
      </w:r>
      <w:r>
        <w:rPr>
          <w:rStyle w:val="StyleBoldUnderline"/>
          <w:highlight w:val="yellow"/>
        </w:rPr>
        <w:t xml:space="preserve">the American model </w:t>
      </w:r>
      <w:r>
        <w:rPr>
          <w:rStyle w:val="StyleBoldUnderline"/>
        </w:rPr>
        <w:t xml:space="preserve">of "exporting democracy'" has </w:t>
      </w:r>
      <w:r>
        <w:rPr>
          <w:rStyle w:val="Emphasis"/>
          <w:rFonts w:cstheme="minorBidi"/>
          <w:highlight w:val="yellow"/>
        </w:rPr>
        <w:t>produced a more turbulent world,</w:t>
      </w:r>
      <w:r>
        <w:rPr>
          <w:rStyle w:val="Emphasis"/>
          <w:rFonts w:cstheme="minorBidi"/>
        </w:rPr>
        <w:t xml:space="preserve"> </w:t>
      </w:r>
      <w:r>
        <w:rPr>
          <w:rStyle w:val="StyleBoldUnderline"/>
        </w:rPr>
        <w:t xml:space="preserve">as the increased risk of </w:t>
      </w:r>
      <w:r>
        <w:rPr>
          <w:rStyle w:val="Emphasis"/>
          <w:rFonts w:cstheme="minorBidi"/>
          <w:highlight w:val="yellow"/>
        </w:rPr>
        <w:t>terrorism threatens global security</w:t>
      </w:r>
      <w:r>
        <w:rPr>
          <w:sz w:val="16"/>
        </w:rPr>
        <w:t xml:space="preserve">. </w:t>
      </w:r>
      <w:r>
        <w:rPr>
          <w:rStyle w:val="StyleBoldUnderline"/>
        </w:rPr>
        <w:t xml:space="preserve">In contrast, China insists that "harmony is most precious". It is more practical, </w:t>
      </w:r>
      <w:r>
        <w:rPr>
          <w:rStyle w:val="StyleBoldUnderline"/>
          <w:highlight w:val="yellow"/>
        </w:rPr>
        <w:t xml:space="preserve">the Chinese </w:t>
      </w:r>
      <w:r>
        <w:rPr>
          <w:rStyle w:val="StyleBoldUnderline"/>
        </w:rPr>
        <w:t xml:space="preserve">system argues, to </w:t>
      </w:r>
      <w:r>
        <w:rPr>
          <w:rStyle w:val="StyleBoldUnderline"/>
          <w:highlight w:val="yellow"/>
        </w:rPr>
        <w:t>strengthen</w:t>
      </w:r>
      <w:r>
        <w:rPr>
          <w:rStyle w:val="StyleBoldUnderline"/>
        </w:rPr>
        <w:t xml:space="preserve"> international </w:t>
      </w:r>
      <w:r>
        <w:rPr>
          <w:rStyle w:val="StyleBoldUnderline"/>
          <w:highlight w:val="yellow"/>
        </w:rPr>
        <w:t xml:space="preserve">cooperation </w:t>
      </w:r>
      <w:r>
        <w:rPr>
          <w:rStyle w:val="StyleBoldUnderline"/>
        </w:rPr>
        <w:t xml:space="preserve">while </w:t>
      </w:r>
      <w:r>
        <w:rPr>
          <w:rStyle w:val="StyleBoldUnderline"/>
          <w:highlight w:val="yellow"/>
        </w:rPr>
        <w:t>addressing</w:t>
      </w:r>
      <w:r>
        <w:rPr>
          <w:rStyle w:val="StyleBoldUnderline"/>
        </w:rPr>
        <w:t xml:space="preserve"> both the </w:t>
      </w:r>
      <w:r>
        <w:rPr>
          <w:rStyle w:val="StyleBoldUnderline"/>
          <w:highlight w:val="yellow"/>
        </w:rPr>
        <w:t>symptoms and</w:t>
      </w:r>
      <w:r>
        <w:rPr>
          <w:rStyle w:val="StyleBoldUnderline"/>
        </w:rPr>
        <w:t xml:space="preserve"> root </w:t>
      </w:r>
      <w:r>
        <w:rPr>
          <w:rStyle w:val="StyleBoldUnderline"/>
          <w:highlight w:val="yellow"/>
        </w:rPr>
        <w:t xml:space="preserve">causes </w:t>
      </w:r>
      <w:r>
        <w:rPr>
          <w:rStyle w:val="StyleBoldUnderline"/>
        </w:rPr>
        <w:t>of terrorism</w:t>
      </w:r>
      <w:r>
        <w:rPr>
          <w:sz w:val="16"/>
        </w:rPr>
        <w:t xml:space="preserve">. The clash of civilizations </w:t>
      </w:r>
      <w:r>
        <w:rPr>
          <w:rStyle w:val="StyleBoldUnderline"/>
        </w:rPr>
        <w:t>Conflict between Western countries and the Islamic world is intensifying</w:t>
      </w:r>
      <w:r>
        <w:rPr>
          <w:sz w:val="16"/>
        </w:rPr>
        <w:t xml:space="preserve">.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 </w:t>
      </w:r>
      <w:r>
        <w:rPr>
          <w:rStyle w:val="StyleBoldUnderline"/>
        </w:rPr>
        <w:t>China strives for "being harmonious yet remaining different", which means to respect other nations, and learn from each other</w:t>
      </w:r>
      <w:r>
        <w:rPr>
          <w:sz w:val="16"/>
        </w:rPr>
        <w:t xml:space="preserve">. </w:t>
      </w:r>
      <w:r>
        <w:rPr>
          <w:rStyle w:val="StyleBoldUnderline"/>
        </w:rPr>
        <w:t>This philosophy is,</w:t>
      </w:r>
      <w:r>
        <w:rPr>
          <w:sz w:val="16"/>
        </w:rPr>
        <w:t xml:space="preserve"> in fact, </w:t>
      </w:r>
      <w:r>
        <w:rPr>
          <w:rStyle w:val="StyleBoldUnderline"/>
        </w:rPr>
        <w:t>wiser than</w:t>
      </w:r>
      <w:r>
        <w:rPr>
          <w:sz w:val="16"/>
        </w:rPr>
        <w:t xml:space="preserve"> </w:t>
      </w:r>
      <w:r>
        <w:rPr>
          <w:rStyle w:val="StyleBoldUnderline"/>
        </w:rPr>
        <w:t xml:space="preserve">that of Huntington, and it's also the reason why few religious conflicts have broken out in China. </w:t>
      </w:r>
      <w:r>
        <w:rPr>
          <w:rStyle w:val="StyleBoldUnderline"/>
          <w:highlight w:val="yellow"/>
        </w:rPr>
        <w:t xml:space="preserve">China's </w:t>
      </w:r>
      <w:r>
        <w:rPr>
          <w:rStyle w:val="StyleBoldUnderline"/>
        </w:rPr>
        <w:t xml:space="preserve">stance </w:t>
      </w:r>
      <w:r>
        <w:rPr>
          <w:rStyle w:val="StyleBoldUnderline"/>
          <w:highlight w:val="yellow"/>
        </w:rPr>
        <w:t xml:space="preserve">in </w:t>
      </w:r>
      <w:r>
        <w:rPr>
          <w:rStyle w:val="StyleBoldUnderline"/>
        </w:rPr>
        <w:t xml:space="preserve">regards to </w:t>
      </w:r>
      <w:r>
        <w:rPr>
          <w:rStyle w:val="StyleBoldUnderline"/>
          <w:highlight w:val="yellow"/>
        </w:rPr>
        <w:t>reconciling cultural conflicts</w:t>
      </w:r>
      <w:r>
        <w:rPr>
          <w:rStyle w:val="StyleBoldUnderline"/>
        </w:rPr>
        <w:t xml:space="preserve">, therefore, </w:t>
      </w:r>
      <w:r>
        <w:rPr>
          <w:rStyle w:val="StyleBoldUnderline"/>
          <w:highlight w:val="yellow"/>
        </w:rPr>
        <w:t>is</w:t>
      </w:r>
      <w:r>
        <w:rPr>
          <w:rStyle w:val="StyleBoldUnderline"/>
        </w:rPr>
        <w:t xml:space="preserve"> more </w:t>
      </w:r>
      <w:r>
        <w:rPr>
          <w:rStyle w:val="StyleBoldUnderline"/>
          <w:highlight w:val="yellow"/>
        </w:rPr>
        <w:t>preferable than</w:t>
      </w:r>
      <w:r>
        <w:rPr>
          <w:rStyle w:val="StyleBoldUnderline"/>
        </w:rPr>
        <w:t xml:space="preserve"> its "self-centered" </w:t>
      </w:r>
      <w:r>
        <w:rPr>
          <w:rStyle w:val="StyleBoldUnderline"/>
          <w:highlight w:val="yellow"/>
        </w:rPr>
        <w:t>Western counterargument</w:t>
      </w:r>
      <w:r>
        <w:rPr>
          <w:sz w:val="16"/>
        </w:rPr>
        <w:t xml:space="preserve">. Environmental protection </w:t>
      </w:r>
      <w:r>
        <w:rPr>
          <w:rStyle w:val="StyleBoldUnderline"/>
        </w:rPr>
        <w:t xml:space="preserve">Poorer countries and their people are the most obvious victims of global warming, yet they are the least </w:t>
      </w:r>
      <w:r>
        <w:rPr>
          <w:rStyle w:val="StyleBoldUnderline"/>
        </w:rPr>
        <w:lastRenderedPageBreak/>
        <w:t xml:space="preserve">responsible for the </w:t>
      </w:r>
      <w:r>
        <w:rPr>
          <w:rStyle w:val="Emphasis"/>
          <w:rFonts w:cstheme="minorBidi"/>
        </w:rPr>
        <w:t>emission of greenhouse gases</w:t>
      </w:r>
      <w:r>
        <w:rPr>
          <w:rStyle w:val="StyleBoldUnderline"/>
        </w:rPr>
        <w:t xml:space="preserve">. Although Europeans and Americans have a strong awareness of environmental protection, it is still hard to change their extravagant lifestyles. Chinese environmental protection standards are not yet ideal, but some </w:t>
      </w:r>
      <w:r>
        <w:rPr>
          <w:rStyle w:val="StyleBoldUnderline"/>
          <w:highlight w:val="yellow"/>
        </w:rPr>
        <w:t xml:space="preserve">effective environmental ideas can be extracted from </w:t>
      </w:r>
      <w:r>
        <w:rPr>
          <w:rStyle w:val="StyleBoldUnderline"/>
        </w:rPr>
        <w:t xml:space="preserve">the </w:t>
      </w:r>
      <w:r>
        <w:rPr>
          <w:rStyle w:val="StyleBoldUnderline"/>
          <w:highlight w:val="yellow"/>
        </w:rPr>
        <w:t xml:space="preserve">China </w:t>
      </w:r>
      <w:r>
        <w:rPr>
          <w:rStyle w:val="StyleBoldUnderline"/>
        </w:rPr>
        <w:t xml:space="preserve">model. </w:t>
      </w:r>
      <w:r>
        <w:rPr>
          <w:sz w:val="16"/>
        </w:rPr>
        <w:t xml:space="preserve">Perfecting the China model </w:t>
      </w:r>
      <w:r>
        <w:rPr>
          <w:rStyle w:val="StyleBoldUnderline"/>
        </w:rPr>
        <w:t>The China model is still being perfected, but its unique influence in dealing with the above four issues grows as China becomes stronger</w:t>
      </w:r>
      <w:r>
        <w:rPr>
          <w:sz w:val="16"/>
        </w:rPr>
        <w:t>.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t</w:t>
      </w:r>
      <w:r>
        <w:rPr>
          <w:rStyle w:val="StyleBoldUnderline"/>
        </w:rPr>
        <w:t xml:space="preserve">he rise of </w:t>
      </w:r>
      <w:r>
        <w:rPr>
          <w:rStyle w:val="StyleBoldUnderline"/>
          <w:highlight w:val="yellow"/>
        </w:rPr>
        <w:t>China's</w:t>
      </w:r>
      <w:r>
        <w:rPr>
          <w:rStyle w:val="StyleBoldUnderline"/>
        </w:rPr>
        <w:t xml:space="preserve"> political </w:t>
      </w:r>
      <w:r>
        <w:rPr>
          <w:rStyle w:val="StyleBoldUnderline"/>
          <w:highlight w:val="yellow"/>
        </w:rPr>
        <w:t>soft power</w:t>
      </w:r>
      <w:r>
        <w:rPr>
          <w:sz w:val="16"/>
        </w:rPr>
        <w:t xml:space="preserve">, which </w:t>
      </w:r>
      <w:r>
        <w:rPr>
          <w:rStyle w:val="StyleBoldUnderline"/>
        </w:rPr>
        <w:t xml:space="preserve">has significantly </w:t>
      </w:r>
      <w:r>
        <w:rPr>
          <w:rStyle w:val="StyleBoldUnderline"/>
          <w:highlight w:val="yellow"/>
        </w:rPr>
        <w:t>helped</w:t>
      </w:r>
      <w:r>
        <w:rPr>
          <w:rStyle w:val="StyleBoldUnderline"/>
        </w:rPr>
        <w:t xml:space="preserve"> China </w:t>
      </w:r>
      <w:r>
        <w:rPr>
          <w:rStyle w:val="StyleBoldUnderline"/>
          <w:highlight w:val="yellow"/>
        </w:rPr>
        <w:t>deal with challenges,</w:t>
      </w:r>
      <w:r>
        <w:rPr>
          <w:rStyle w:val="StyleBoldUnderline"/>
        </w:rPr>
        <w:t xml:space="preserve"> assist developing countries in reducing poverty, and manage </w:t>
      </w:r>
      <w:r>
        <w:rPr>
          <w:rStyle w:val="StyleBoldUnderline"/>
          <w:highlight w:val="yellow"/>
        </w:rPr>
        <w:t>global issues</w:t>
      </w:r>
      <w:r>
        <w:rPr>
          <w:sz w:val="16"/>
        </w:rPr>
        <w:t>. As the China model improves, it will continue to surprise the world.</w:t>
      </w:r>
    </w:p>
    <w:p w:rsidR="007A53FA" w:rsidRDefault="007A53FA" w:rsidP="007A53FA"/>
    <w:p w:rsidR="007A53FA" w:rsidRDefault="007A53FA" w:rsidP="007A53FA">
      <w:pPr>
        <w:pStyle w:val="Heading4"/>
      </w:pPr>
      <w:r>
        <w:rPr>
          <w:b w:val="0"/>
          <w:bCs w:val="0"/>
        </w:rPr>
        <w:t xml:space="preserve">China’s engagement in Latin America is key to CCP stability. </w:t>
      </w:r>
    </w:p>
    <w:p w:rsidR="007A53FA" w:rsidRDefault="007A53FA" w:rsidP="007A53FA">
      <w:r>
        <w:rPr>
          <w:b/>
        </w:rPr>
        <w:t>Farnsworth, 12</w:t>
      </w:r>
      <w:r>
        <w:t xml:space="preserve"> – Vice-president of the Council of the Americas in Washington DC (Eric, “Memo to Washing</w:t>
      </w:r>
      <w:r>
        <w:lastRenderedPageBreak/>
        <w:t>ton: China's Growing Presence in Latin America,” Americas Quarterly, Vol. 6, No. 1, Winter, 2012, http://www.americasquarterly.org/Farnsworth)//VP</w:t>
      </w:r>
    </w:p>
    <w:p w:rsidR="007A53FA" w:rsidRDefault="007A53FA" w:rsidP="007A53FA">
      <w:pPr>
        <w:rPr>
          <w:sz w:val="16"/>
        </w:rPr>
      </w:pPr>
      <w:r>
        <w:rPr>
          <w:u w:val="single"/>
        </w:rPr>
        <w:t>What is China doing in the Americas</w:t>
      </w:r>
      <w:r>
        <w:t xml:space="preserve">? </w:t>
      </w:r>
      <w:r>
        <w:rPr>
          <w:sz w:val="16"/>
        </w:rPr>
        <w:t xml:space="preserve">It’s a good question—and an increasingly important one for policymakers in Washington. According to one U.S. analyst, it’s about “goodwill, good business and strategic position.”1 Perhaps. But the jury is still out, mostly because </w:t>
      </w:r>
      <w:r>
        <w:rPr>
          <w:u w:val="single"/>
        </w:rPr>
        <w:t>China’s interest in the Western Hemisphere is barely a decade old</w:t>
      </w:r>
      <w:r>
        <w:t xml:space="preserve">. </w:t>
      </w:r>
      <w:r>
        <w:rPr>
          <w:sz w:val="16"/>
        </w:rPr>
        <w:t>For many years, beyond attempts to wean Latin American and Caribbean nations away from support for Taiwan and efforts to build Third World solidarity, China’s footprint in the Americas was light. That has now changed</w:t>
      </w:r>
      <w:r>
        <w:t xml:space="preserve">. </w:t>
      </w:r>
      <w:r>
        <w:rPr>
          <w:sz w:val="16"/>
        </w:rPr>
        <w:t xml:space="preserve">Since then-President Jiang Zemin’s 13-day trip to Latin America in April 2001 and the subsequent visits of President Hu Jintao in 2004 and 2011, </w:t>
      </w:r>
      <w:r>
        <w:rPr>
          <w:highlight w:val="yellow"/>
          <w:u w:val="single"/>
        </w:rPr>
        <w:t xml:space="preserve">Chinese engagement with the region </w:t>
      </w:r>
      <w:r>
        <w:rPr>
          <w:u w:val="single"/>
        </w:rPr>
        <w:t xml:space="preserve">has </w:t>
      </w:r>
      <w:r>
        <w:rPr>
          <w:highlight w:val="yellow"/>
          <w:u w:val="single"/>
        </w:rPr>
        <w:t>exploded</w:t>
      </w:r>
      <w:r>
        <w:t xml:space="preserve">. </w:t>
      </w:r>
      <w:r>
        <w:rPr>
          <w:sz w:val="16"/>
        </w:rPr>
        <w:t>Today, China is the top trade partner of Brazil and Chile, and the second trade partner of Argentina and Peru. By late 2010, Chinese enterprises had invested almost $44 billion in the region, according to China’s National Development and Reform Commission, almost a quarter of which was invested in 2010 alone. Top investment targets included Brazil, but also Argentina, Chile, Ecuador, Panama, Peru, and Venezuela.</w:t>
      </w:r>
      <w:r>
        <w:t xml:space="preserve"> </w:t>
      </w:r>
      <w:r>
        <w:rPr>
          <w:highlight w:val="yellow"/>
          <w:u w:val="single"/>
        </w:rPr>
        <w:t>Innovative financing</w:t>
      </w:r>
      <w:r>
        <w:rPr>
          <w:u w:val="single"/>
        </w:rPr>
        <w:t xml:space="preserve"> by Chinese entities was often behind the deals</w:t>
      </w:r>
      <w:r>
        <w:rPr>
          <w:sz w:val="16"/>
        </w:rPr>
        <w:t xml:space="preserve">—and in some cases, such as Ecuador and Venezuela, investments took the form of loans secured by guaranteed future deliveries of oil. </w:t>
      </w:r>
      <w:r>
        <w:rPr>
          <w:u w:val="single"/>
        </w:rPr>
        <w:t xml:space="preserve">That </w:t>
      </w:r>
      <w:r>
        <w:rPr>
          <w:highlight w:val="yellow"/>
          <w:u w:val="single"/>
        </w:rPr>
        <w:t xml:space="preserve">is a marked change </w:t>
      </w:r>
      <w:r>
        <w:rPr>
          <w:u w:val="single"/>
        </w:rPr>
        <w:t xml:space="preserve">from 2003, the year before Hu’s first visit, when China invested just $1 billion in all of Latin America. By now the outlines of the story are well known. As </w:t>
      </w:r>
      <w:r>
        <w:rPr>
          <w:highlight w:val="yellow"/>
          <w:u w:val="single"/>
        </w:rPr>
        <w:t xml:space="preserve">part of the dash for economic growth </w:t>
      </w:r>
      <w:r>
        <w:rPr>
          <w:u w:val="single"/>
        </w:rPr>
        <w:t xml:space="preserve">that </w:t>
      </w:r>
      <w:r>
        <w:rPr>
          <w:highlight w:val="yellow"/>
          <w:u w:val="single"/>
        </w:rPr>
        <w:t xml:space="preserve">the Chinese Communist Party </w:t>
      </w:r>
      <w:r>
        <w:rPr>
          <w:highlight w:val="yellow"/>
          <w:u w:val="single"/>
        </w:rPr>
        <w:lastRenderedPageBreak/>
        <w:t>believes</w:t>
      </w:r>
      <w:r>
        <w:rPr>
          <w:u w:val="single"/>
        </w:rPr>
        <w:t xml:space="preserve"> </w:t>
      </w:r>
      <w:r>
        <w:rPr>
          <w:highlight w:val="yellow"/>
          <w:u w:val="single"/>
        </w:rPr>
        <w:t xml:space="preserve">will </w:t>
      </w:r>
      <w:r>
        <w:rPr>
          <w:u w:val="single"/>
        </w:rPr>
        <w:t xml:space="preserve">help to </w:t>
      </w:r>
      <w:r>
        <w:rPr>
          <w:highlight w:val="yellow"/>
          <w:u w:val="single"/>
        </w:rPr>
        <w:t xml:space="preserve">maintain </w:t>
      </w:r>
      <w:r>
        <w:rPr>
          <w:u w:val="single"/>
        </w:rPr>
        <w:t xml:space="preserve">its </w:t>
      </w:r>
      <w:r>
        <w:rPr>
          <w:highlight w:val="yellow"/>
          <w:u w:val="single"/>
        </w:rPr>
        <w:t>legitimacy</w:t>
      </w:r>
      <w:r>
        <w:rPr>
          <w:u w:val="single"/>
        </w:rPr>
        <w:t>—an average annual rate of 9.8 percent from 1979 to 2009, including an 8.7 percent growth rate in 2009 when much of the rest of the world faced economic collapse—</w:t>
      </w:r>
      <w:r>
        <w:rPr>
          <w:highlight w:val="yellow"/>
          <w:u w:val="single"/>
        </w:rPr>
        <w:t xml:space="preserve">Beijing is on a </w:t>
      </w:r>
      <w:r>
        <w:rPr>
          <w:u w:val="single"/>
        </w:rPr>
        <w:t xml:space="preserve">global </w:t>
      </w:r>
      <w:r>
        <w:rPr>
          <w:highlight w:val="yellow"/>
          <w:u w:val="single"/>
        </w:rPr>
        <w:t xml:space="preserve">quest to lock in </w:t>
      </w:r>
      <w:r>
        <w:rPr>
          <w:u w:val="single"/>
        </w:rPr>
        <w:t>the natural</w:t>
      </w:r>
      <w:r>
        <w:rPr>
          <w:highlight w:val="yellow"/>
          <w:u w:val="single"/>
        </w:rPr>
        <w:t xml:space="preserve"> resources that fuel </w:t>
      </w:r>
      <w:r>
        <w:rPr>
          <w:u w:val="single"/>
        </w:rPr>
        <w:t xml:space="preserve">its </w:t>
      </w:r>
      <w:r>
        <w:rPr>
          <w:highlight w:val="yellow"/>
          <w:u w:val="single"/>
        </w:rPr>
        <w:t>growth</w:t>
      </w:r>
      <w:r>
        <w:rPr>
          <w:u w:val="single"/>
        </w:rPr>
        <w:t>.</w:t>
      </w:r>
      <w:r>
        <w:t xml:space="preserve"> </w:t>
      </w:r>
      <w:r>
        <w:rPr>
          <w:sz w:val="16"/>
        </w:rPr>
        <w:t xml:space="preserve">From Southeast Asia to Africa to Latin America and beyond, </w:t>
      </w:r>
      <w:r>
        <w:rPr>
          <w:u w:val="single"/>
        </w:rPr>
        <w:t>China is scouring the globe to invest in primary commodities</w:t>
      </w:r>
      <w:r>
        <w:t xml:space="preserve">. </w:t>
      </w:r>
      <w:r>
        <w:rPr>
          <w:sz w:val="16"/>
        </w:rPr>
        <w:t>By the end of 2011, more than $3 trillion in foreign exchange reserves provided an impressive war chest from which to purchase the global assets that China’s leaders believe they need to support economic growth—and thus political stability—for the medium to longer term.</w:t>
      </w:r>
      <w:r>
        <w:t xml:space="preserve"> </w:t>
      </w:r>
      <w:r>
        <w:rPr>
          <w:u w:val="single"/>
        </w:rPr>
        <w:t xml:space="preserve">As </w:t>
      </w:r>
      <w:r>
        <w:rPr>
          <w:highlight w:val="yellow"/>
          <w:u w:val="single"/>
        </w:rPr>
        <w:t xml:space="preserve">China faces its </w:t>
      </w:r>
      <w:r>
        <w:rPr>
          <w:u w:val="single"/>
        </w:rPr>
        <w:t xml:space="preserve">own </w:t>
      </w:r>
      <w:r>
        <w:rPr>
          <w:highlight w:val="yellow"/>
          <w:u w:val="single"/>
        </w:rPr>
        <w:t>near-term leadership transition</w:t>
      </w:r>
      <w:r>
        <w:rPr>
          <w:u w:val="single"/>
        </w:rPr>
        <w:t xml:space="preserve">, </w:t>
      </w:r>
      <w:r>
        <w:rPr>
          <w:highlight w:val="yellow"/>
          <w:u w:val="single"/>
        </w:rPr>
        <w:t xml:space="preserve">efforts to purchase domestic </w:t>
      </w:r>
      <w:r>
        <w:rPr>
          <w:u w:val="single"/>
        </w:rPr>
        <w:t xml:space="preserve">political </w:t>
      </w:r>
      <w:r>
        <w:rPr>
          <w:highlight w:val="yellow"/>
          <w:u w:val="single"/>
        </w:rPr>
        <w:t>stability with foreign trade and investment are likely to intensify</w:t>
      </w:r>
      <w:r>
        <w:rPr>
          <w:sz w:val="16"/>
          <w:highlight w:val="yellow"/>
          <w:u w:val="single"/>
        </w:rPr>
        <w:t>.</w:t>
      </w:r>
      <w:r>
        <w:rPr>
          <w:sz w:val="16"/>
        </w:rPr>
        <w:t xml:space="preserve"> At the same time,</w:t>
      </w:r>
      <w:r>
        <w:t xml:space="preserve"> </w:t>
      </w:r>
      <w:r>
        <w:rPr>
          <w:highlight w:val="yellow"/>
          <w:u w:val="single"/>
        </w:rPr>
        <w:t>Latin American nations that have been the primary trade and investment partners with China</w:t>
      </w:r>
      <w:r>
        <w:rPr>
          <w:u w:val="single"/>
        </w:rPr>
        <w:t xml:space="preserve"> have also gained handsomely</w:t>
      </w:r>
      <w:r>
        <w:t xml:space="preserve">, </w:t>
      </w:r>
      <w:r>
        <w:rPr>
          <w:sz w:val="16"/>
        </w:rPr>
        <w:t xml:space="preserve">at least in the short term, </w:t>
      </w:r>
      <w:r>
        <w:rPr>
          <w:u w:val="single"/>
        </w:rPr>
        <w:t>in the sectors that produce primary goods</w:t>
      </w:r>
      <w:r>
        <w:t xml:space="preserve">. </w:t>
      </w:r>
      <w:r>
        <w:rPr>
          <w:u w:val="single"/>
        </w:rPr>
        <w:t>Longer term questions abound regarding the balance and terms of trade, the nature of the investments that China is making, and the values that are being promoted or undermined by such investments</w:t>
      </w:r>
      <w:r>
        <w:t xml:space="preserve">.2 </w:t>
      </w:r>
      <w:r>
        <w:rPr>
          <w:sz w:val="16"/>
        </w:rPr>
        <w:t>Additionally, nations that are not supplying significant amounts of commodities to China, including Mexico and Central America, view China more as an aggressive competitor than as an economic partner. The costs and benefits of trade with China are unequally distributed across the Americas.</w:t>
      </w:r>
    </w:p>
    <w:p w:rsidR="007A53FA" w:rsidRDefault="007A53FA" w:rsidP="007A53FA"/>
    <w:p w:rsidR="007A53FA" w:rsidRDefault="007A53FA" w:rsidP="007A53FA">
      <w:pPr>
        <w:pStyle w:val="Heading4"/>
      </w:pPr>
      <w:r>
        <w:rPr>
          <w:b w:val="0"/>
          <w:bCs w:val="0"/>
        </w:rPr>
        <w:lastRenderedPageBreak/>
        <w:t xml:space="preserve">CCP instability leads to nuclear war. </w:t>
      </w:r>
    </w:p>
    <w:p w:rsidR="007A53FA" w:rsidRDefault="007A53FA" w:rsidP="007A53FA">
      <w:r>
        <w:rPr>
          <w:b/>
        </w:rPr>
        <w:t>Rexing, 05</w:t>
      </w:r>
      <w:r>
        <w:t xml:space="preserve"> – Staff Writer (San, “The CCP’s Last Ditch Gamble: Biological and Nuclear War”, Epoch Times, 8/5, http://english.epochtimes.com/ news/5-8-5/30975.html)//VP</w:t>
      </w:r>
    </w:p>
    <w:p w:rsidR="007A53FA" w:rsidRDefault="007A53FA" w:rsidP="007A53FA">
      <w:pPr>
        <w:rPr>
          <w:u w:val="single"/>
        </w:rPr>
      </w:pPr>
      <w:r>
        <w:rPr>
          <w:sz w:val="16"/>
        </w:rPr>
        <w:t xml:space="preserve">What, then, is the gist of this wild, last-ditch gamble? To put it in a few words: </w:t>
      </w:r>
      <w:r>
        <w:rPr>
          <w:highlight w:val="yellow"/>
          <w:u w:val="single"/>
        </w:rPr>
        <w:t>A cornered beast is fighting desperately to survive</w:t>
      </w:r>
      <w:r>
        <w:rPr>
          <w:u w:val="single"/>
        </w:rPr>
        <w:t xml:space="preserve"> in a battle with humanity. If you don’t believe me, read some passages directly from the speeches. 1) “We must prepare ourselves for two scenarios. </w:t>
      </w:r>
      <w:r>
        <w:rPr>
          <w:highlight w:val="yellow"/>
          <w:u w:val="single"/>
        </w:rPr>
        <w:t xml:space="preserve">If </w:t>
      </w:r>
      <w:r>
        <w:rPr>
          <w:u w:val="single"/>
        </w:rPr>
        <w:t xml:space="preserve">our </w:t>
      </w:r>
      <w:r>
        <w:rPr>
          <w:highlight w:val="yellow"/>
          <w:u w:val="single"/>
        </w:rPr>
        <w:t xml:space="preserve">biological weapons </w:t>
      </w:r>
      <w:r>
        <w:rPr>
          <w:u w:val="single"/>
        </w:rPr>
        <w:t xml:space="preserve">succeed in the </w:t>
      </w:r>
      <w:r>
        <w:rPr>
          <w:highlight w:val="yellow"/>
          <w:u w:val="single"/>
        </w:rPr>
        <w:t>surprise attack [</w:t>
      </w:r>
      <w:r>
        <w:rPr>
          <w:u w:val="single"/>
        </w:rPr>
        <w:t xml:space="preserve">on </w:t>
      </w:r>
      <w:r>
        <w:rPr>
          <w:highlight w:val="yellow"/>
          <w:u w:val="single"/>
        </w:rPr>
        <w:t xml:space="preserve">the US], the Chinese </w:t>
      </w:r>
      <w:r>
        <w:rPr>
          <w:u w:val="single"/>
        </w:rPr>
        <w:t xml:space="preserve">people </w:t>
      </w:r>
      <w:r>
        <w:rPr>
          <w:highlight w:val="yellow"/>
          <w:u w:val="single"/>
        </w:rPr>
        <w:t xml:space="preserve">will </w:t>
      </w:r>
      <w:r>
        <w:rPr>
          <w:u w:val="single"/>
        </w:rPr>
        <w:t>be able to keep their losses at a minimum in the fight against the U.S. If, however, the attack fails and</w:t>
      </w:r>
      <w:r>
        <w:rPr>
          <w:highlight w:val="yellow"/>
          <w:u w:val="single"/>
        </w:rPr>
        <w:t xml:space="preserve"> trigger</w:t>
      </w:r>
      <w:r>
        <w:rPr>
          <w:u w:val="single"/>
        </w:rPr>
        <w:t xml:space="preserve">s </w:t>
      </w:r>
      <w:r>
        <w:rPr>
          <w:highlight w:val="yellow"/>
          <w:u w:val="single"/>
        </w:rPr>
        <w:t>a nuclear retaliation from the U.S</w:t>
      </w:r>
      <w:r>
        <w:rPr>
          <w:u w:val="single"/>
        </w:rPr>
        <w:t>.</w:t>
      </w:r>
      <w:r>
        <w:t xml:space="preserve">, </w:t>
      </w:r>
      <w:r>
        <w:rPr>
          <w:sz w:val="16"/>
        </w:rPr>
        <w:t xml:space="preserve">China would perhaps suffer a catastrophe in which more than half of its population would perish. That is why we need to be ready with air defense systems for our big and medium-sized cities. Whatever the case may be, </w:t>
      </w:r>
      <w:r>
        <w:rPr>
          <w:u w:val="single"/>
        </w:rPr>
        <w:t>we can only move forward fearlessly for the sake of our Party and state and our nation’s future, regardless of the hardships we have to face and the sacrifices we have to mak</w:t>
      </w:r>
      <w:r>
        <w:t xml:space="preserve">e. </w:t>
      </w:r>
      <w:r>
        <w:rPr>
          <w:sz w:val="16"/>
        </w:rPr>
        <w:t>The population, even if more than half dies, can be reproduced. But</w:t>
      </w:r>
      <w:r>
        <w:t xml:space="preserve"> </w:t>
      </w:r>
      <w:r>
        <w:rPr>
          <w:u w:val="single"/>
        </w:rPr>
        <w:t>if the Party falls, everything is gone, and forever gone</w:t>
      </w:r>
      <w:r>
        <w:rPr>
          <w:sz w:val="16"/>
        </w:rPr>
        <w:t>!” 2) “In any event, we,</w:t>
      </w:r>
      <w:r>
        <w:t xml:space="preserve"> </w:t>
      </w:r>
      <w:r>
        <w:rPr>
          <w:u w:val="single"/>
        </w:rPr>
        <w:t>t</w:t>
      </w:r>
      <w:r>
        <w:rPr>
          <w:highlight w:val="yellow"/>
          <w:u w:val="single"/>
        </w:rPr>
        <w:t>he CCP, will never step down</w:t>
      </w:r>
      <w:r>
        <w:rPr>
          <w:u w:val="single"/>
        </w:rPr>
        <w:t xml:space="preserve"> from the stage of history</w:t>
      </w:r>
      <w:r>
        <w:rPr>
          <w:sz w:val="16"/>
        </w:rPr>
        <w:t>! We’d rather have the whole world, or even the entire globe, share life and death with us than step down from the stage of history!!! Isn’t there a ‘nuclear bondage’ theory? It means that since</w:t>
      </w:r>
      <w:r>
        <w:t xml:space="preserve"> </w:t>
      </w:r>
      <w:r>
        <w:rPr>
          <w:u w:val="single"/>
        </w:rPr>
        <w:t xml:space="preserve">the </w:t>
      </w:r>
      <w:r>
        <w:rPr>
          <w:highlight w:val="yellow"/>
          <w:u w:val="single"/>
        </w:rPr>
        <w:t>nuclear weapons have bound the se</w:t>
      </w:r>
      <w:r>
        <w:rPr>
          <w:highlight w:val="yellow"/>
          <w:u w:val="single"/>
        </w:rPr>
        <w:lastRenderedPageBreak/>
        <w:t>curity of the entire world, all will die together if death is inevitable</w:t>
      </w:r>
      <w:r>
        <w:rPr>
          <w:sz w:val="16"/>
          <w:u w:val="single"/>
        </w:rPr>
        <w:t>.</w:t>
      </w:r>
      <w:r>
        <w:rPr>
          <w:sz w:val="16"/>
        </w:rPr>
        <w:t xml:space="preserve"> In my view, </w:t>
      </w:r>
      <w:r>
        <w:rPr>
          <w:sz w:val="14"/>
        </w:rPr>
        <w:t xml:space="preserve">there is another kind of bondage, and that is, the fate our Party is tied up with that of the whole world. If we, the CCP, are finished, </w:t>
      </w:r>
      <w:r>
        <w:rPr>
          <w:u w:val="single"/>
        </w:rPr>
        <w:t>China will be finished, and the world will be finished.</w:t>
      </w:r>
      <w:r>
        <w:t xml:space="preserve">” </w:t>
      </w:r>
      <w:r>
        <w:rPr>
          <w:sz w:val="16"/>
        </w:rPr>
        <w:t xml:space="preserve">3) “It is indeed brutal to kill one or two hundred million Americans. But that is the only path that will secure a Chinese century, a century in which the CCP leads the world. We, as revolutionary humanitarians, do not want deaths. But if history confronts us with a choice between deaths of Chinese and those of Americans, we’d have to pick the latter, as, for us, it is more important to safeguard the lives of the Chinese people and the life of our Party. That is because, after all, we are Chinese and members of the CCP. Since the day we joined the CCP, the Party’s life has always been above all else!” </w:t>
      </w:r>
      <w:r>
        <w:rPr>
          <w:highlight w:val="yellow"/>
          <w:u w:val="single"/>
        </w:rPr>
        <w:t>Since the Party’s life is “above all else</w:t>
      </w:r>
      <w:r>
        <w:rPr>
          <w:u w:val="single"/>
        </w:rPr>
        <w:t xml:space="preserve">,” </w:t>
      </w:r>
      <w:r>
        <w:rPr>
          <w:highlight w:val="yellow"/>
          <w:u w:val="single"/>
        </w:rPr>
        <w:t>it would</w:t>
      </w:r>
      <w:r>
        <w:rPr>
          <w:u w:val="single"/>
        </w:rPr>
        <w:t xml:space="preserve"> not be surprising if the CCP </w:t>
      </w:r>
      <w:r>
        <w:rPr>
          <w:highlight w:val="yellow"/>
          <w:u w:val="single"/>
        </w:rPr>
        <w:t>resort</w:t>
      </w:r>
      <w:r>
        <w:rPr>
          <w:u w:val="single"/>
        </w:rPr>
        <w:t>s</w:t>
      </w:r>
      <w:r>
        <w:rPr>
          <w:highlight w:val="yellow"/>
          <w:u w:val="single"/>
        </w:rPr>
        <w:t xml:space="preserve"> to </w:t>
      </w:r>
      <w:r>
        <w:rPr>
          <w:u w:val="single"/>
        </w:rPr>
        <w:t xml:space="preserve">the use </w:t>
      </w:r>
      <w:r>
        <w:rPr>
          <w:highlight w:val="yellow"/>
          <w:u w:val="single"/>
        </w:rPr>
        <w:t xml:space="preserve">of biological, chemical, and nuclear weapons </w:t>
      </w:r>
      <w:r>
        <w:rPr>
          <w:u w:val="single"/>
        </w:rPr>
        <w:t xml:space="preserve">in its attempt </w:t>
      </w:r>
      <w:r>
        <w:rPr>
          <w:highlight w:val="yellow"/>
          <w:u w:val="single"/>
        </w:rPr>
        <w:t>to extend its life</w:t>
      </w:r>
      <w:r>
        <w:rPr>
          <w:u w:val="single"/>
        </w:rPr>
        <w:t xml:space="preserve">. </w:t>
      </w:r>
      <w:r>
        <w:rPr>
          <w:highlight w:val="yellow"/>
          <w:u w:val="single"/>
        </w:rPr>
        <w:t>The CCP</w:t>
      </w:r>
      <w:r>
        <w:rPr>
          <w:u w:val="single"/>
        </w:rPr>
        <w:t xml:space="preserve">, which disregards human life, </w:t>
      </w:r>
      <w:r>
        <w:rPr>
          <w:highlight w:val="yellow"/>
          <w:u w:val="single"/>
        </w:rPr>
        <w:t>would not hesitate to kill two hundred million Americans</w:t>
      </w:r>
      <w:r>
        <w:rPr>
          <w:u w:val="single"/>
        </w:rPr>
        <w:t xml:space="preserve">, along with </w:t>
      </w:r>
      <w:r>
        <w:rPr>
          <w:highlight w:val="yellow"/>
          <w:u w:val="single"/>
        </w:rPr>
        <w:t xml:space="preserve">seven or eight hundred million Chinese, </w:t>
      </w:r>
      <w:r>
        <w:rPr>
          <w:u w:val="single"/>
        </w:rPr>
        <w:t>to achieve its ends. These speeches let the public see the CCP for what it really is. With evil filling its every cell the CCP intends to wage a war against humankind in its desperate attempt to cling to life. That is the main theme of the speeches.</w:t>
      </w:r>
      <w:r>
        <w:t xml:space="preserve"> </w:t>
      </w:r>
      <w:r>
        <w:rPr>
          <w:sz w:val="16"/>
        </w:rPr>
        <w:t xml:space="preserve">This theme is murderous and utterly evil. In China we have seen beggars who coerced people to give them money by threatening to stab themselves with knives or pierce their throats with long nails. But we have never, until now, seen such a gangster who would use biological, chemical, and nuclear weapons to threaten the world, that all will die together with him. </w:t>
      </w:r>
      <w:r>
        <w:rPr>
          <w:u w:val="single"/>
        </w:rPr>
        <w:t xml:space="preserve">This bloody confession has confirmed the CCP’s nature: that of a monstrous </w:t>
      </w:r>
      <w:r>
        <w:rPr>
          <w:u w:val="single"/>
        </w:rPr>
        <w:lastRenderedPageBreak/>
        <w:t>murderer who has killed 80 million Chinese people and who now plans to hold one billion people hostage and gamble with their lives.</w:t>
      </w:r>
    </w:p>
    <w:p w:rsidR="007A53FA" w:rsidRDefault="007A53FA" w:rsidP="007A53FA">
      <w:pPr>
        <w:rPr>
          <w:sz w:val="16"/>
        </w:rPr>
      </w:pPr>
    </w:p>
    <w:p w:rsidR="007A53FA" w:rsidRPr="007A53FA" w:rsidRDefault="007A53FA" w:rsidP="007A53FA"/>
    <w:p w:rsidR="007A53FA" w:rsidRPr="00730D94" w:rsidRDefault="007A53FA" w:rsidP="007A53FA"/>
    <w:p w:rsidR="007A53FA" w:rsidRPr="00730D94" w:rsidRDefault="007A53FA" w:rsidP="007A53FA"/>
    <w:p w:rsidR="00416EA1" w:rsidRDefault="00416EA1" w:rsidP="00416EA1">
      <w:pPr>
        <w:pStyle w:val="Heading2"/>
      </w:pPr>
      <w:r>
        <w:lastRenderedPageBreak/>
        <w:t>Pemex</w:t>
      </w:r>
    </w:p>
    <w:p w:rsidR="007A53FA" w:rsidRPr="00730D94" w:rsidRDefault="007A53FA" w:rsidP="007A53FA">
      <w:pPr>
        <w:pStyle w:val="Heading3"/>
      </w:pPr>
      <w:r w:rsidRPr="00730D94">
        <w:lastRenderedPageBreak/>
        <w:t>1nc sq solves Pemex</w:t>
      </w:r>
    </w:p>
    <w:p w:rsidR="007A53FA" w:rsidRPr="00730D94" w:rsidRDefault="007A53FA" w:rsidP="007A53FA"/>
    <w:p w:rsidR="007A53FA" w:rsidRPr="00730D94" w:rsidRDefault="007A53FA" w:rsidP="007A53FA">
      <w:pPr>
        <w:pStyle w:val="Heading4"/>
      </w:pPr>
      <w:r w:rsidRPr="00730D94">
        <w:t>Status quo solves PEMEX production</w:t>
      </w:r>
    </w:p>
    <w:p w:rsidR="007A53FA" w:rsidRPr="00730D94" w:rsidRDefault="007A53FA" w:rsidP="007A53FA">
      <w:r w:rsidRPr="00730D94">
        <w:rPr>
          <w:rStyle w:val="StyleStyleBold12pt"/>
        </w:rPr>
        <w:t>WSJ 3-2</w:t>
      </w:r>
      <w:r w:rsidRPr="00730D94">
        <w:t xml:space="preserve"> (Wall Street Journal, 3/2/13, “Pemex Executive Says Oil Output Set to Rise,” March 2, 2013, http://online.wsj.com/article/SB10001424127887323978104578336673832410166.html?mod=googlenews_wsj)</w:t>
      </w:r>
    </w:p>
    <w:p w:rsidR="007A53FA" w:rsidRPr="00730D94" w:rsidRDefault="007A53FA" w:rsidP="007A53FA">
      <w:pPr>
        <w:rPr>
          <w:rStyle w:val="StyleBoldUnderline"/>
        </w:rPr>
      </w:pPr>
      <w:r w:rsidRPr="002611F7">
        <w:rPr>
          <w:rStyle w:val="Emphasis"/>
          <w:highlight w:val="yellow"/>
        </w:rPr>
        <w:t>Mexico's</w:t>
      </w:r>
      <w:r w:rsidRPr="00730D94">
        <w:rPr>
          <w:rStyle w:val="Emphasis"/>
        </w:rPr>
        <w:t xml:space="preserve"> level of crude-</w:t>
      </w:r>
      <w:r w:rsidRPr="002611F7">
        <w:rPr>
          <w:rStyle w:val="Emphasis"/>
          <w:highlight w:val="yellow"/>
        </w:rPr>
        <w:t xml:space="preserve">oil production will move </w:t>
      </w:r>
      <w:r w:rsidRPr="002611F7">
        <w:rPr>
          <w:rStyle w:val="StyleBoldUnderline"/>
          <w:highlight w:val="yellow"/>
        </w:rPr>
        <w:t xml:space="preserve">higher </w:t>
      </w:r>
      <w:r w:rsidRPr="00730D94">
        <w:rPr>
          <w:rStyle w:val="StyleBoldUnderline"/>
        </w:rPr>
        <w:t>as</w:t>
      </w:r>
      <w:r w:rsidRPr="002611F7">
        <w:rPr>
          <w:rStyle w:val="StyleBoldUnderline"/>
          <w:highlight w:val="yellow"/>
        </w:rPr>
        <w:t xml:space="preserve"> new wells</w:t>
      </w:r>
      <w:r w:rsidRPr="00730D94">
        <w:rPr>
          <w:rStyle w:val="StyleBoldUnderline"/>
        </w:rPr>
        <w:t xml:space="preserve"> </w:t>
      </w:r>
      <w:r w:rsidRPr="002611F7">
        <w:rPr>
          <w:rStyle w:val="StyleBoldUnderline"/>
          <w:highlight w:val="yellow"/>
        </w:rPr>
        <w:t>come</w:t>
      </w:r>
      <w:r w:rsidRPr="00730D94">
        <w:rPr>
          <w:rStyle w:val="StyleBoldUnderline"/>
        </w:rPr>
        <w:t xml:space="preserve"> </w:t>
      </w:r>
      <w:r w:rsidRPr="002611F7">
        <w:rPr>
          <w:rStyle w:val="StyleBoldUnderline"/>
          <w:highlight w:val="yellow"/>
        </w:rPr>
        <w:t>online</w:t>
      </w:r>
      <w:r w:rsidRPr="00730D94">
        <w:rPr>
          <w:rStyle w:val="StyleBoldUnderline"/>
        </w:rPr>
        <w:t xml:space="preserve"> at existing fields, giving state-run oil monopoly </w:t>
      </w:r>
      <w:r w:rsidRPr="00730D94">
        <w:rPr>
          <w:sz w:val="16"/>
        </w:rPr>
        <w:t xml:space="preserve">Petroleos Mexicanos, or </w:t>
      </w:r>
      <w:r w:rsidRPr="002611F7">
        <w:rPr>
          <w:rStyle w:val="StyleBoldUnderline"/>
          <w:highlight w:val="yellow"/>
        </w:rPr>
        <w:t>Pemex</w:t>
      </w:r>
      <w:r w:rsidRPr="00730D94">
        <w:rPr>
          <w:rStyle w:val="StyleBoldUnderline"/>
        </w:rPr>
        <w:t xml:space="preserve">, time to </w:t>
      </w:r>
      <w:r w:rsidRPr="002611F7">
        <w:rPr>
          <w:rStyle w:val="StyleBoldUnderline"/>
          <w:highlight w:val="yellow"/>
        </w:rPr>
        <w:t>develop</w:t>
      </w:r>
      <w:r w:rsidRPr="00730D94">
        <w:rPr>
          <w:rStyle w:val="StyleBoldUnderline"/>
        </w:rPr>
        <w:t xml:space="preserve"> </w:t>
      </w:r>
      <w:r w:rsidRPr="002611F7">
        <w:rPr>
          <w:rStyle w:val="StyleBoldUnderline"/>
          <w:highlight w:val="yellow"/>
        </w:rPr>
        <w:t>shale</w:t>
      </w:r>
      <w:r w:rsidRPr="00730D94">
        <w:rPr>
          <w:rStyle w:val="StyleBoldUnderline"/>
        </w:rPr>
        <w:t xml:space="preserve"> oil and gas </w:t>
      </w:r>
      <w:r w:rsidRPr="002611F7">
        <w:rPr>
          <w:rStyle w:val="StyleBoldUnderline"/>
          <w:highlight w:val="yellow"/>
        </w:rPr>
        <w:t>resources</w:t>
      </w:r>
      <w:r w:rsidRPr="00730D94">
        <w:rPr>
          <w:rStyle w:val="StyleBoldUnderline"/>
        </w:rPr>
        <w:t xml:space="preserve"> in the medium term, </w:t>
      </w:r>
      <w:r w:rsidRPr="002611F7">
        <w:rPr>
          <w:rStyle w:val="StyleBoldUnderline"/>
          <w:highlight w:val="yellow"/>
        </w:rPr>
        <w:t>followed by deep-water fields in subsequent years</w:t>
      </w:r>
      <w:r w:rsidRPr="00730D94">
        <w:rPr>
          <w:sz w:val="16"/>
        </w:rPr>
        <w:t>, the company's production chief said Friday. "</w:t>
      </w:r>
      <w:r w:rsidRPr="002611F7">
        <w:rPr>
          <w:rStyle w:val="StyleBoldUnderline"/>
          <w:highlight w:val="yellow"/>
        </w:rPr>
        <w:t>We</w:t>
      </w:r>
      <w:r w:rsidRPr="00730D94">
        <w:rPr>
          <w:rStyle w:val="StyleBoldUnderline"/>
        </w:rPr>
        <w:t xml:space="preserve"> now </w:t>
      </w:r>
      <w:r w:rsidRPr="002611F7">
        <w:rPr>
          <w:rStyle w:val="StyleBoldUnderline"/>
          <w:highlight w:val="yellow"/>
        </w:rPr>
        <w:t>see conditions for a return to higher output</w:t>
      </w:r>
      <w:r w:rsidRPr="00730D94">
        <w:rPr>
          <w:sz w:val="16"/>
        </w:rPr>
        <w:t>," Carlos Morales, Pemex's head of exploration and production, said in an interview. "Today we are producing 2.565 million barrels a day," he said. "</w:t>
      </w:r>
      <w:r w:rsidRPr="002611F7">
        <w:rPr>
          <w:rStyle w:val="StyleBoldUnderline"/>
          <w:highlight w:val="yellow"/>
        </w:rPr>
        <w:t>We hope</w:t>
      </w:r>
      <w:r w:rsidRPr="00730D94">
        <w:rPr>
          <w:rStyle w:val="StyleBoldUnderline"/>
        </w:rPr>
        <w:t xml:space="preserve"> </w:t>
      </w:r>
      <w:r w:rsidRPr="002611F7">
        <w:rPr>
          <w:rStyle w:val="StyleBoldUnderline"/>
          <w:highlight w:val="yellow"/>
        </w:rPr>
        <w:t>to</w:t>
      </w:r>
      <w:r w:rsidRPr="00730D94">
        <w:rPr>
          <w:rStyle w:val="StyleBoldUnderline"/>
        </w:rPr>
        <w:t xml:space="preserve"> be </w:t>
      </w:r>
      <w:r w:rsidRPr="002611F7">
        <w:rPr>
          <w:rStyle w:val="StyleBoldUnderline"/>
          <w:highlight w:val="yellow"/>
        </w:rPr>
        <w:t>reach</w:t>
      </w:r>
      <w:r w:rsidRPr="00730D94">
        <w:rPr>
          <w:rStyle w:val="StyleBoldUnderline"/>
        </w:rPr>
        <w:t>ing the end of the administration</w:t>
      </w:r>
      <w:r w:rsidRPr="00730D94">
        <w:rPr>
          <w:sz w:val="16"/>
        </w:rPr>
        <w:t xml:space="preserve"> [2018] </w:t>
      </w:r>
      <w:r w:rsidRPr="00730D94">
        <w:rPr>
          <w:rStyle w:val="StyleBoldUnderline"/>
        </w:rPr>
        <w:t xml:space="preserve">with production around </w:t>
      </w:r>
      <w:r w:rsidRPr="002611F7">
        <w:rPr>
          <w:rStyle w:val="StyleBoldUnderline"/>
          <w:highlight w:val="yellow"/>
        </w:rPr>
        <w:t>three million barrels a day</w:t>
      </w:r>
      <w:r w:rsidRPr="00730D94">
        <w:rPr>
          <w:sz w:val="16"/>
        </w:rPr>
        <w:t xml:space="preserve">." Pemex's predictions for output have failed in the past, with production falling in each of the past eight years from a peak of 3.4 million barrels a day in 2004. Since 2009, the </w:t>
      </w:r>
      <w:r w:rsidRPr="00730D94">
        <w:rPr>
          <w:rStyle w:val="StyleBoldUnderline"/>
        </w:rPr>
        <w:t xml:space="preserve">yearly </w:t>
      </w:r>
      <w:r w:rsidRPr="002611F7">
        <w:rPr>
          <w:rStyle w:val="StyleBoldUnderline"/>
          <w:highlight w:val="yellow"/>
        </w:rPr>
        <w:t>declines have been minimal</w:t>
      </w:r>
      <w:r w:rsidRPr="00730D94">
        <w:rPr>
          <w:rStyle w:val="StyleBoldUnderline"/>
        </w:rPr>
        <w:t xml:space="preserve">, and </w:t>
      </w:r>
      <w:r w:rsidRPr="002611F7">
        <w:rPr>
          <w:rStyle w:val="Emphasis"/>
          <w:highlight w:val="yellow"/>
        </w:rPr>
        <w:t>production has increased in recent months</w:t>
      </w:r>
      <w:r w:rsidRPr="00730D94">
        <w:rPr>
          <w:sz w:val="16"/>
        </w:rPr>
        <w:t xml:space="preserve">. Mr. Morales carefully outlined how Pemex would raise production at existing fields. </w:t>
      </w:r>
      <w:r w:rsidRPr="002611F7">
        <w:rPr>
          <w:rStyle w:val="StyleBoldUnderline"/>
          <w:highlight w:val="yellow"/>
        </w:rPr>
        <w:lastRenderedPageBreak/>
        <w:t>Big offshore assets</w:t>
      </w:r>
      <w:r w:rsidRPr="00730D94">
        <w:rPr>
          <w:rStyle w:val="StyleBoldUnderline"/>
        </w:rPr>
        <w:t xml:space="preserve"> such as Ku-Maloob-Zaap and Cantarell </w:t>
      </w:r>
      <w:r w:rsidRPr="002611F7">
        <w:rPr>
          <w:rStyle w:val="StyleBoldUnderline"/>
          <w:highlight w:val="yellow"/>
        </w:rPr>
        <w:t xml:space="preserve">will hold at current levels </w:t>
      </w:r>
      <w:r w:rsidRPr="00730D94">
        <w:rPr>
          <w:rStyle w:val="StyleBoldUnderline"/>
        </w:rPr>
        <w:t>through careful management, and two new offshore fields in shallow waters will add 280,000 barrels a day in the next few years</w:t>
      </w:r>
      <w:r w:rsidRPr="00730D94">
        <w:rPr>
          <w:sz w:val="16"/>
        </w:rPr>
        <w:t xml:space="preserve">. </w:t>
      </w:r>
      <w:r w:rsidRPr="00730D94">
        <w:rPr>
          <w:rStyle w:val="StyleBoldUnderline"/>
        </w:rPr>
        <w:t>Output at the sprawling onshore Chicontepec fields will rise</w:t>
      </w:r>
      <w:r w:rsidRPr="00730D94">
        <w:rPr>
          <w:sz w:val="16"/>
        </w:rPr>
        <w:t xml:space="preserve"> to 200,000 barrels a day from the current 75,000, </w:t>
      </w:r>
      <w:r w:rsidRPr="00730D94">
        <w:rPr>
          <w:rStyle w:val="StyleBoldUnderline"/>
        </w:rPr>
        <w:t>and mature fields being revisited with new technology will be good for an additional 190,000 barrels</w:t>
      </w:r>
      <w:r w:rsidRPr="00730D94">
        <w:rPr>
          <w:sz w:val="16"/>
        </w:rPr>
        <w:t xml:space="preserve"> a day, Mr. Morales said. The Pemex production chief says he expects the company's mix of oil sources to keep the production cost of crude around the current $6.80 per barrel. But while production over the next eight years or so will be dominated by existing projects, </w:t>
      </w:r>
      <w:r w:rsidRPr="00730D94">
        <w:rPr>
          <w:rStyle w:val="StyleBoldUnderline"/>
        </w:rPr>
        <w:t>Pemex will be moving aggressively on exploiting shale oil and gas deposits, particularly those that are part of the Eagle Ford formation</w:t>
      </w:r>
      <w:r w:rsidRPr="00730D94">
        <w:rPr>
          <w:sz w:val="16"/>
        </w:rPr>
        <w:t xml:space="preserve"> in Texas that crosses the border into Mexico. "We have drilled wells in shale that produce crude," Mr. Morales said. "The cost is around $30 per barrel," which is more expensive than the relatively easy oil in the shallow waters of the Gulf of Mexico but still highly profitable at current oil prices, he added. Pemex thinks Mexico could have as much as 60 billion barrels of crude oil equivalent in shale deposits, about evenly divided between oil and gas, Mr. Morales said. </w:t>
      </w:r>
      <w:r w:rsidRPr="00730D94">
        <w:rPr>
          <w:rStyle w:val="StyleBoldUnderline"/>
        </w:rPr>
        <w:t>In the next few years, shale resources could undergo huge development because the technology to do so is already being widely used in the U.S.</w:t>
      </w:r>
    </w:p>
    <w:p w:rsidR="007A53FA" w:rsidRPr="00730D94" w:rsidRDefault="007A53FA" w:rsidP="007A53FA"/>
    <w:p w:rsidR="007A53FA" w:rsidRPr="00730D94" w:rsidRDefault="007A53FA" w:rsidP="007A53FA">
      <w:pPr>
        <w:pStyle w:val="Heading3"/>
      </w:pPr>
      <w:r w:rsidRPr="00730D94">
        <w:lastRenderedPageBreak/>
        <w:t>1nc mex growth high</w:t>
      </w:r>
    </w:p>
    <w:p w:rsidR="007A53FA" w:rsidRPr="00730D94" w:rsidRDefault="007A53FA" w:rsidP="007A53FA"/>
    <w:p w:rsidR="007A53FA" w:rsidRDefault="007A53FA" w:rsidP="007A53FA">
      <w:pPr>
        <w:pStyle w:val="Heading4"/>
      </w:pPr>
      <w:r w:rsidRPr="00730D94">
        <w:t>Mexican economy stong and growing – newest data</w:t>
      </w:r>
    </w:p>
    <w:p w:rsidR="007A53FA" w:rsidRPr="00730D94" w:rsidRDefault="007A53FA" w:rsidP="007A53FA">
      <w:r w:rsidRPr="00730D94">
        <w:rPr>
          <w:rStyle w:val="StyleStyleBold12pt"/>
        </w:rPr>
        <w:t>Reuters 8-25</w:t>
      </w:r>
      <w:r w:rsidRPr="00730D94">
        <w:t xml:space="preserve"> (Anthony Esposito and Felipe Iturrieta, Reuters, “Mexico sees economy rebounding to four percent growth in 2014,” August 25, 2013, http://uk.reuters.com/article/2013/08/25/uk-mexico-finmin-idUKBRE97O00P20130825)</w:t>
      </w:r>
    </w:p>
    <w:p w:rsidR="007A53FA" w:rsidRPr="00730D94" w:rsidRDefault="007A53FA" w:rsidP="007A53FA">
      <w:pPr>
        <w:rPr>
          <w:rStyle w:val="StyleBoldUnderline"/>
        </w:rPr>
      </w:pPr>
      <w:r w:rsidRPr="00730D94">
        <w:rPr>
          <w:sz w:val="12"/>
        </w:rPr>
        <w:t>¶</w:t>
      </w:r>
      <w:r w:rsidRPr="00730D94">
        <w:rPr>
          <w:sz w:val="16"/>
        </w:rPr>
        <w:t xml:space="preserve"> </w:t>
      </w:r>
      <w:r w:rsidRPr="00730D94">
        <w:rPr>
          <w:sz w:val="12"/>
        </w:rPr>
        <w:t>¶</w:t>
      </w:r>
      <w:r w:rsidRPr="00730D94">
        <w:rPr>
          <w:sz w:val="16"/>
        </w:rPr>
        <w:t xml:space="preserve"> (Reuters) - </w:t>
      </w:r>
      <w:r w:rsidRPr="002611F7">
        <w:rPr>
          <w:rStyle w:val="StyleBoldUnderline"/>
          <w:highlight w:val="yellow"/>
        </w:rPr>
        <w:t>Mexico's economy</w:t>
      </w:r>
      <w:r w:rsidRPr="00730D94">
        <w:rPr>
          <w:sz w:val="16"/>
        </w:rPr>
        <w:t xml:space="preserve">, </w:t>
      </w:r>
      <w:r w:rsidRPr="00730D94">
        <w:rPr>
          <w:rStyle w:val="StyleBoldUnderline"/>
        </w:rPr>
        <w:t xml:space="preserve">the second largest in Latin America, </w:t>
      </w:r>
      <w:r w:rsidRPr="002611F7">
        <w:rPr>
          <w:rStyle w:val="StyleBoldUnderline"/>
          <w:highlight w:val="yellow"/>
        </w:rPr>
        <w:t>is set to rebound next year</w:t>
      </w:r>
      <w:r w:rsidRPr="00730D94">
        <w:rPr>
          <w:rStyle w:val="StyleBoldUnderline"/>
        </w:rPr>
        <w:t>, boosted by a recovery in its main trade partner, the U</w:t>
      </w:r>
      <w:r w:rsidRPr="00730D94">
        <w:rPr>
          <w:sz w:val="16"/>
        </w:rPr>
        <w:t xml:space="preserve">nited </w:t>
      </w:r>
      <w:r w:rsidRPr="00730D94">
        <w:rPr>
          <w:rStyle w:val="StyleBoldUnderline"/>
        </w:rPr>
        <w:t>S</w:t>
      </w:r>
      <w:r w:rsidRPr="00730D94">
        <w:rPr>
          <w:sz w:val="16"/>
        </w:rPr>
        <w:t>tates, Finance Minister Luis Videgaray said on Saturday.</w:t>
      </w:r>
      <w:r w:rsidRPr="00730D94">
        <w:rPr>
          <w:sz w:val="12"/>
        </w:rPr>
        <w:t>¶</w:t>
      </w:r>
      <w:r w:rsidRPr="00730D94">
        <w:rPr>
          <w:sz w:val="16"/>
        </w:rPr>
        <w:t xml:space="preserve">  </w:t>
      </w:r>
      <w:r w:rsidRPr="00730D94">
        <w:rPr>
          <w:sz w:val="12"/>
        </w:rPr>
        <w:t>¶</w:t>
      </w:r>
      <w:r w:rsidRPr="00730D94">
        <w:rPr>
          <w:sz w:val="16"/>
        </w:rPr>
        <w:t xml:space="preserve"> </w:t>
      </w:r>
      <w:r w:rsidRPr="00730D94">
        <w:rPr>
          <w:rStyle w:val="StyleBoldUnderline"/>
        </w:rPr>
        <w:t xml:space="preserve">The </w:t>
      </w:r>
      <w:r w:rsidRPr="002611F7">
        <w:rPr>
          <w:rStyle w:val="StyleBoldUnderline"/>
          <w:highlight w:val="yellow"/>
        </w:rPr>
        <w:t>upbeat forecast came days after data showed Mexico's economy contracted</w:t>
      </w:r>
      <w:r w:rsidRPr="00730D94">
        <w:rPr>
          <w:rStyle w:val="StyleBoldUnderline"/>
        </w:rPr>
        <w:t xml:space="preserve"> for the first time in four years in the second quarter because of lower government spending, sluggish consumption and weak demand for exports.</w:t>
      </w:r>
      <w:r w:rsidRPr="00730D94">
        <w:rPr>
          <w:rStyle w:val="StyleBoldUnderline"/>
          <w:sz w:val="12"/>
          <w:u w:val="none"/>
        </w:rPr>
        <w:t>¶</w:t>
      </w:r>
      <w:r w:rsidRPr="00730D94">
        <w:rPr>
          <w:rStyle w:val="StyleBoldUnderline"/>
          <w:sz w:val="12"/>
        </w:rPr>
        <w:t xml:space="preserve"> </w:t>
      </w:r>
      <w:r w:rsidRPr="00730D94">
        <w:rPr>
          <w:sz w:val="12"/>
        </w:rPr>
        <w:t>¶</w:t>
      </w:r>
      <w:r w:rsidRPr="00730D94">
        <w:rPr>
          <w:sz w:val="16"/>
        </w:rPr>
        <w:t xml:space="preserve"> </w:t>
      </w:r>
      <w:r w:rsidRPr="00730D94">
        <w:rPr>
          <w:sz w:val="12"/>
        </w:rPr>
        <w:t>¶</w:t>
      </w:r>
      <w:r w:rsidRPr="00730D94">
        <w:rPr>
          <w:sz w:val="16"/>
        </w:rPr>
        <w:t xml:space="preserve"> The second-quarter contraction prompted the government on Tuesday to cut its 2013 growth outlook to 1.8 percent from a previous outlook of 3.1 percent.</w:t>
      </w:r>
      <w:r w:rsidRPr="00730D94">
        <w:rPr>
          <w:sz w:val="12"/>
        </w:rPr>
        <w:t>¶</w:t>
      </w:r>
      <w:r w:rsidRPr="00730D94">
        <w:rPr>
          <w:sz w:val="16"/>
        </w:rPr>
        <w:t xml:space="preserve"> </w:t>
      </w:r>
      <w:r w:rsidRPr="00730D94">
        <w:rPr>
          <w:sz w:val="12"/>
        </w:rPr>
        <w:t>¶</w:t>
      </w:r>
      <w:r w:rsidRPr="00730D94">
        <w:rPr>
          <w:sz w:val="16"/>
        </w:rPr>
        <w:t xml:space="preserve"> "</w:t>
      </w:r>
      <w:r w:rsidRPr="002611F7">
        <w:rPr>
          <w:rStyle w:val="StyleBoldUnderline"/>
          <w:highlight w:val="yellow"/>
        </w:rPr>
        <w:t>We expect an important recovery in the pace of (economic) growth next year of around 4 percent,"</w:t>
      </w:r>
      <w:r w:rsidRPr="00730D94">
        <w:rPr>
          <w:rStyle w:val="StyleBoldUnderline"/>
        </w:rPr>
        <w:t xml:space="preserve"> Videgaray told</w:t>
      </w:r>
      <w:r w:rsidRPr="00730D94">
        <w:rPr>
          <w:sz w:val="16"/>
        </w:rPr>
        <w:t xml:space="preserve"> Reuters in an interview on the sidelines of a meeting of finance ministers of the Pacific Alliance countries, made up of Chile, Colombia, Mexico and Peru.</w:t>
      </w:r>
      <w:r w:rsidRPr="00730D94">
        <w:rPr>
          <w:sz w:val="12"/>
        </w:rPr>
        <w:t>¶</w:t>
      </w:r>
      <w:r w:rsidRPr="00730D94">
        <w:rPr>
          <w:sz w:val="16"/>
        </w:rPr>
        <w:t xml:space="preserve"> </w:t>
      </w:r>
      <w:r w:rsidRPr="00730D94">
        <w:rPr>
          <w:sz w:val="12"/>
        </w:rPr>
        <w:t>¶</w:t>
      </w:r>
      <w:r w:rsidRPr="00730D94">
        <w:rPr>
          <w:sz w:val="16"/>
        </w:rPr>
        <w:t xml:space="preserve"> Already in the second half of this year, </w:t>
      </w:r>
      <w:r w:rsidRPr="00730D94">
        <w:rPr>
          <w:rStyle w:val="StyleBoldUnderline"/>
        </w:rPr>
        <w:lastRenderedPageBreak/>
        <w:t>stronger growth in the United States and increased public spending at home will help lift Mexico's economy</w:t>
      </w:r>
      <w:r w:rsidRPr="00730D94">
        <w:rPr>
          <w:sz w:val="16"/>
        </w:rPr>
        <w:t>, Videgaray said.</w:t>
      </w:r>
      <w:r w:rsidRPr="00730D94">
        <w:rPr>
          <w:sz w:val="12"/>
        </w:rPr>
        <w:t>¶</w:t>
      </w:r>
      <w:r w:rsidRPr="00730D94">
        <w:rPr>
          <w:sz w:val="16"/>
        </w:rPr>
        <w:t xml:space="preserve"> </w:t>
      </w:r>
      <w:r w:rsidRPr="00730D94">
        <w:rPr>
          <w:sz w:val="12"/>
        </w:rPr>
        <w:t>¶</w:t>
      </w:r>
      <w:r w:rsidRPr="00730D94">
        <w:rPr>
          <w:sz w:val="16"/>
        </w:rPr>
        <w:t xml:space="preserve"> Emerging market currencies have come under heavy selling pressure recently following signals from the U.S. Federal Reserve that it may be getting ready to dial back the pace of its bond-buying monetary stimulus.</w:t>
      </w:r>
      <w:r w:rsidRPr="00730D94">
        <w:rPr>
          <w:sz w:val="12"/>
        </w:rPr>
        <w:t>¶</w:t>
      </w:r>
      <w:r w:rsidRPr="00730D94">
        <w:rPr>
          <w:sz w:val="16"/>
        </w:rPr>
        <w:t xml:space="preserve"> </w:t>
      </w:r>
      <w:r w:rsidRPr="00730D94">
        <w:rPr>
          <w:sz w:val="12"/>
        </w:rPr>
        <w:t>¶</w:t>
      </w:r>
      <w:r w:rsidRPr="00730D94">
        <w:rPr>
          <w:sz w:val="16"/>
        </w:rPr>
        <w:t xml:space="preserve"> "The withdrawal of monetary stimulus undoubtedly introduces market volatility ... but beyond this volatility, the </w:t>
      </w:r>
      <w:r w:rsidRPr="002611F7">
        <w:rPr>
          <w:rStyle w:val="StyleBoldUnderline"/>
          <w:highlight w:val="yellow"/>
        </w:rPr>
        <w:t>withdrawal of monetary stimulus</w:t>
      </w:r>
      <w:r w:rsidRPr="00730D94">
        <w:rPr>
          <w:rStyle w:val="StyleBoldUnderline"/>
        </w:rPr>
        <w:t xml:space="preserve"> in the United States </w:t>
      </w:r>
      <w:r w:rsidRPr="002611F7">
        <w:rPr>
          <w:rStyle w:val="StyleBoldUnderline"/>
          <w:highlight w:val="yellow"/>
        </w:rPr>
        <w:t>is good news</w:t>
      </w:r>
      <w:r w:rsidRPr="00730D94">
        <w:rPr>
          <w:rStyle w:val="StyleBoldUnderline"/>
        </w:rPr>
        <w:t xml:space="preserve"> for Mexico</w:t>
      </w:r>
      <w:r w:rsidRPr="00730D94">
        <w:rPr>
          <w:sz w:val="16"/>
        </w:rPr>
        <w:t>," Videgaray said.</w:t>
      </w:r>
      <w:r w:rsidRPr="00730D94">
        <w:rPr>
          <w:sz w:val="12"/>
        </w:rPr>
        <w:t>¶</w:t>
      </w:r>
      <w:r w:rsidRPr="00730D94">
        <w:rPr>
          <w:sz w:val="16"/>
        </w:rPr>
        <w:t xml:space="preserve"> </w:t>
      </w:r>
      <w:r w:rsidRPr="00730D94">
        <w:rPr>
          <w:sz w:val="12"/>
        </w:rPr>
        <w:t>¶</w:t>
      </w:r>
      <w:r w:rsidRPr="00730D94">
        <w:rPr>
          <w:sz w:val="16"/>
        </w:rPr>
        <w:t xml:space="preserve"> An economic recovery in Mexico's neighbour to the north will help "stimulate exports and stimulate remittances of Mexicans living in the United States," he said.</w:t>
      </w:r>
      <w:r w:rsidRPr="00730D94">
        <w:rPr>
          <w:sz w:val="12"/>
        </w:rPr>
        <w:t>¶</w:t>
      </w:r>
      <w:r w:rsidRPr="00730D94">
        <w:rPr>
          <w:sz w:val="16"/>
        </w:rPr>
        <w:t xml:space="preserve"> </w:t>
      </w:r>
      <w:r w:rsidRPr="00730D94">
        <w:rPr>
          <w:sz w:val="12"/>
        </w:rPr>
        <w:t>¶</w:t>
      </w:r>
      <w:r w:rsidRPr="00730D94">
        <w:rPr>
          <w:sz w:val="16"/>
        </w:rPr>
        <w:t xml:space="preserve"> TAX REFORM, PEMEX</w:t>
      </w:r>
      <w:r w:rsidRPr="00730D94">
        <w:rPr>
          <w:sz w:val="12"/>
        </w:rPr>
        <w:t>¶</w:t>
      </w:r>
      <w:r w:rsidRPr="00730D94">
        <w:rPr>
          <w:sz w:val="16"/>
        </w:rPr>
        <w:t xml:space="preserve"> </w:t>
      </w:r>
      <w:r w:rsidRPr="00730D94">
        <w:rPr>
          <w:sz w:val="12"/>
        </w:rPr>
        <w:t>¶</w:t>
      </w:r>
      <w:r w:rsidRPr="00730D94">
        <w:rPr>
          <w:sz w:val="16"/>
        </w:rPr>
        <w:t xml:space="preserve"> Making a case for a tax overhaul plan that lawmakers say President Enrique Pena Nieto will present on September 8, Videgaray said </w:t>
      </w:r>
      <w:r w:rsidRPr="00730D94">
        <w:rPr>
          <w:rStyle w:val="StyleBoldUnderline"/>
        </w:rPr>
        <w:t>the country should not "simply conform itself with growing at a faster pace next year due basically to cyclical reasons."</w:t>
      </w:r>
      <w:r w:rsidRPr="00730D94">
        <w:rPr>
          <w:rStyle w:val="StyleBoldUnderline"/>
          <w:sz w:val="12"/>
          <w:u w:val="none"/>
        </w:rPr>
        <w:t>¶</w:t>
      </w:r>
      <w:r w:rsidRPr="00730D94">
        <w:rPr>
          <w:rStyle w:val="StyleBoldUnderline"/>
          <w:sz w:val="12"/>
        </w:rPr>
        <w:t xml:space="preserve"> </w:t>
      </w:r>
      <w:r w:rsidRPr="00730D94">
        <w:rPr>
          <w:sz w:val="12"/>
        </w:rPr>
        <w:t>¶</w:t>
      </w:r>
      <w:r w:rsidRPr="00730D94">
        <w:rPr>
          <w:sz w:val="16"/>
        </w:rPr>
        <w:t xml:space="preserve"> Pena </w:t>
      </w:r>
      <w:r w:rsidRPr="002611F7">
        <w:rPr>
          <w:rStyle w:val="StyleBoldUnderline"/>
          <w:highlight w:val="yellow"/>
        </w:rPr>
        <w:t>Nieto plans to boost tax revenue</w:t>
      </w:r>
      <w:r w:rsidRPr="00730D94">
        <w:rPr>
          <w:rStyle w:val="StyleBoldUnderline"/>
        </w:rPr>
        <w:t xml:space="preserve"> by an extra $50 billion</w:t>
      </w:r>
      <w:r w:rsidRPr="00730D94">
        <w:rPr>
          <w:sz w:val="16"/>
        </w:rPr>
        <w:t xml:space="preserve"> a year with an overhaul extending sales tax coverage, closing loopholes and possibly imposing charges on capital gains.</w:t>
      </w:r>
      <w:r w:rsidRPr="00730D94">
        <w:rPr>
          <w:sz w:val="12"/>
        </w:rPr>
        <w:t>¶</w:t>
      </w:r>
      <w:r w:rsidRPr="00730D94">
        <w:rPr>
          <w:sz w:val="16"/>
        </w:rPr>
        <w:t xml:space="preserve"> </w:t>
      </w:r>
      <w:r w:rsidRPr="00730D94">
        <w:rPr>
          <w:sz w:val="12"/>
        </w:rPr>
        <w:t>¶</w:t>
      </w:r>
      <w:r w:rsidRPr="00730D94">
        <w:rPr>
          <w:sz w:val="16"/>
        </w:rPr>
        <w:t xml:space="preserve"> "</w:t>
      </w:r>
      <w:r w:rsidRPr="002611F7">
        <w:rPr>
          <w:rStyle w:val="StyleBoldUnderline"/>
          <w:highlight w:val="yellow"/>
        </w:rPr>
        <w:t>This is an integral reform that will review all taxes</w:t>
      </w:r>
      <w:r w:rsidRPr="00730D94">
        <w:rPr>
          <w:rStyle w:val="StyleBoldUnderline"/>
        </w:rPr>
        <w:t>, the structure of all taxes, with some very clear objectives," Videgaray said</w:t>
      </w:r>
      <w:r w:rsidRPr="00730D94">
        <w:rPr>
          <w:sz w:val="16"/>
        </w:rPr>
        <w:t>.</w:t>
      </w:r>
      <w:r w:rsidRPr="00730D94">
        <w:rPr>
          <w:sz w:val="12"/>
        </w:rPr>
        <w:t>¶</w:t>
      </w:r>
      <w:r w:rsidRPr="00730D94">
        <w:rPr>
          <w:sz w:val="16"/>
        </w:rPr>
        <w:t xml:space="preserve"> </w:t>
      </w:r>
      <w:r w:rsidRPr="00730D94">
        <w:rPr>
          <w:sz w:val="12"/>
        </w:rPr>
        <w:t>¶</w:t>
      </w:r>
      <w:r w:rsidRPr="00730D94">
        <w:rPr>
          <w:sz w:val="16"/>
        </w:rPr>
        <w:t xml:space="preserve"> Among those objectives, </w:t>
      </w:r>
      <w:r w:rsidRPr="00730D94">
        <w:rPr>
          <w:rStyle w:val="StyleBoldUnderline"/>
        </w:rPr>
        <w:t xml:space="preserve">the </w:t>
      </w:r>
      <w:r w:rsidRPr="002611F7">
        <w:rPr>
          <w:rStyle w:val="StyleBoldUnderline"/>
          <w:highlight w:val="yellow"/>
        </w:rPr>
        <w:t xml:space="preserve">overhaul will </w:t>
      </w:r>
      <w:r w:rsidRPr="00730D94">
        <w:rPr>
          <w:rStyle w:val="StyleBoldUnderline"/>
        </w:rPr>
        <w:t xml:space="preserve">look to </w:t>
      </w:r>
      <w:r w:rsidRPr="002611F7">
        <w:rPr>
          <w:rStyle w:val="StyleBoldUnderline"/>
          <w:highlight w:val="yellow"/>
        </w:rPr>
        <w:t>strengthen the government's financial backbone</w:t>
      </w:r>
      <w:r w:rsidRPr="00730D94">
        <w:rPr>
          <w:rStyle w:val="StyleBoldUnderline"/>
        </w:rPr>
        <w:t>, simplify the tax structure to boost the competitiveness of small and medium-sized companies, and help bring more people into the formal economy.</w:t>
      </w:r>
      <w:r w:rsidRPr="00730D94">
        <w:rPr>
          <w:rStyle w:val="StyleBoldUnderline"/>
          <w:sz w:val="12"/>
          <w:u w:val="none"/>
        </w:rPr>
        <w:t>¶</w:t>
      </w:r>
      <w:r w:rsidRPr="00730D94">
        <w:rPr>
          <w:rStyle w:val="StyleBoldUnderline"/>
          <w:sz w:val="12"/>
        </w:rPr>
        <w:t xml:space="preserve"> </w:t>
      </w:r>
      <w:r w:rsidRPr="00730D94">
        <w:rPr>
          <w:sz w:val="12"/>
        </w:rPr>
        <w:t>¶</w:t>
      </w:r>
      <w:r w:rsidRPr="00730D94">
        <w:rPr>
          <w:sz w:val="16"/>
        </w:rPr>
        <w:t xml:space="preserve"> The Labour Ministry estimates that the government misses out on tax revenue equal to 4 percentage points of gross domestic product because of the size of the informal economy.</w:t>
      </w:r>
      <w:r w:rsidRPr="00730D94">
        <w:rPr>
          <w:sz w:val="12"/>
        </w:rPr>
        <w:t>¶</w:t>
      </w:r>
      <w:r w:rsidRPr="00730D94">
        <w:rPr>
          <w:sz w:val="16"/>
        </w:rPr>
        <w:t xml:space="preserve"> </w:t>
      </w:r>
      <w:r w:rsidRPr="00730D94">
        <w:rPr>
          <w:sz w:val="12"/>
        </w:rPr>
        <w:t>¶</w:t>
      </w:r>
      <w:r w:rsidRPr="00730D94">
        <w:rPr>
          <w:sz w:val="16"/>
        </w:rPr>
        <w:t xml:space="preserve"> Officials have said the government is seriously considering a proposal to raise the top income tax </w:t>
      </w:r>
      <w:r w:rsidRPr="00730D94">
        <w:rPr>
          <w:sz w:val="16"/>
        </w:rPr>
        <w:lastRenderedPageBreak/>
        <w:t>rate to make wealthier individuals and companies pay more.</w:t>
      </w:r>
      <w:r w:rsidRPr="00730D94">
        <w:rPr>
          <w:sz w:val="12"/>
        </w:rPr>
        <w:t>¶</w:t>
      </w:r>
      <w:r w:rsidRPr="00730D94">
        <w:rPr>
          <w:sz w:val="16"/>
        </w:rPr>
        <w:t xml:space="preserve"> </w:t>
      </w:r>
      <w:r w:rsidRPr="00730D94">
        <w:rPr>
          <w:sz w:val="12"/>
        </w:rPr>
        <w:t>¶</w:t>
      </w:r>
      <w:r w:rsidRPr="00730D94">
        <w:rPr>
          <w:sz w:val="16"/>
        </w:rPr>
        <w:t xml:space="preserve"> Videgaray said he could not get into the specifics of the reform, but added, "This needs to be a just reform ... in other words, those who make more, pay more."</w:t>
      </w:r>
      <w:r w:rsidRPr="00730D94">
        <w:rPr>
          <w:sz w:val="12"/>
        </w:rPr>
        <w:t>¶</w:t>
      </w:r>
      <w:r w:rsidRPr="00730D94">
        <w:rPr>
          <w:sz w:val="16"/>
        </w:rPr>
        <w:t xml:space="preserve"> </w:t>
      </w:r>
      <w:r w:rsidRPr="00730D94">
        <w:rPr>
          <w:sz w:val="12"/>
        </w:rPr>
        <w:t>¶</w:t>
      </w:r>
      <w:r w:rsidRPr="00730D94">
        <w:rPr>
          <w:sz w:val="16"/>
        </w:rPr>
        <w:t xml:space="preserve"> Earlier this month, Pena Nieto also proposed an overhaul of Mexico's energy industry to offer private companies profit-sharing contracts. The reform would mark the largest private-sector opening in decades for Mexico's energy industry, which was nationalized in 1938 and is controlled by state monopoly Pemex PEMX.UL.</w:t>
      </w:r>
      <w:r w:rsidRPr="00730D94">
        <w:rPr>
          <w:sz w:val="12"/>
        </w:rPr>
        <w:t>¶</w:t>
      </w:r>
      <w:r w:rsidRPr="00730D94">
        <w:rPr>
          <w:sz w:val="16"/>
        </w:rPr>
        <w:t xml:space="preserve"> </w:t>
      </w:r>
      <w:r w:rsidRPr="00730D94">
        <w:rPr>
          <w:sz w:val="12"/>
        </w:rPr>
        <w:t>¶</w:t>
      </w:r>
      <w:r w:rsidRPr="00730D94">
        <w:rPr>
          <w:sz w:val="16"/>
        </w:rPr>
        <w:t xml:space="preserve"> </w:t>
      </w:r>
      <w:r w:rsidRPr="00730D94">
        <w:rPr>
          <w:rStyle w:val="StyleBoldUnderline"/>
        </w:rPr>
        <w:t>"</w:t>
      </w:r>
      <w:r w:rsidRPr="002611F7">
        <w:rPr>
          <w:rStyle w:val="StyleBoldUnderline"/>
          <w:highlight w:val="yellow"/>
        </w:rPr>
        <w:t>We expect a new fiscal regime for Pemex</w:t>
      </w:r>
      <w:r w:rsidRPr="00730D94">
        <w:rPr>
          <w:rStyle w:val="StyleBoldUnderline"/>
        </w:rPr>
        <w:t>, a regime that treats Pemex more like a company, and that the government acts like an owner that maximizes the company's value in the long term," Videgaray said.</w:t>
      </w:r>
      <w:r w:rsidRPr="00730D94">
        <w:rPr>
          <w:rStyle w:val="StyleBoldUnderline"/>
          <w:sz w:val="12"/>
          <w:u w:val="none"/>
        </w:rPr>
        <w:t>¶</w:t>
      </w:r>
      <w:r w:rsidRPr="00730D94">
        <w:rPr>
          <w:rStyle w:val="StyleBoldUnderline"/>
          <w:sz w:val="12"/>
        </w:rPr>
        <w:t xml:space="preserve"> </w:t>
      </w:r>
      <w:r w:rsidRPr="00730D94">
        <w:rPr>
          <w:sz w:val="12"/>
        </w:rPr>
        <w:t>¶</w:t>
      </w:r>
      <w:r w:rsidRPr="00730D94">
        <w:rPr>
          <w:sz w:val="16"/>
        </w:rPr>
        <w:t xml:space="preserve"> </w:t>
      </w:r>
      <w:r w:rsidRPr="00730D94">
        <w:rPr>
          <w:rStyle w:val="StyleBoldUnderline"/>
        </w:rPr>
        <w:t xml:space="preserve">The push for </w:t>
      </w:r>
      <w:r w:rsidRPr="002611F7">
        <w:rPr>
          <w:rStyle w:val="StyleBoldUnderline"/>
          <w:highlight w:val="yellow"/>
        </w:rPr>
        <w:t>changes at Pemex</w:t>
      </w:r>
      <w:r w:rsidRPr="00730D94">
        <w:rPr>
          <w:sz w:val="16"/>
        </w:rPr>
        <w:t xml:space="preserve"> comes at a time of slowing oil production. Mexico produced 2.482 million barrels per day of crude oil in July, the lowest monthly output in nearly 18 years.</w:t>
      </w:r>
      <w:r w:rsidRPr="00730D94">
        <w:rPr>
          <w:sz w:val="12"/>
        </w:rPr>
        <w:t>¶</w:t>
      </w:r>
      <w:r w:rsidRPr="00730D94">
        <w:rPr>
          <w:sz w:val="16"/>
        </w:rPr>
        <w:t xml:space="preserve"> </w:t>
      </w:r>
      <w:r w:rsidRPr="00730D94">
        <w:rPr>
          <w:sz w:val="12"/>
        </w:rPr>
        <w:t>¶</w:t>
      </w:r>
      <w:r w:rsidRPr="00730D94">
        <w:rPr>
          <w:sz w:val="16"/>
        </w:rPr>
        <w:t xml:space="preserve"> Pemex revenues fund about a third of the federal budget.</w:t>
      </w:r>
      <w:r w:rsidRPr="00730D94">
        <w:rPr>
          <w:sz w:val="12"/>
        </w:rPr>
        <w:t>¶</w:t>
      </w:r>
      <w:r w:rsidRPr="00730D94">
        <w:rPr>
          <w:sz w:val="16"/>
        </w:rPr>
        <w:t xml:space="preserve"> </w:t>
      </w:r>
      <w:r w:rsidRPr="00730D94">
        <w:rPr>
          <w:sz w:val="12"/>
        </w:rPr>
        <w:t>¶</w:t>
      </w:r>
      <w:r w:rsidRPr="00730D94">
        <w:rPr>
          <w:sz w:val="16"/>
        </w:rPr>
        <w:t xml:space="preserve"> "This will have an effect on public finances, but the effect should be a positive effect, as this will allow Pemex to grow and contribute more to public spending," Videgaray said, adding the transition to the new regime </w:t>
      </w:r>
      <w:r w:rsidRPr="002611F7">
        <w:rPr>
          <w:rStyle w:val="StyleBoldUnderline"/>
          <w:highlight w:val="yellow"/>
        </w:rPr>
        <w:t>would take a few years</w:t>
      </w:r>
      <w:r w:rsidRPr="00730D94">
        <w:rPr>
          <w:rStyle w:val="StyleBoldUnderline"/>
        </w:rPr>
        <w:t>.</w:t>
      </w:r>
    </w:p>
    <w:p w:rsidR="007A53FA" w:rsidRPr="00730D94" w:rsidRDefault="007A53FA" w:rsidP="007A53FA"/>
    <w:p w:rsidR="007A53FA" w:rsidRPr="00730D94" w:rsidRDefault="007A53FA" w:rsidP="007A53FA"/>
    <w:p w:rsidR="007A53FA" w:rsidRPr="00730D94" w:rsidRDefault="007A53FA" w:rsidP="007A53FA"/>
    <w:p w:rsidR="007A53FA" w:rsidRPr="00730D94" w:rsidRDefault="007A53FA" w:rsidP="007A53FA">
      <w:pPr>
        <w:pStyle w:val="Heading3"/>
      </w:pPr>
      <w:r w:rsidRPr="00730D94">
        <w:lastRenderedPageBreak/>
        <w:t>1nc Pemex alt cause</w:t>
      </w:r>
    </w:p>
    <w:p w:rsidR="007A53FA" w:rsidRPr="00730D94" w:rsidRDefault="007A53FA" w:rsidP="007A53FA"/>
    <w:p w:rsidR="007A53FA" w:rsidRPr="00730D94" w:rsidRDefault="007A53FA" w:rsidP="007A53FA"/>
    <w:p w:rsidR="007A53FA" w:rsidRPr="00730D94" w:rsidRDefault="007A53FA" w:rsidP="007A53FA">
      <w:pPr>
        <w:pStyle w:val="Heading4"/>
        <w:rPr>
          <w:rStyle w:val="StyleStyleBold12pt"/>
          <w:b/>
        </w:rPr>
      </w:pPr>
      <w:r w:rsidRPr="00730D94">
        <w:rPr>
          <w:rStyle w:val="StyleStyleBold12pt"/>
          <w:b/>
        </w:rPr>
        <w:t>Corruption and nationalization makes PEMEX collapse inevitable – the plan can’t overcome</w:t>
      </w:r>
    </w:p>
    <w:p w:rsidR="007A53FA" w:rsidRPr="00730D94" w:rsidRDefault="007A53FA" w:rsidP="007A53FA">
      <w:r w:rsidRPr="00730D94">
        <w:rPr>
          <w:rStyle w:val="StyleStyleBold12pt"/>
        </w:rPr>
        <w:t>Camarena 10</w:t>
      </w:r>
      <w:r w:rsidRPr="00730D94">
        <w:t xml:space="preserve"> (Rodrigo, is an analyst and consultant on Latin American business, politics and public policy, “Mexico's Energy Reform and the Future of Pemex” October 2010, http://www.worldpoliticsreview.com/articles/6759/mexicos-energy-reform-and-the-future-of-pemex)</w:t>
      </w:r>
    </w:p>
    <w:p w:rsidR="007A53FA" w:rsidRPr="00730D94" w:rsidRDefault="007A53FA" w:rsidP="007A53FA">
      <w:r w:rsidRPr="00730D94">
        <w:t xml:space="preserve">Mexico's Energy Reform and the Future of Pemex ¶ </w:t>
      </w:r>
      <w:r w:rsidRPr="00730D94">
        <w:rPr>
          <w:rStyle w:val="StyleBoldUnderline"/>
        </w:rPr>
        <w:t>The ebullient celebration in Brazil over Petrobas' historic $70 billion share-issue last month was bitterly received in Mexico City</w:t>
      </w:r>
      <w:r w:rsidRPr="00730D94">
        <w:t xml:space="preserve">, </w:t>
      </w:r>
      <w:r w:rsidRPr="00730D94">
        <w:rPr>
          <w:rStyle w:val="Emphasis"/>
          <w:rFonts w:eastAsiaTheme="majorEastAsia"/>
        </w:rPr>
        <w:t xml:space="preserve">where the state-owned oil company </w:t>
      </w:r>
      <w:r w:rsidRPr="002611F7">
        <w:rPr>
          <w:rStyle w:val="Emphasis"/>
          <w:rFonts w:eastAsiaTheme="majorEastAsia"/>
          <w:highlight w:val="yellow"/>
        </w:rPr>
        <w:t>Pemex is mired in debt, inefficiency and ongoing political wrangling</w:t>
      </w:r>
      <w:r w:rsidRPr="00730D94">
        <w:rPr>
          <w:rStyle w:val="Emphasis"/>
          <w:rFonts w:eastAsiaTheme="majorEastAsia"/>
        </w:rPr>
        <w:t xml:space="preserve">. </w:t>
      </w:r>
      <w:r w:rsidRPr="00730D94">
        <w:t xml:space="preserve">¶ With little having changed since Mexican President Felipe Calderón sought to reform the country's energy sector two years ago, the contrast between Petrobras' successes and Pemex's failures has reignited discussion of Pemex's future and renewed the public's interest in the beleaguered Mexican oil giant.¶ Once Latin America's largest company, </w:t>
      </w:r>
      <w:r w:rsidRPr="002611F7">
        <w:rPr>
          <w:rStyle w:val="Emphasis"/>
          <w:rFonts w:eastAsiaTheme="majorEastAsia"/>
          <w:highlight w:val="yellow"/>
        </w:rPr>
        <w:t xml:space="preserve">Pemex has </w:t>
      </w:r>
      <w:r w:rsidRPr="002611F7">
        <w:rPr>
          <w:rStyle w:val="Emphasis"/>
          <w:rFonts w:eastAsiaTheme="majorEastAsia"/>
          <w:highlight w:val="yellow"/>
        </w:rPr>
        <w:lastRenderedPageBreak/>
        <w:t>persistently lost profits and market share</w:t>
      </w:r>
      <w:r w:rsidRPr="00730D94">
        <w:rPr>
          <w:rStyle w:val="Emphasis"/>
          <w:rFonts w:eastAsiaTheme="majorEastAsia"/>
        </w:rPr>
        <w:t xml:space="preserve"> to other state-led oil companies,</w:t>
      </w:r>
      <w:r w:rsidRPr="00730D94">
        <w:t xml:space="preserve"> including PetroChina, Russia's Lukoil, and Petrobras. </w:t>
      </w:r>
      <w:r w:rsidRPr="002611F7">
        <w:rPr>
          <w:rStyle w:val="Emphasis"/>
          <w:rFonts w:eastAsiaTheme="majorEastAsia"/>
          <w:highlight w:val="yellow"/>
        </w:rPr>
        <w:t>Pemex's inability</w:t>
      </w:r>
      <w:r w:rsidRPr="00730D94">
        <w:rPr>
          <w:rStyle w:val="Emphasis"/>
          <w:rFonts w:eastAsiaTheme="majorEastAsia"/>
        </w:rPr>
        <w:t xml:space="preserve"> to expand production and compete internationally </w:t>
      </w:r>
      <w:r w:rsidRPr="002611F7">
        <w:rPr>
          <w:rStyle w:val="Emphasis"/>
          <w:rFonts w:eastAsiaTheme="majorEastAsia"/>
          <w:highlight w:val="yellow"/>
        </w:rPr>
        <w:t>stems from</w:t>
      </w:r>
      <w:r w:rsidRPr="00730D94">
        <w:rPr>
          <w:rStyle w:val="Emphasis"/>
          <w:rFonts w:eastAsiaTheme="majorEastAsia"/>
        </w:rPr>
        <w:t xml:space="preserve"> decades of </w:t>
      </w:r>
      <w:r w:rsidRPr="002611F7">
        <w:rPr>
          <w:rStyle w:val="Emphasis"/>
          <w:rFonts w:eastAsiaTheme="majorEastAsia"/>
          <w:highlight w:val="yellow"/>
        </w:rPr>
        <w:t>mismanagement, corruption</w:t>
      </w:r>
      <w:r w:rsidRPr="00730D94">
        <w:rPr>
          <w:rStyle w:val="Emphasis"/>
          <w:rFonts w:eastAsiaTheme="majorEastAsia"/>
        </w:rPr>
        <w:t xml:space="preserve"> </w:t>
      </w:r>
      <w:r w:rsidRPr="002611F7">
        <w:rPr>
          <w:rStyle w:val="Emphasis"/>
          <w:rFonts w:eastAsiaTheme="majorEastAsia"/>
          <w:highlight w:val="yellow"/>
        </w:rPr>
        <w:t>and</w:t>
      </w:r>
      <w:r w:rsidRPr="00730D94">
        <w:rPr>
          <w:rStyle w:val="Emphasis"/>
          <w:rFonts w:eastAsiaTheme="majorEastAsia"/>
        </w:rPr>
        <w:t xml:space="preserve"> a </w:t>
      </w:r>
      <w:r w:rsidRPr="002611F7">
        <w:rPr>
          <w:rStyle w:val="Emphasis"/>
          <w:rFonts w:eastAsiaTheme="majorEastAsia"/>
          <w:highlight w:val="yellow"/>
        </w:rPr>
        <w:t>politically sensitive constitutional provision barring the company from receiving private investment</w:t>
      </w:r>
      <w:r w:rsidRPr="00730D94">
        <w:rPr>
          <w:rStyle w:val="Emphasis"/>
          <w:rFonts w:eastAsiaTheme="majorEastAsia"/>
        </w:rPr>
        <w:t>, as most of its state-led competitors already do.</w:t>
      </w:r>
      <w:r w:rsidRPr="00730D94">
        <w:t xml:space="preserve">¶ </w:t>
      </w:r>
      <w:r w:rsidRPr="00730D94">
        <w:rPr>
          <w:rStyle w:val="Emphasis"/>
          <w:rFonts w:eastAsiaTheme="majorEastAsia"/>
        </w:rPr>
        <w:t xml:space="preserve">Pemex's </w:t>
      </w:r>
      <w:r w:rsidRPr="002611F7">
        <w:rPr>
          <w:rStyle w:val="Emphasis"/>
          <w:rFonts w:eastAsiaTheme="majorEastAsia"/>
          <w:highlight w:val="yellow"/>
        </w:rPr>
        <w:t>status as a fully state-owned enterprise</w:t>
      </w:r>
      <w:r w:rsidRPr="00730D94">
        <w:rPr>
          <w:rStyle w:val="Emphasis"/>
          <w:rFonts w:eastAsiaTheme="majorEastAsia"/>
        </w:rPr>
        <w:t xml:space="preserve"> has </w:t>
      </w:r>
      <w:r w:rsidRPr="002611F7">
        <w:rPr>
          <w:rStyle w:val="Emphasis"/>
          <w:rFonts w:eastAsiaTheme="majorEastAsia"/>
          <w:highlight w:val="yellow"/>
        </w:rPr>
        <w:t>left the company vulnerable</w:t>
      </w:r>
      <w:r w:rsidRPr="00730D94">
        <w:rPr>
          <w:rStyle w:val="Emphasis"/>
          <w:rFonts w:eastAsiaTheme="majorEastAsia"/>
        </w:rPr>
        <w:t xml:space="preserve"> to limited financing, a dysfunctional corporate bureaucracy and corrupt public officials</w:t>
      </w:r>
      <w:r w:rsidRPr="00730D94">
        <w:rPr>
          <w:rStyle w:val="StyleBoldUnderline"/>
        </w:rPr>
        <w:t>. Due to a lack of competitive investment and technology as well as a failure to develop new reserves</w:t>
      </w:r>
      <w:r w:rsidRPr="00730D94">
        <w:t xml:space="preserve">, </w:t>
      </w:r>
      <w:r w:rsidRPr="00730D94">
        <w:rPr>
          <w:rStyle w:val="StyleBoldUnderline"/>
        </w:rPr>
        <w:t>Pemex's output has declined by nearly one-third since 2004</w:t>
      </w:r>
      <w:r w:rsidRPr="00730D94">
        <w:t xml:space="preserve">. If current trends hold, Mexico is on track to becoming a net oil importer by 2020, with some estimates projecting this taking place as early as 2016. ¶ </w:t>
      </w:r>
      <w:r w:rsidRPr="00730D94">
        <w:rPr>
          <w:rStyle w:val="StyleBoldUnderline"/>
        </w:rPr>
        <w:t>Making matters worse, Mexico's federal government relies on taxes from Pemex's falling profits for roughly 40 percent of the total national budget</w:t>
      </w:r>
      <w:r w:rsidRPr="00730D94">
        <w:t xml:space="preserve">, from which it funds not only Pemex itself but also the country's development and its expensive war against organized crime. ¶ </w:t>
      </w:r>
      <w:r w:rsidRPr="00730D94">
        <w:rPr>
          <w:rStyle w:val="StyleBoldUnderline"/>
        </w:rPr>
        <w:t>In 2008</w:t>
      </w:r>
      <w:r w:rsidRPr="00730D94">
        <w:t xml:space="preserve">, seeking to reverse the country's fortunes, Calderón's government passed </w:t>
      </w:r>
      <w:r w:rsidRPr="00730D94">
        <w:lastRenderedPageBreak/>
        <w:t xml:space="preserve">one of the country's most significant energy-sector reforms since Mexico nationalized its oil industry in 1938. The </w:t>
      </w:r>
      <w:r w:rsidRPr="00730D94">
        <w:rPr>
          <w:rStyle w:val="StyleBoldUnderline"/>
        </w:rPr>
        <w:t>reforms aimed to give Pemex greater budgetary authority, update its statist corporate structure, and allow the company to contract foreign firms to improve production and exploit untapped resources in the depths of the Gulf of Mexico -- where most of the country's hydrocarbon deposits lie.</w:t>
      </w:r>
      <w:r w:rsidRPr="00730D94">
        <w:t>¶ To Calderón's displeasure</w:t>
      </w:r>
      <w:r w:rsidRPr="00730D94">
        <w:rPr>
          <w:rStyle w:val="Emphasis"/>
          <w:rFonts w:eastAsiaTheme="majorEastAsia"/>
        </w:rPr>
        <w:t xml:space="preserve">, </w:t>
      </w:r>
      <w:r w:rsidRPr="002611F7">
        <w:rPr>
          <w:rStyle w:val="Emphasis"/>
          <w:rFonts w:eastAsiaTheme="majorEastAsia"/>
          <w:highlight w:val="yellow"/>
        </w:rPr>
        <w:t>implementation of the 2008</w:t>
      </w:r>
      <w:r w:rsidRPr="00730D94">
        <w:rPr>
          <w:rStyle w:val="Emphasis"/>
          <w:rFonts w:eastAsiaTheme="majorEastAsia"/>
        </w:rPr>
        <w:t xml:space="preserve"> law has been slow and largely unsuccessful. </w:t>
      </w:r>
      <w:r w:rsidRPr="00730D94">
        <w:rPr>
          <w:rStyle w:val="StyleBoldUnderline"/>
        </w:rPr>
        <w:t>The law's stipulation that industry experts be added to the company's boards -- formerly made up entirely of political appointees</w:t>
      </w:r>
      <w:r w:rsidRPr="00730D94">
        <w:t xml:space="preserve"> </w:t>
      </w:r>
      <w:r w:rsidRPr="00730D94">
        <w:rPr>
          <w:rStyle w:val="Emphasis"/>
          <w:rFonts w:eastAsiaTheme="majorEastAsia"/>
        </w:rPr>
        <w:t xml:space="preserve">-- </w:t>
      </w:r>
      <w:r w:rsidRPr="002611F7">
        <w:rPr>
          <w:rStyle w:val="Emphasis"/>
          <w:rFonts w:eastAsiaTheme="majorEastAsia"/>
          <w:highlight w:val="yellow"/>
        </w:rPr>
        <w:t>has led to friction in the chain of command</w:t>
      </w:r>
      <w:r w:rsidRPr="00730D94">
        <w:rPr>
          <w:rStyle w:val="Emphasis"/>
          <w:rFonts w:eastAsiaTheme="majorEastAsia"/>
        </w:rPr>
        <w:t xml:space="preserve"> </w:t>
      </w:r>
      <w:r w:rsidRPr="002611F7">
        <w:rPr>
          <w:rStyle w:val="Emphasis"/>
          <w:rFonts w:eastAsiaTheme="majorEastAsia"/>
          <w:highlight w:val="yellow"/>
        </w:rPr>
        <w:t>and to delayed decision-making</w:t>
      </w:r>
      <w:r w:rsidRPr="00730D94">
        <w:t xml:space="preserve">. The provision allowing Pemex to contract foreign firms is currently undergoing a lengthy Supreme Court review following complaints from opposition legislators. </w:t>
      </w:r>
    </w:p>
    <w:p w:rsidR="007A53FA" w:rsidRPr="00730D94" w:rsidRDefault="007A53FA" w:rsidP="007A53FA"/>
    <w:p w:rsidR="007A53FA" w:rsidRPr="00730D94" w:rsidRDefault="007A53FA" w:rsidP="007A53FA"/>
    <w:p w:rsidR="007A53FA" w:rsidRPr="00730D94" w:rsidRDefault="007A53FA" w:rsidP="007A53FA"/>
    <w:p w:rsidR="007A53FA" w:rsidRPr="00730D94" w:rsidRDefault="007A53FA" w:rsidP="007A53FA"/>
    <w:p w:rsidR="007A53FA" w:rsidRPr="00730D94" w:rsidRDefault="007A53FA" w:rsidP="007A53FA"/>
    <w:p w:rsidR="007A53FA" w:rsidRPr="00730D94" w:rsidRDefault="007A53FA" w:rsidP="007A53FA">
      <w:pPr>
        <w:pStyle w:val="Heading3"/>
      </w:pPr>
      <w:r w:rsidRPr="00730D94">
        <w:lastRenderedPageBreak/>
        <w:t>1nc mex growth alt cause</w:t>
      </w:r>
    </w:p>
    <w:p w:rsidR="007A53FA" w:rsidRPr="00730D94" w:rsidRDefault="007A53FA" w:rsidP="007A53FA"/>
    <w:p w:rsidR="007A53FA" w:rsidRPr="00730D94" w:rsidRDefault="007A53FA" w:rsidP="007A53FA">
      <w:pPr>
        <w:pStyle w:val="Heading4"/>
        <w:rPr>
          <w:rStyle w:val="StyleStyleBold12pt"/>
          <w:b/>
        </w:rPr>
      </w:pPr>
      <w:r w:rsidRPr="00730D94">
        <w:rPr>
          <w:rStyle w:val="StyleStyleBold12pt"/>
          <w:b/>
        </w:rPr>
        <w:t>Multiple structural alt causes to the Mexican economy</w:t>
      </w:r>
    </w:p>
    <w:p w:rsidR="007A53FA" w:rsidRPr="00730D94" w:rsidRDefault="007A53FA" w:rsidP="007A53FA">
      <w:r w:rsidRPr="00730D94">
        <w:rPr>
          <w:rStyle w:val="StyleStyleBold12pt"/>
        </w:rPr>
        <w:t>Villarreal 10</w:t>
      </w:r>
      <w:r w:rsidRPr="00730D94">
        <w:t xml:space="preserve"> (9/16/10, M. Angeles Villarreal is an Analyst in International Trade and Finance in the Foreign Affairs, Defense, and Trade Division of the Congressional Research Service. “The Mexican Economy After the Global Financial Crisis,” Congressional Research Service http://www.fas.org/sgp/crs/row/R41402.pdf)</w:t>
      </w:r>
    </w:p>
    <w:p w:rsidR="007A53FA" w:rsidRPr="00730D94" w:rsidRDefault="007A53FA" w:rsidP="007A53FA">
      <w:r w:rsidRPr="002611F7">
        <w:rPr>
          <w:rStyle w:val="Emphasis"/>
          <w:highlight w:val="yellow"/>
        </w:rPr>
        <w:t>In addition to</w:t>
      </w:r>
      <w:r w:rsidRPr="002611F7">
        <w:rPr>
          <w:highlight w:val="yellow"/>
        </w:rPr>
        <w:t xml:space="preserve"> </w:t>
      </w:r>
      <w:r w:rsidRPr="002611F7">
        <w:rPr>
          <w:rStyle w:val="StyleBoldUnderline"/>
          <w:highlight w:val="yellow"/>
        </w:rPr>
        <w:t>the adverse effects from the global financial crisis</w:t>
      </w:r>
      <w:r w:rsidRPr="00730D94">
        <w:t xml:space="preserve"> and the U.S. economic contraction, </w:t>
      </w:r>
      <w:r w:rsidRPr="002611F7">
        <w:rPr>
          <w:rStyle w:val="StyleBoldUnderline"/>
          <w:highlight w:val="yellow"/>
        </w:rPr>
        <w:t>Mexico’s economy is experiencing numerous other challenges</w:t>
      </w:r>
      <w:r w:rsidRPr="00730D94">
        <w:rPr>
          <w:rStyle w:val="StyleBoldUnderline"/>
        </w:rPr>
        <w:t>.</w:t>
      </w:r>
      <w:r w:rsidRPr="00730D94">
        <w:t xml:space="preserve"> The </w:t>
      </w:r>
      <w:r w:rsidRPr="00730D94">
        <w:rPr>
          <w:rStyle w:val="StyleBoldUnderline"/>
        </w:rPr>
        <w:t xml:space="preserve">escalation of </w:t>
      </w:r>
      <w:r w:rsidRPr="002611F7">
        <w:rPr>
          <w:rStyle w:val="Emphasis"/>
          <w:highlight w:val="yellow"/>
        </w:rPr>
        <w:t>violence</w:t>
      </w:r>
      <w:r w:rsidRPr="00730D94">
        <w:t xml:space="preserve"> since the government’s crackdown on organized crime and drug trafficking </w:t>
      </w:r>
      <w:r w:rsidRPr="00730D94">
        <w:rPr>
          <w:rStyle w:val="StyleBoldUnderline"/>
        </w:rPr>
        <w:t>has led to investor uncertainty in</w:t>
      </w:r>
      <w:r w:rsidRPr="00730D94">
        <w:t xml:space="preserve"> some </w:t>
      </w:r>
      <w:r w:rsidRPr="00730D94">
        <w:rPr>
          <w:rStyle w:val="StyleBoldUnderline"/>
        </w:rPr>
        <w:t>regions of the country and</w:t>
      </w:r>
      <w:r w:rsidRPr="00730D94">
        <w:t xml:space="preserve">, subsequently, </w:t>
      </w:r>
      <w:r w:rsidRPr="00730D94">
        <w:rPr>
          <w:rStyle w:val="Emphasis"/>
        </w:rPr>
        <w:t xml:space="preserve">a </w:t>
      </w:r>
      <w:r w:rsidRPr="002611F7">
        <w:rPr>
          <w:rStyle w:val="Emphasis"/>
          <w:highlight w:val="yellow"/>
        </w:rPr>
        <w:t>sharp decline</w:t>
      </w:r>
      <w:r w:rsidRPr="002611F7">
        <w:rPr>
          <w:highlight w:val="yellow"/>
        </w:rPr>
        <w:t xml:space="preserve"> </w:t>
      </w:r>
      <w:r w:rsidRPr="002611F7">
        <w:rPr>
          <w:rStyle w:val="StyleBoldUnderline"/>
          <w:highlight w:val="yellow"/>
        </w:rPr>
        <w:t>in foreign direct investment</w:t>
      </w:r>
      <w:r w:rsidRPr="00730D94">
        <w:rPr>
          <w:rStyle w:val="StyleBoldUnderline"/>
        </w:rPr>
        <w:t xml:space="preserve"> flows</w:t>
      </w:r>
      <w:r w:rsidRPr="00730D94">
        <w:t xml:space="preserve">. </w:t>
      </w:r>
      <w:r w:rsidRPr="00730D94">
        <w:rPr>
          <w:rStyle w:val="StyleBoldUnderline"/>
        </w:rPr>
        <w:t>The impact has been the</w:t>
      </w:r>
      <w:r w:rsidRPr="00730D94">
        <w:t xml:space="preserve"> </w:t>
      </w:r>
      <w:r w:rsidRPr="00730D94">
        <w:rPr>
          <w:rStyle w:val="Emphasis"/>
        </w:rPr>
        <w:t>most severe</w:t>
      </w:r>
      <w:r w:rsidRPr="00730D94">
        <w:t xml:space="preserve"> </w:t>
      </w:r>
      <w:r w:rsidRPr="00730D94">
        <w:rPr>
          <w:rStyle w:val="StyleBoldUnderline"/>
        </w:rPr>
        <w:t>on the manufacturing industry, which</w:t>
      </w:r>
      <w:r w:rsidRPr="00730D94">
        <w:t xml:space="preserve"> is mostly located along the U.S.-Mexico border and </w:t>
      </w:r>
      <w:r w:rsidRPr="00730D94">
        <w:rPr>
          <w:rStyle w:val="StyleBoldUnderline"/>
        </w:rPr>
        <w:t xml:space="preserve">has experienced significant job losses. </w:t>
      </w:r>
      <w:r w:rsidRPr="002611F7">
        <w:rPr>
          <w:rStyle w:val="StyleBoldUnderline"/>
          <w:highlight w:val="yellow"/>
        </w:rPr>
        <w:t>Increasing unemployment</w:t>
      </w:r>
      <w:r w:rsidRPr="00730D94">
        <w:t xml:space="preserve"> throughout </w:t>
      </w:r>
      <w:r w:rsidRPr="00730D94">
        <w:lastRenderedPageBreak/>
        <w:t xml:space="preserve">the country </w:t>
      </w:r>
      <w:r w:rsidRPr="00730D94">
        <w:rPr>
          <w:rStyle w:val="StyleBoldUnderline"/>
        </w:rPr>
        <w:t>has led to a</w:t>
      </w:r>
      <w:r w:rsidRPr="00730D94">
        <w:t xml:space="preserve"> growing trend towards </w:t>
      </w:r>
      <w:r w:rsidRPr="00730D94">
        <w:rPr>
          <w:rStyle w:val="StyleBoldUnderline"/>
        </w:rPr>
        <w:t>informality and self-employment</w:t>
      </w:r>
      <w:r w:rsidRPr="00730D94">
        <w:t xml:space="preserve">. </w:t>
      </w:r>
      <w:r w:rsidRPr="00730D94">
        <w:rPr>
          <w:rStyle w:val="StyleBoldUnderline"/>
        </w:rPr>
        <w:t xml:space="preserve">This may </w:t>
      </w:r>
      <w:r w:rsidRPr="002611F7">
        <w:rPr>
          <w:rStyle w:val="StyleBoldUnderline"/>
          <w:highlight w:val="yellow"/>
        </w:rPr>
        <w:t xml:space="preserve">present </w:t>
      </w:r>
      <w:r w:rsidRPr="002611F7">
        <w:rPr>
          <w:rStyle w:val="Emphasis"/>
          <w:highlight w:val="yellow"/>
        </w:rPr>
        <w:t>a long-term problem</w:t>
      </w:r>
      <w:r w:rsidRPr="00730D94">
        <w:t xml:space="preserve"> for the government </w:t>
      </w:r>
      <w:r w:rsidRPr="00730D94">
        <w:rPr>
          <w:rStyle w:val="StyleBoldUnderline"/>
        </w:rPr>
        <w:t>because growth in the informal sector</w:t>
      </w:r>
      <w:r w:rsidRPr="00730D94">
        <w:t xml:space="preserve"> </w:t>
      </w:r>
      <w:r w:rsidRPr="00730D94">
        <w:rPr>
          <w:rStyle w:val="StyleBoldUnderline"/>
        </w:rPr>
        <w:t>can lead to</w:t>
      </w:r>
      <w:r w:rsidRPr="00730D94">
        <w:t xml:space="preserve"> </w:t>
      </w:r>
      <w:r w:rsidRPr="002611F7">
        <w:rPr>
          <w:rStyle w:val="Emphasis"/>
          <w:highlight w:val="yellow"/>
        </w:rPr>
        <w:t>increased poverty levels, diminished productivity, and lower prospects for sustained economic growth</w:t>
      </w:r>
      <w:r w:rsidRPr="00730D94">
        <w:t xml:space="preserve">. </w:t>
      </w:r>
      <w:r w:rsidRPr="00730D94">
        <w:rPr>
          <w:rStyle w:val="StyleBoldUnderline"/>
        </w:rPr>
        <w:t>Another issue is the 16%</w:t>
      </w:r>
      <w:r w:rsidRPr="00730D94">
        <w:t xml:space="preserve"> </w:t>
      </w:r>
      <w:r w:rsidRPr="00730D94">
        <w:rPr>
          <w:rStyle w:val="StyleBoldUnderline"/>
        </w:rPr>
        <w:t>drop in remittances to Mexico</w:t>
      </w:r>
      <w:r w:rsidRPr="00730D94">
        <w:t xml:space="preserve"> in 2009, </w:t>
      </w:r>
      <w:r w:rsidRPr="00730D94">
        <w:rPr>
          <w:rStyle w:val="StyleBoldUnderline"/>
        </w:rPr>
        <w:t>which has mostly affected the poor</w:t>
      </w:r>
      <w:r w:rsidRPr="00730D94">
        <w:t xml:space="preserve">. </w:t>
      </w:r>
      <w:r w:rsidRPr="00730D94">
        <w:rPr>
          <w:rStyle w:val="StyleBoldUnderline"/>
        </w:rPr>
        <w:t>Remittance inflows</w:t>
      </w:r>
      <w:r w:rsidRPr="00730D94">
        <w:t xml:space="preserve">, which are largely from the United States, </w:t>
      </w:r>
      <w:r w:rsidRPr="00730D94">
        <w:rPr>
          <w:rStyle w:val="StyleBoldUnderline"/>
        </w:rPr>
        <w:t>are Mexico’s second-highest source of foreign currency</w:t>
      </w:r>
      <w:r w:rsidRPr="00730D94">
        <w:t xml:space="preserve"> after oil. Numerous analysts have noted that </w:t>
      </w:r>
      <w:r w:rsidRPr="002611F7">
        <w:rPr>
          <w:rStyle w:val="StyleBoldUnderline"/>
          <w:highlight w:val="yellow"/>
        </w:rPr>
        <w:t>Mexico’s potential</w:t>
      </w:r>
      <w:r w:rsidRPr="00730D94">
        <w:rPr>
          <w:rStyle w:val="StyleBoldUnderline"/>
        </w:rPr>
        <w:t xml:space="preserve"> to promote economic</w:t>
      </w:r>
      <w:r w:rsidRPr="00730D94">
        <w:t xml:space="preserve"> </w:t>
      </w:r>
      <w:r w:rsidRPr="00730D94">
        <w:rPr>
          <w:rStyle w:val="StyleBoldUnderline"/>
        </w:rPr>
        <w:t>growth</w:t>
      </w:r>
      <w:r w:rsidRPr="00730D94">
        <w:t xml:space="preserve">, </w:t>
      </w:r>
      <w:r w:rsidRPr="00730D94">
        <w:rPr>
          <w:rStyle w:val="StyleBoldUnderline"/>
        </w:rPr>
        <w:t>increase productivity, and lower the poverty rate</w:t>
      </w:r>
      <w:r w:rsidRPr="00730D94">
        <w:t xml:space="preserve"> </w:t>
      </w:r>
      <w:r w:rsidRPr="002611F7">
        <w:rPr>
          <w:rStyle w:val="Emphasis"/>
          <w:highlight w:val="yellow"/>
        </w:rPr>
        <w:t>is very limited</w:t>
      </w:r>
      <w:r w:rsidRPr="002611F7">
        <w:rPr>
          <w:highlight w:val="yellow"/>
        </w:rPr>
        <w:t xml:space="preserve"> </w:t>
      </w:r>
      <w:r w:rsidRPr="002611F7">
        <w:rPr>
          <w:rStyle w:val="StyleBoldUnderline"/>
          <w:highlight w:val="yellow"/>
        </w:rPr>
        <w:t>without implementing</w:t>
      </w:r>
      <w:r w:rsidRPr="002611F7">
        <w:rPr>
          <w:highlight w:val="yellow"/>
        </w:rPr>
        <w:t xml:space="preserve"> </w:t>
      </w:r>
      <w:r w:rsidRPr="002611F7">
        <w:rPr>
          <w:rStyle w:val="Emphasis"/>
          <w:highlight w:val="yellow"/>
        </w:rPr>
        <w:t>substantial</w:t>
      </w:r>
      <w:r w:rsidRPr="002611F7">
        <w:rPr>
          <w:highlight w:val="yellow"/>
        </w:rPr>
        <w:t xml:space="preserve"> </w:t>
      </w:r>
      <w:r w:rsidRPr="002611F7">
        <w:rPr>
          <w:rStyle w:val="StyleBoldUnderline"/>
          <w:highlight w:val="yellow"/>
        </w:rPr>
        <w:t>structural reforms</w:t>
      </w:r>
      <w:r w:rsidRPr="00730D94">
        <w:t xml:space="preserve">. President Calderón has proposed a number of reforms to address these challenges, including proposals to eliminate extreme poverty, overhaul public finances, privatize parts of the state oil company, adopt labor reforms, reform the telecommunications sector, and encourage political reforms. </w:t>
      </w:r>
      <w:r w:rsidRPr="00730D94">
        <w:rPr>
          <w:rStyle w:val="StyleBoldUnderline"/>
        </w:rPr>
        <w:t>Most</w:t>
      </w:r>
      <w:r w:rsidRPr="00730D94">
        <w:t xml:space="preserve"> of these </w:t>
      </w:r>
      <w:r w:rsidRPr="002611F7">
        <w:rPr>
          <w:rStyle w:val="StyleBoldUnderline"/>
          <w:highlight w:val="yellow"/>
        </w:rPr>
        <w:t>proposals</w:t>
      </w:r>
      <w:r w:rsidRPr="00730D94">
        <w:t xml:space="preserve">, however, </w:t>
      </w:r>
      <w:r w:rsidRPr="002611F7">
        <w:rPr>
          <w:rStyle w:val="StyleBoldUnderline"/>
          <w:highlight w:val="yellow"/>
        </w:rPr>
        <w:t>have</w:t>
      </w:r>
      <w:r w:rsidRPr="00730D94">
        <w:rPr>
          <w:rStyle w:val="StyleBoldUnderline"/>
        </w:rPr>
        <w:t xml:space="preserve"> deeply rooted political implications and have </w:t>
      </w:r>
      <w:r w:rsidRPr="002611F7">
        <w:rPr>
          <w:rStyle w:val="StyleBoldUnderline"/>
          <w:highlight w:val="yellow"/>
        </w:rPr>
        <w:t xml:space="preserve">been </w:t>
      </w:r>
      <w:r w:rsidRPr="002611F7">
        <w:rPr>
          <w:rStyle w:val="Emphasis"/>
          <w:highlight w:val="yellow"/>
        </w:rPr>
        <w:t>strongly opposed</w:t>
      </w:r>
      <w:r w:rsidRPr="00730D94">
        <w:rPr>
          <w:rStyle w:val="StyleBoldUnderline"/>
        </w:rPr>
        <w:t xml:space="preserve"> by the major political parties in the Mexican Congress. T</w:t>
      </w:r>
      <w:r w:rsidRPr="00730D94">
        <w:t xml:space="preserve">here are some signs that the population may be pushing for change, but the prospects for passing any of the </w:t>
      </w:r>
      <w:r w:rsidRPr="00730D94">
        <w:lastRenderedPageBreak/>
        <w:t>proposals will likely depend on the outcome of the 2012 presidential elections.</w:t>
      </w:r>
    </w:p>
    <w:p w:rsidR="007A53FA" w:rsidRPr="00730D94" w:rsidRDefault="007A53FA" w:rsidP="007A53FA"/>
    <w:p w:rsidR="007A53FA" w:rsidRPr="00730D94" w:rsidRDefault="007A53FA" w:rsidP="007A53FA">
      <w:pPr>
        <w:pStyle w:val="Heading3"/>
      </w:pPr>
      <w:r w:rsidRPr="00730D94">
        <w:lastRenderedPageBreak/>
        <w:t>1nc econ no war</w:t>
      </w:r>
    </w:p>
    <w:p w:rsidR="007A53FA" w:rsidRPr="00730D94" w:rsidRDefault="007A53FA" w:rsidP="007A53FA"/>
    <w:p w:rsidR="007A53FA" w:rsidRPr="00730D94" w:rsidRDefault="007A53FA" w:rsidP="007A53FA">
      <w:pPr>
        <w:pStyle w:val="Heading4"/>
      </w:pPr>
      <w:r w:rsidRPr="00730D94">
        <w:t>No impact to econ collapse – relevant empirics</w:t>
      </w:r>
    </w:p>
    <w:p w:rsidR="007A53FA" w:rsidRPr="00730D94" w:rsidRDefault="007A53FA" w:rsidP="007A53FA">
      <w:r w:rsidRPr="00730D94">
        <w:t xml:space="preserve">Robert </w:t>
      </w:r>
      <w:r w:rsidRPr="00730D94">
        <w:rPr>
          <w:rStyle w:val="StyleStyleBold12pt"/>
        </w:rPr>
        <w:t>Jervis 11</w:t>
      </w:r>
      <w:r w:rsidRPr="00730D94">
        <w:t>, Professor in the Department of Political Science and School of International and Public Affairs at Columbia University, December 2011, “Force in Our Times,” Survival, Vol. 25, No. 4, p. 403-425</w:t>
      </w:r>
    </w:p>
    <w:p w:rsidR="007A53FA" w:rsidRPr="00730D94" w:rsidRDefault="007A53FA" w:rsidP="007A53FA">
      <w:pPr>
        <w:pStyle w:val="cardtext"/>
        <w:ind w:left="0"/>
        <w:rPr>
          <w:sz w:val="12"/>
        </w:rPr>
      </w:pPr>
      <w:r w:rsidRPr="00730D94">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730D94">
        <w:rPr>
          <w:rStyle w:val="StyleBoldUnderline"/>
        </w:rPr>
        <w:t>a worsening of</w:t>
      </w:r>
      <w:r w:rsidRPr="00730D94">
        <w:rPr>
          <w:sz w:val="12"/>
        </w:rPr>
        <w:t xml:space="preserve"> the </w:t>
      </w:r>
      <w:r w:rsidRPr="00730D94">
        <w:rPr>
          <w:rStyle w:val="StyleBoldUnderline"/>
        </w:rPr>
        <w:t>current economic difficulties,</w:t>
      </w:r>
      <w:r w:rsidRPr="00730D94">
        <w:rPr>
          <w:sz w:val="12"/>
        </w:rPr>
        <w:t xml:space="preserve"> which </w:t>
      </w:r>
      <w:r w:rsidRPr="00730D94">
        <w:rPr>
          <w:rStyle w:val="StyleBoldUnderline"/>
        </w:rPr>
        <w:t>could</w:t>
      </w:r>
      <w:r w:rsidRPr="00730D94">
        <w:rPr>
          <w:sz w:val="12"/>
        </w:rPr>
        <w:t xml:space="preserve"> itself </w:t>
      </w:r>
      <w:r w:rsidRPr="00730D94">
        <w:rPr>
          <w:rStyle w:val="StyleBoldUnderline"/>
        </w:rPr>
        <w:t>produce greater nationalism, undermine democracy and bring back old-fashioned beggar-my-neighbor economic policies</w:t>
      </w:r>
      <w:r w:rsidRPr="00730D94">
        <w:rPr>
          <w:sz w:val="12"/>
        </w:rPr>
        <w:t xml:space="preserve">. </w:t>
      </w:r>
      <w:r w:rsidRPr="00730D94">
        <w:rPr>
          <w:rStyle w:val="StyleBoldUnderline"/>
        </w:rPr>
        <w:t>While these dangers are real</w:t>
      </w:r>
      <w:r w:rsidRPr="00730D94">
        <w:rPr>
          <w:sz w:val="12"/>
        </w:rPr>
        <w:t xml:space="preserve">, </w:t>
      </w:r>
      <w:r w:rsidRPr="002611F7">
        <w:rPr>
          <w:rStyle w:val="Emphasis"/>
          <w:rFonts w:eastAsiaTheme="majorEastAsia"/>
          <w:highlight w:val="yellow"/>
        </w:rPr>
        <w:t>it is hard to believe</w:t>
      </w:r>
      <w:r w:rsidRPr="00730D94">
        <w:rPr>
          <w:rStyle w:val="Emphasis"/>
          <w:rFonts w:eastAsiaTheme="majorEastAsia"/>
        </w:rPr>
        <w:t xml:space="preserve"> that the </w:t>
      </w:r>
      <w:r w:rsidRPr="002611F7">
        <w:rPr>
          <w:rStyle w:val="Emphasis"/>
          <w:rFonts w:eastAsiaTheme="majorEastAsia"/>
          <w:highlight w:val="yellow"/>
        </w:rPr>
        <w:t>conflicts could be great enough</w:t>
      </w:r>
      <w:r w:rsidRPr="002611F7">
        <w:rPr>
          <w:sz w:val="12"/>
          <w:highlight w:val="yellow"/>
        </w:rPr>
        <w:t xml:space="preserve"> </w:t>
      </w:r>
      <w:r w:rsidRPr="002611F7">
        <w:rPr>
          <w:rStyle w:val="StyleBoldUnderline"/>
          <w:highlight w:val="yellow"/>
        </w:rPr>
        <w:t>to lead</w:t>
      </w:r>
      <w:r w:rsidRPr="00730D94">
        <w:rPr>
          <w:sz w:val="12"/>
        </w:rPr>
        <w:t xml:space="preserve"> the </w:t>
      </w:r>
      <w:r w:rsidRPr="00730D94">
        <w:rPr>
          <w:rStyle w:val="StyleBoldUnderline"/>
        </w:rPr>
        <w:t xml:space="preserve">members of the community </w:t>
      </w:r>
      <w:r w:rsidRPr="002611F7">
        <w:rPr>
          <w:rStyle w:val="StyleBoldUnderline"/>
          <w:highlight w:val="yellow"/>
        </w:rPr>
        <w:t>to</w:t>
      </w:r>
      <w:r w:rsidRPr="00730D94">
        <w:rPr>
          <w:rStyle w:val="StyleBoldUnderline"/>
        </w:rPr>
        <w:t xml:space="preserve"> contemplate </w:t>
      </w:r>
      <w:r w:rsidRPr="002611F7">
        <w:rPr>
          <w:rStyle w:val="StyleBoldUnderline"/>
          <w:highlight w:val="yellow"/>
        </w:rPr>
        <w:t>fighting</w:t>
      </w:r>
      <w:r w:rsidRPr="00730D94">
        <w:rPr>
          <w:rStyle w:val="StyleBoldUnderline"/>
        </w:rPr>
        <w:t xml:space="preserve"> each other. It is not so much that economic interdependence</w:t>
      </w:r>
      <w:r w:rsidRPr="00730D94">
        <w:rPr>
          <w:sz w:val="12"/>
        </w:rPr>
        <w:t xml:space="preserve"> has proceeded to the point where it </w:t>
      </w:r>
      <w:r w:rsidRPr="00730D94">
        <w:rPr>
          <w:rStyle w:val="StyleBoldUnderline"/>
        </w:rPr>
        <w:t>could not be reversed</w:t>
      </w:r>
      <w:r w:rsidRPr="00730D94">
        <w:rPr>
          <w:sz w:val="12"/>
        </w:rPr>
        <w:t xml:space="preserve"> – states that were more internally interdependent than anything seen internationally have fought bloody civil wars. </w:t>
      </w:r>
      <w:r w:rsidRPr="00730D94">
        <w:rPr>
          <w:rStyle w:val="StyleBoldUnderline"/>
        </w:rPr>
        <w:t>Rather it is that</w:t>
      </w:r>
      <w:r w:rsidRPr="00730D94">
        <w:rPr>
          <w:sz w:val="12"/>
        </w:rPr>
        <w:t xml:space="preserve"> </w:t>
      </w:r>
      <w:r w:rsidRPr="00730D94">
        <w:rPr>
          <w:rStyle w:val="Emphasis"/>
          <w:rFonts w:eastAsiaTheme="majorEastAsia"/>
        </w:rPr>
        <w:t>even if the more extreme versions of free trade and economic liberalism become discredited</w:t>
      </w:r>
      <w:r w:rsidRPr="00730D94">
        <w:rPr>
          <w:sz w:val="12"/>
        </w:rPr>
        <w:t xml:space="preserve">, </w:t>
      </w:r>
      <w:r w:rsidRPr="002611F7">
        <w:rPr>
          <w:rStyle w:val="StyleBoldUnderline"/>
          <w:highlight w:val="yellow"/>
        </w:rPr>
        <w:t>it is</w:t>
      </w:r>
      <w:r w:rsidRPr="002611F7">
        <w:rPr>
          <w:sz w:val="12"/>
          <w:highlight w:val="yellow"/>
        </w:rPr>
        <w:t xml:space="preserve"> </w:t>
      </w:r>
      <w:r w:rsidRPr="002611F7">
        <w:rPr>
          <w:rStyle w:val="StyleBoldUnderline"/>
          <w:highlight w:val="yellow"/>
        </w:rPr>
        <w:t>hard to see how</w:t>
      </w:r>
      <w:r w:rsidRPr="00730D94">
        <w:rPr>
          <w:sz w:val="12"/>
        </w:rPr>
        <w:t xml:space="preserve"> without building on a preexisting high level of </w:t>
      </w:r>
      <w:r w:rsidRPr="00730D94">
        <w:rPr>
          <w:sz w:val="12"/>
        </w:rPr>
        <w:lastRenderedPageBreak/>
        <w:t xml:space="preserve">political conflict </w:t>
      </w:r>
      <w:r w:rsidRPr="002611F7">
        <w:rPr>
          <w:rStyle w:val="StyleBoldUnderline"/>
          <w:highlight w:val="yellow"/>
        </w:rPr>
        <w:t xml:space="preserve">leaders </w:t>
      </w:r>
      <w:r w:rsidRPr="00730D94">
        <w:rPr>
          <w:rStyle w:val="StyleBoldUnderline"/>
        </w:rPr>
        <w:t xml:space="preserve">and mass opinion </w:t>
      </w:r>
      <w:r w:rsidRPr="002611F7">
        <w:rPr>
          <w:rStyle w:val="StyleBoldUnderline"/>
          <w:highlight w:val="yellow"/>
        </w:rPr>
        <w:t>would</w:t>
      </w:r>
      <w:r w:rsidRPr="00730D94">
        <w:rPr>
          <w:rStyle w:val="StyleBoldUnderline"/>
        </w:rPr>
        <w:t xml:space="preserve"> come to </w:t>
      </w:r>
      <w:r w:rsidRPr="002611F7">
        <w:rPr>
          <w:rStyle w:val="StyleBoldUnderline"/>
          <w:highlight w:val="yellow"/>
        </w:rPr>
        <w:t>believe</w:t>
      </w:r>
      <w:r w:rsidRPr="00730D94">
        <w:rPr>
          <w:rStyle w:val="StyleBoldUnderline"/>
        </w:rPr>
        <w:t xml:space="preserve"> that </w:t>
      </w:r>
      <w:r w:rsidRPr="002611F7">
        <w:rPr>
          <w:rStyle w:val="StyleBoldUnderline"/>
          <w:highlight w:val="yellow"/>
        </w:rPr>
        <w:t>their countries could prosper by</w:t>
      </w:r>
      <w:r w:rsidRPr="00730D94">
        <w:rPr>
          <w:rStyle w:val="StyleBoldUnderline"/>
        </w:rPr>
        <w:t xml:space="preserve"> impoverishing or</w:t>
      </w:r>
      <w:r w:rsidRPr="00730D94">
        <w:rPr>
          <w:sz w:val="12"/>
        </w:rPr>
        <w:t xml:space="preserve"> even </w:t>
      </w:r>
      <w:r w:rsidRPr="002611F7">
        <w:rPr>
          <w:rStyle w:val="StyleBoldUnderline"/>
          <w:highlight w:val="yellow"/>
        </w:rPr>
        <w:t xml:space="preserve">attacking </w:t>
      </w:r>
      <w:r w:rsidRPr="00730D94">
        <w:rPr>
          <w:rStyle w:val="StyleBoldUnderline"/>
        </w:rPr>
        <w:t>others</w:t>
      </w:r>
      <w:r w:rsidRPr="00730D94">
        <w:rPr>
          <w:sz w:val="12"/>
        </w:rPr>
        <w:t xml:space="preserve">. Is it possible that problems will not only become severe, but that people will entertain the thought that they have to be solved by war? </w:t>
      </w:r>
      <w:r w:rsidRPr="00730D94">
        <w:rPr>
          <w:rStyle w:val="StyleBoldUnderline"/>
        </w:rPr>
        <w:t>While a pessimist could note that this argument does not appear as outlandish as it did before the financial crisis</w:t>
      </w:r>
      <w:r w:rsidRPr="00730D94">
        <w:rPr>
          <w:sz w:val="12"/>
        </w:rPr>
        <w:t xml:space="preserve">, </w:t>
      </w:r>
      <w:r w:rsidRPr="00730D94">
        <w:rPr>
          <w:rStyle w:val="StyleBoldUnderline"/>
        </w:rPr>
        <w:t>an optimist could reply (correctly</w:t>
      </w:r>
      <w:r w:rsidRPr="00730D94">
        <w:rPr>
          <w:sz w:val="12"/>
        </w:rPr>
        <w:t xml:space="preserve">, in my view) </w:t>
      </w:r>
      <w:r w:rsidRPr="002611F7">
        <w:rPr>
          <w:rStyle w:val="StyleBoldUnderline"/>
          <w:highlight w:val="yellow"/>
        </w:rPr>
        <w:t>that the</w:t>
      </w:r>
      <w:r w:rsidRPr="00730D94">
        <w:rPr>
          <w:rStyle w:val="StyleBoldUnderline"/>
        </w:rPr>
        <w:t xml:space="preserve"> very </w:t>
      </w:r>
      <w:r w:rsidRPr="002611F7">
        <w:rPr>
          <w:rStyle w:val="StyleBoldUnderline"/>
          <w:highlight w:val="yellow"/>
        </w:rPr>
        <w:t>fact</w:t>
      </w:r>
      <w:r w:rsidRPr="00730D94">
        <w:rPr>
          <w:rStyle w:val="StyleBoldUnderline"/>
        </w:rPr>
        <w:t xml:space="preserve"> that </w:t>
      </w:r>
      <w:r w:rsidRPr="002611F7">
        <w:rPr>
          <w:rStyle w:val="StyleBoldUnderline"/>
          <w:highlight w:val="yellow"/>
        </w:rPr>
        <w:t>we have seen</w:t>
      </w:r>
      <w:r w:rsidRPr="002611F7">
        <w:rPr>
          <w:sz w:val="12"/>
          <w:highlight w:val="yellow"/>
        </w:rPr>
        <w:t xml:space="preserve"> </w:t>
      </w:r>
      <w:r w:rsidRPr="002611F7">
        <w:rPr>
          <w:rStyle w:val="Emphasis"/>
          <w:rFonts w:eastAsiaTheme="majorEastAsia"/>
          <w:highlight w:val="yellow"/>
        </w:rPr>
        <w:t>such a sharp economic down-turn</w:t>
      </w:r>
      <w:r w:rsidRPr="002611F7">
        <w:rPr>
          <w:sz w:val="12"/>
          <w:highlight w:val="yellow"/>
        </w:rPr>
        <w:t xml:space="preserve"> </w:t>
      </w:r>
      <w:r w:rsidRPr="002611F7">
        <w:rPr>
          <w:rStyle w:val="StyleBoldUnderline"/>
          <w:highlight w:val="yellow"/>
        </w:rPr>
        <w:t>without</w:t>
      </w:r>
      <w:r w:rsidRPr="002611F7">
        <w:rPr>
          <w:sz w:val="12"/>
          <w:highlight w:val="yellow"/>
        </w:rPr>
        <w:t xml:space="preserve"> </w:t>
      </w:r>
      <w:r w:rsidRPr="002611F7">
        <w:rPr>
          <w:rStyle w:val="Box"/>
          <w:highlight w:val="yellow"/>
        </w:rPr>
        <w:t>anyone</w:t>
      </w:r>
      <w:r w:rsidRPr="002611F7">
        <w:rPr>
          <w:sz w:val="12"/>
          <w:highlight w:val="yellow"/>
        </w:rPr>
        <w:t xml:space="preserve"> </w:t>
      </w:r>
      <w:r w:rsidRPr="002611F7">
        <w:rPr>
          <w:rStyle w:val="StyleBoldUnderline"/>
          <w:highlight w:val="yellow"/>
        </w:rPr>
        <w:t>suggesting</w:t>
      </w:r>
      <w:r w:rsidRPr="00730D94">
        <w:rPr>
          <w:rStyle w:val="StyleBoldUnderline"/>
        </w:rPr>
        <w:t xml:space="preserve"> that </w:t>
      </w:r>
      <w:r w:rsidRPr="002611F7">
        <w:rPr>
          <w:rStyle w:val="StyleBoldUnderline"/>
          <w:highlight w:val="yellow"/>
        </w:rPr>
        <w:t>force</w:t>
      </w:r>
      <w:r w:rsidRPr="00730D94">
        <w:rPr>
          <w:sz w:val="12"/>
        </w:rPr>
        <w:t xml:space="preserve"> of arms </w:t>
      </w:r>
      <w:r w:rsidRPr="002611F7">
        <w:rPr>
          <w:rStyle w:val="StyleBoldUnderline"/>
          <w:highlight w:val="yellow"/>
        </w:rPr>
        <w:t>is the solution</w:t>
      </w:r>
      <w:r w:rsidRPr="002611F7">
        <w:rPr>
          <w:sz w:val="12"/>
          <w:highlight w:val="yellow"/>
        </w:rPr>
        <w:t xml:space="preserve"> </w:t>
      </w:r>
      <w:r w:rsidRPr="002611F7">
        <w:rPr>
          <w:rStyle w:val="StyleBoldUnderline"/>
          <w:highlight w:val="yellow"/>
        </w:rPr>
        <w:t>shows</w:t>
      </w:r>
      <w:r w:rsidRPr="00730D94">
        <w:rPr>
          <w:rStyle w:val="StyleBoldUnderline"/>
        </w:rPr>
        <w:t xml:space="preserve"> that</w:t>
      </w:r>
      <w:r w:rsidRPr="00730D94">
        <w:rPr>
          <w:sz w:val="12"/>
        </w:rPr>
        <w:t xml:space="preserve"> </w:t>
      </w:r>
      <w:r w:rsidRPr="002611F7">
        <w:rPr>
          <w:rStyle w:val="Emphasis"/>
          <w:rFonts w:eastAsiaTheme="majorEastAsia"/>
          <w:highlight w:val="yellow"/>
        </w:rPr>
        <w:t>even if bad times bring about greater economic conflict</w:t>
      </w:r>
      <w:r w:rsidRPr="002611F7">
        <w:rPr>
          <w:sz w:val="12"/>
          <w:highlight w:val="yellow"/>
        </w:rPr>
        <w:t xml:space="preserve">, </w:t>
      </w:r>
      <w:r w:rsidRPr="002611F7">
        <w:rPr>
          <w:rStyle w:val="Box"/>
          <w:highlight w:val="yellow"/>
        </w:rPr>
        <w:t>it will not make war thinkable</w:t>
      </w:r>
      <w:r w:rsidRPr="00730D94">
        <w:rPr>
          <w:sz w:val="12"/>
        </w:rPr>
        <w:t>.</w:t>
      </w:r>
    </w:p>
    <w:p w:rsidR="007A53FA" w:rsidRPr="00730D94" w:rsidRDefault="007A53FA" w:rsidP="007A53FA"/>
    <w:p w:rsidR="007A53FA" w:rsidRPr="00730D94" w:rsidRDefault="007A53FA" w:rsidP="007A53FA"/>
    <w:p w:rsidR="007A53FA" w:rsidRPr="00730D94" w:rsidRDefault="007A53FA" w:rsidP="007A53FA"/>
    <w:p w:rsidR="007A53FA" w:rsidRPr="00730D94" w:rsidRDefault="007A53FA" w:rsidP="007A53FA"/>
    <w:p w:rsidR="007A53FA" w:rsidRDefault="00416EA1" w:rsidP="00416EA1">
      <w:pPr>
        <w:pStyle w:val="Heading2"/>
      </w:pPr>
      <w:r>
        <w:lastRenderedPageBreak/>
        <w:t>Russia</w:t>
      </w:r>
    </w:p>
    <w:p w:rsidR="00416EA1" w:rsidRDefault="00416EA1" w:rsidP="00416EA1"/>
    <w:p w:rsidR="00416EA1" w:rsidRPr="00B20991" w:rsidRDefault="00416EA1" w:rsidP="00416EA1">
      <w:pPr>
        <w:pStyle w:val="Heading4"/>
      </w:pPr>
      <w:r w:rsidRPr="00B20991">
        <w:t>Interdependence means no Artic War</w:t>
      </w:r>
    </w:p>
    <w:p w:rsidR="00416EA1" w:rsidRDefault="00416EA1" w:rsidP="00416EA1">
      <w:r w:rsidRPr="00751492">
        <w:rPr>
          <w:b/>
        </w:rPr>
        <w:t xml:space="preserve">Pate, ’10 </w:t>
      </w:r>
      <w:r>
        <w:t>(</w:t>
      </w:r>
      <w:r w:rsidRPr="00751492">
        <w:t>Chad P. Pate Major, United States Air Force B.S., Iowa State University, 1996 M.S. Troy University, 2008, December 2010</w:t>
      </w:r>
      <w:r>
        <w:t>,</w:t>
      </w:r>
      <w:r w:rsidRPr="00751492">
        <w:t xml:space="preserve"> “EASING THE ARCTIC TENSION: AN ECONOMIC SOLUTION</w:t>
      </w:r>
      <w:r>
        <w:t>)//CC</w:t>
      </w:r>
    </w:p>
    <w:p w:rsidR="00416EA1" w:rsidRPr="00416EA1" w:rsidRDefault="00416EA1" w:rsidP="00416EA1">
      <w:pPr>
        <w:rPr>
          <w:bCs/>
          <w:u w:val="single"/>
        </w:rPr>
      </w:pPr>
      <w:r w:rsidRPr="007232E3">
        <w:t>Climate change in the Arctic is affecting the ice melt more rapidly than previously</w:t>
      </w:r>
      <w:r w:rsidRPr="007232E3">
        <w:rPr>
          <w:sz w:val="12"/>
        </w:rPr>
        <w:t xml:space="preserve"> </w:t>
      </w:r>
      <w:r w:rsidRPr="007232E3">
        <w:t xml:space="preserve">anticipated and the </w:t>
      </w:r>
      <w:r w:rsidRPr="008A2AB0">
        <w:rPr>
          <w:rStyle w:val="StyleBoldUnderline"/>
          <w:highlight w:val="cyan"/>
        </w:rPr>
        <w:t>Arctic is now</w:t>
      </w:r>
      <w:r w:rsidRPr="00642D21">
        <w:rPr>
          <w:rStyle w:val="StyleBoldUnderline"/>
        </w:rPr>
        <w:t xml:space="preserve"> forecast to be ice-free</w:t>
      </w:r>
      <w:r w:rsidRPr="007232E3">
        <w:t xml:space="preserve"> by 2013. </w:t>
      </w:r>
      <w:r w:rsidRPr="008A2AB0">
        <w:rPr>
          <w:rStyle w:val="StyleBoldUnderline"/>
          <w:highlight w:val="cyan"/>
        </w:rPr>
        <w:t>International borders</w:t>
      </w:r>
      <w:r w:rsidRPr="00642D21">
        <w:rPr>
          <w:rStyle w:val="StyleBoldUnderline"/>
        </w:rPr>
        <w:t xml:space="preserve">, fossil fuel reservoirs and new sea routes </w:t>
      </w:r>
      <w:r w:rsidRPr="008A2AB0">
        <w:rPr>
          <w:rStyle w:val="StyleBoldUnderline"/>
          <w:highlight w:val="cyan"/>
        </w:rPr>
        <w:t>for navigation</w:t>
      </w:r>
      <w:r w:rsidRPr="00642D21">
        <w:rPr>
          <w:rStyle w:val="StyleBoldUnderline"/>
        </w:rPr>
        <w:t xml:space="preserve"> are</w:t>
      </w:r>
      <w:r w:rsidRPr="007232E3">
        <w:t xml:space="preserve"> just a few of</w:t>
      </w:r>
      <w:r w:rsidRPr="007232E3">
        <w:rPr>
          <w:sz w:val="12"/>
        </w:rPr>
        <w:t xml:space="preserve"> </w:t>
      </w:r>
      <w:r w:rsidRPr="007232E3">
        <w:t xml:space="preserve">the </w:t>
      </w:r>
      <w:r w:rsidRPr="00642D21">
        <w:rPr>
          <w:rStyle w:val="StyleBoldUnderline"/>
        </w:rPr>
        <w:t>iss</w:t>
      </w:r>
      <w:r w:rsidRPr="008A2AB0">
        <w:rPr>
          <w:rStyle w:val="StyleBoldUnderline"/>
          <w:highlight w:val="cyan"/>
        </w:rPr>
        <w:t>ues at stake due to the receding ice cove</w:t>
      </w:r>
      <w:r w:rsidRPr="00642D21">
        <w:rPr>
          <w:rStyle w:val="StyleBoldUnderline"/>
        </w:rPr>
        <w:t>r. Contrary to those who perceive U</w:t>
      </w:r>
      <w:r w:rsidRPr="008A2AB0">
        <w:rPr>
          <w:rStyle w:val="StyleBoldUnderline"/>
          <w:highlight w:val="cyan"/>
        </w:rPr>
        <w:t>.S.-Russian conflict arising out of the region</w:t>
      </w:r>
      <w:r w:rsidRPr="00642D21">
        <w:rPr>
          <w:rStyle w:val="StyleBoldUnderline"/>
        </w:rPr>
        <w:t xml:space="preserve"> and advocate a military response, this thesis argues that the Arctic</w:t>
      </w:r>
      <w:r w:rsidRPr="007232E3">
        <w:t xml:space="preserve">, precisely </w:t>
      </w:r>
      <w:r w:rsidRPr="00642D21">
        <w:rPr>
          <w:rStyle w:val="StyleBoldUnderline"/>
        </w:rPr>
        <w:t>because of its rich</w:t>
      </w:r>
      <w:r w:rsidRPr="007232E3">
        <w:t xml:space="preserve"> hydrocarbon</w:t>
      </w:r>
      <w:r w:rsidRPr="007232E3">
        <w:rPr>
          <w:sz w:val="12"/>
        </w:rPr>
        <w:t xml:space="preserve"> </w:t>
      </w:r>
      <w:r w:rsidRPr="007232E3">
        <w:t>r</w:t>
      </w:r>
      <w:r w:rsidRPr="00642D21">
        <w:rPr>
          <w:rStyle w:val="StyleBoldUnderline"/>
        </w:rPr>
        <w:t xml:space="preserve">esources, </w:t>
      </w:r>
      <w:r w:rsidRPr="008A2AB0">
        <w:rPr>
          <w:rStyle w:val="StyleBoldUnderline"/>
          <w:highlight w:val="cyan"/>
        </w:rPr>
        <w:t>may prove to be amenable to a capitalist peace</w:t>
      </w:r>
      <w:r w:rsidRPr="00642D21">
        <w:rPr>
          <w:rStyle w:val="StyleBoldUnderline"/>
        </w:rPr>
        <w:t>.</w:t>
      </w:r>
      <w:r w:rsidRPr="007232E3">
        <w:t xml:space="preserve"> Research suggests</w:t>
      </w:r>
      <w:r w:rsidRPr="007232E3">
        <w:rPr>
          <w:sz w:val="12"/>
        </w:rPr>
        <w:t xml:space="preserve"> </w:t>
      </w:r>
      <w:r w:rsidRPr="007232E3">
        <w:t xml:space="preserve">that </w:t>
      </w:r>
      <w:r w:rsidRPr="008A2AB0">
        <w:rPr>
          <w:rStyle w:val="StyleBoldUnderline"/>
          <w:highlight w:val="cyan"/>
        </w:rPr>
        <w:t>nations linked by economic interdependence are less apt to engage</w:t>
      </w:r>
      <w:r w:rsidRPr="00642D21">
        <w:rPr>
          <w:rStyle w:val="StyleBoldUnderline"/>
        </w:rPr>
        <w:t xml:space="preserve"> in </w:t>
      </w:r>
      <w:r w:rsidRPr="008A2AB0">
        <w:rPr>
          <w:rStyle w:val="StyleBoldUnderline"/>
          <w:highlight w:val="cyan"/>
        </w:rPr>
        <w:t>conflict</w:t>
      </w:r>
      <w:r w:rsidRPr="007232E3">
        <w:t xml:space="preserve"> </w:t>
      </w:r>
      <w:r w:rsidRPr="00642D21">
        <w:rPr>
          <w:rStyle w:val="StyleBoldUnderline"/>
        </w:rPr>
        <w:t xml:space="preserve">with each other. </w:t>
      </w:r>
      <w:r w:rsidRPr="008A2AB0">
        <w:rPr>
          <w:rStyle w:val="StyleBoldUnderline"/>
          <w:highlight w:val="cyan"/>
        </w:rPr>
        <w:t>Nations seeking foreign</w:t>
      </w:r>
      <w:r w:rsidRPr="007232E3">
        <w:t xml:space="preserve"> direct </w:t>
      </w:r>
      <w:r w:rsidRPr="008A2AB0">
        <w:rPr>
          <w:rStyle w:val="StyleBoldUnderline"/>
          <w:highlight w:val="cyan"/>
        </w:rPr>
        <w:t>investment will be less likely</w:t>
      </w:r>
      <w:r w:rsidRPr="00642D21">
        <w:rPr>
          <w:rStyle w:val="StyleBoldUnderline"/>
        </w:rPr>
        <w:t xml:space="preserve"> to </w:t>
      </w:r>
      <w:r w:rsidRPr="008A2AB0">
        <w:rPr>
          <w:rStyle w:val="StyleBoldUnderline"/>
          <w:highlight w:val="cyan"/>
        </w:rPr>
        <w:t>initiate conflict</w:t>
      </w:r>
      <w:r w:rsidRPr="00642D21">
        <w:rPr>
          <w:rStyle w:val="StyleBoldUnderline"/>
        </w:rPr>
        <w:t>,</w:t>
      </w:r>
      <w:r w:rsidRPr="007232E3">
        <w:t xml:space="preserve"> as </w:t>
      </w:r>
      <w:r w:rsidRPr="00642D21">
        <w:rPr>
          <w:rStyle w:val="StyleBoldUnderline"/>
        </w:rPr>
        <w:t xml:space="preserve">this </w:t>
      </w:r>
      <w:r w:rsidRPr="008A2AB0">
        <w:rPr>
          <w:rStyle w:val="StyleBoldUnderline"/>
          <w:highlight w:val="cyan"/>
        </w:rPr>
        <w:t>would diminish</w:t>
      </w:r>
      <w:r w:rsidRPr="007232E3">
        <w:t xml:space="preserve"> the potential for </w:t>
      </w:r>
      <w:r w:rsidRPr="00642D21">
        <w:rPr>
          <w:rStyle w:val="StyleBoldUnderline"/>
        </w:rPr>
        <w:t xml:space="preserve">attracting foreign </w:t>
      </w:r>
      <w:r w:rsidRPr="008A2AB0">
        <w:rPr>
          <w:rStyle w:val="StyleBoldUnderline"/>
          <w:highlight w:val="cyan"/>
        </w:rPr>
        <w:t>capital</w:t>
      </w:r>
      <w:r w:rsidRPr="008A2AB0">
        <w:rPr>
          <w:highlight w:val="cyan"/>
        </w:rPr>
        <w:t>.</w:t>
      </w:r>
      <w:r w:rsidRPr="00642D21">
        <w:t xml:space="preserve"> Russia’s economy is dependent on oil </w:t>
      </w:r>
      <w:r w:rsidRPr="007232E3">
        <w:t>and natural gas exports and these</w:t>
      </w:r>
      <w:r w:rsidRPr="007232E3">
        <w:rPr>
          <w:sz w:val="12"/>
        </w:rPr>
        <w:t xml:space="preserve"> </w:t>
      </w:r>
      <w:r w:rsidRPr="007232E3">
        <w:t xml:space="preserve">industries have created enormous wealth for the nation. Yet </w:t>
      </w:r>
      <w:r w:rsidRPr="007232E3">
        <w:lastRenderedPageBreak/>
        <w:t>Russia’s existing</w:t>
      </w:r>
      <w:r w:rsidRPr="007232E3">
        <w:rPr>
          <w:sz w:val="12"/>
        </w:rPr>
        <w:t xml:space="preserve"> </w:t>
      </w:r>
      <w:r w:rsidRPr="007232E3">
        <w:t>fossil fuel reservoirs are nearing exhaustion. Tapping into Arctic reserves is a</w:t>
      </w:r>
      <w:r w:rsidRPr="007232E3">
        <w:rPr>
          <w:sz w:val="12"/>
        </w:rPr>
        <w:t xml:space="preserve"> </w:t>
      </w:r>
      <w:r w:rsidRPr="007232E3">
        <w:t>strategic imperative for Russia; however, it lacks the technological capacity to do</w:t>
      </w:r>
      <w:r w:rsidRPr="007232E3">
        <w:rPr>
          <w:sz w:val="12"/>
        </w:rPr>
        <w:t xml:space="preserve"> </w:t>
      </w:r>
      <w:r w:rsidRPr="007232E3">
        <w:t>so. The energy</w:t>
      </w:r>
      <w:r w:rsidRPr="00642D21">
        <w:rPr>
          <w:rStyle w:val="StyleBoldUnderline"/>
        </w:rPr>
        <w:t xml:space="preserve"> </w:t>
      </w:r>
      <w:r w:rsidRPr="007232E3">
        <w:t>industry in the West is farther along in developing such</w:t>
      </w:r>
      <w:r w:rsidRPr="007232E3">
        <w:rPr>
          <w:sz w:val="12"/>
        </w:rPr>
        <w:t xml:space="preserve"> </w:t>
      </w:r>
      <w:r w:rsidRPr="007232E3">
        <w:t xml:space="preserve">extractive technology. This thesis argues that </w:t>
      </w:r>
      <w:r w:rsidRPr="00642D21">
        <w:rPr>
          <w:rStyle w:val="StyleBoldUnderline"/>
        </w:rPr>
        <w:t xml:space="preserve">Russia’s need of foreign assistance in its hydrocarbon </w:t>
      </w:r>
      <w:r w:rsidRPr="007E7306">
        <w:rPr>
          <w:rStyle w:val="StyleBoldUnderline"/>
        </w:rPr>
        <w:t>sector will make Russia more pacific, thereby offsetting realist fears of a military conflict in the Arctic.</w:t>
      </w:r>
    </w:p>
    <w:p w:rsidR="00416EA1" w:rsidRPr="001542B9" w:rsidRDefault="00416EA1" w:rsidP="00416EA1"/>
    <w:p w:rsidR="00416EA1" w:rsidRDefault="00416EA1" w:rsidP="00416EA1">
      <w:r>
        <w:t xml:space="preserve">Doesn’t makes sense no precedent </w:t>
      </w:r>
    </w:p>
    <w:p w:rsidR="00416EA1" w:rsidRPr="00FA050D" w:rsidRDefault="00416EA1" w:rsidP="00416EA1">
      <w:pPr>
        <w:pStyle w:val="Heading4"/>
      </w:pPr>
      <w:r w:rsidRPr="00FA050D">
        <w:t>No war even if expansion occurs</w:t>
      </w:r>
    </w:p>
    <w:p w:rsidR="00416EA1" w:rsidRPr="009D4A7E" w:rsidRDefault="00416EA1" w:rsidP="00416EA1">
      <w:r w:rsidRPr="009D4A7E">
        <w:rPr>
          <w:b/>
        </w:rPr>
        <w:t xml:space="preserve">Hoffman, 12 </w:t>
      </w:r>
      <w:r w:rsidRPr="009D4A7E">
        <w:t>– Contributing editor to Foreign Policy and the author of The Dead Hand: The Untold Story of the Cold War Arms Race and Its Dangerous Legacy, which won the 2010 Pulitzer Prize for general non-fiction (David E., “Het, Big Spender”, Foreign Policy, 10/22, www.foreignpolicy.com/articles/2012/10/22/hey_big_spender?page=full)//VP</w:t>
      </w:r>
    </w:p>
    <w:p w:rsidR="00416EA1" w:rsidRDefault="00416EA1" w:rsidP="00416EA1">
      <w:pPr>
        <w:rPr>
          <w:b/>
        </w:rPr>
      </w:pPr>
      <w:r w:rsidRPr="00D03282">
        <w:rPr>
          <w:rStyle w:val="IntenseEmphasis"/>
          <w:sz w:val="16"/>
        </w:rPr>
        <w:t>Today,</w:t>
      </w:r>
      <w:r w:rsidRPr="00D03282">
        <w:rPr>
          <w:rStyle w:val="IntenseEmphasis"/>
        </w:rPr>
        <w:t xml:space="preserve"> </w:t>
      </w:r>
      <w:r w:rsidRPr="00A74417">
        <w:rPr>
          <w:rStyle w:val="IntenseEmphasis"/>
          <w:highlight w:val="cyan"/>
        </w:rPr>
        <w:t>one-third of U.S. strategic forces</w:t>
      </w:r>
      <w:r w:rsidRPr="00D03282">
        <w:rPr>
          <w:rStyle w:val="IntenseEmphasis"/>
        </w:rPr>
        <w:t xml:space="preserve">, </w:t>
      </w:r>
      <w:r w:rsidRPr="00D03282">
        <w:rPr>
          <w:rStyle w:val="IntenseEmphasis"/>
          <w:sz w:val="16"/>
        </w:rPr>
        <w:t>including almost all land-based missiles and some sea-based,</w:t>
      </w:r>
      <w:r w:rsidRPr="00D03282">
        <w:rPr>
          <w:rStyle w:val="IntenseEmphasis"/>
        </w:rPr>
        <w:t xml:space="preserve"> </w:t>
      </w:r>
      <w:r w:rsidRPr="00A74417">
        <w:rPr>
          <w:rStyle w:val="IntenseEmphasis"/>
          <w:highlight w:val="cyan"/>
        </w:rPr>
        <w:t>are still ready for a prompt launch</w:t>
      </w:r>
      <w:r w:rsidRPr="00D03282">
        <w:rPr>
          <w:rStyle w:val="IntenseEmphasis"/>
        </w:rPr>
        <w:t xml:space="preserve">. This has not changed since the Cold War ended. </w:t>
      </w:r>
      <w:r w:rsidRPr="00D03282">
        <w:rPr>
          <w:rStyle w:val="IntenseEmphasis"/>
          <w:sz w:val="16"/>
        </w:rPr>
        <w:t xml:space="preserve">The launch-ready alert time is four minutes from the moment the president gives the order for land-based missiles, and about 12 minutes for submarines. Obama's nuclear posture review acknowledged the need for more presidential decision time in a crisis, but the alert posture was left unchanged. </w:t>
      </w:r>
      <w:r w:rsidRPr="00A74417">
        <w:rPr>
          <w:rStyle w:val="IntenseEmphasis"/>
          <w:highlight w:val="cyan"/>
        </w:rPr>
        <w:t xml:space="preserve">The only reason the United States </w:t>
      </w:r>
      <w:r w:rsidRPr="00A74417">
        <w:rPr>
          <w:rStyle w:val="IntenseEmphasis"/>
          <w:highlight w:val="cyan"/>
        </w:rPr>
        <w:lastRenderedPageBreak/>
        <w:t>maintains a hair-trigger posture today is because Russia does</w:t>
      </w:r>
      <w:r w:rsidRPr="00D03282">
        <w:rPr>
          <w:rStyle w:val="IntenseEmphasis"/>
          <w:sz w:val="16"/>
        </w:rPr>
        <w:t xml:space="preserve">. (China is not believed to keep weapons on launch-ready alert.) </w:t>
      </w:r>
      <w:r w:rsidRPr="00A74417">
        <w:rPr>
          <w:rStyle w:val="IntenseEmphasis"/>
          <w:highlight w:val="cyan"/>
        </w:rPr>
        <w:t>Despite tensions that flare up</w:t>
      </w:r>
      <w:r w:rsidRPr="00D03282">
        <w:rPr>
          <w:rStyle w:val="IntenseEmphasis"/>
        </w:rPr>
        <w:t xml:space="preserve">, the </w:t>
      </w:r>
      <w:r w:rsidRPr="00A74417">
        <w:rPr>
          <w:rStyle w:val="IntenseEmphasis"/>
          <w:highlight w:val="cyan"/>
        </w:rPr>
        <w:t>United States and Russia are no longer</w:t>
      </w:r>
      <w:r w:rsidRPr="00D03282">
        <w:rPr>
          <w:rStyle w:val="IntenseEmphasis"/>
        </w:rPr>
        <w:t xml:space="preserve"> </w:t>
      </w:r>
      <w:r w:rsidRPr="00A74417">
        <w:rPr>
          <w:rStyle w:val="IntenseEmphasis"/>
          <w:highlight w:val="cyan"/>
        </w:rPr>
        <w:t>enemies</w:t>
      </w:r>
      <w:r w:rsidRPr="00D03282">
        <w:rPr>
          <w:rStyle w:val="IntenseEmphasis"/>
        </w:rPr>
        <w:t xml:space="preserve">; the chance of nuclear war or surprise attack is nearly zero. We trade in each other's equity markets. </w:t>
      </w:r>
      <w:r w:rsidRPr="00A74417">
        <w:rPr>
          <w:rStyle w:val="IntenseEmphasis"/>
          <w:highlight w:val="cyan"/>
        </w:rPr>
        <w:t xml:space="preserve">Russia has the largest audience of Facebook users in Europe, and is open to the world </w:t>
      </w:r>
      <w:r w:rsidRPr="00A74417">
        <w:rPr>
          <w:rStyle w:val="IntenseEmphasis"/>
        </w:rPr>
        <w:t>in a way the Soviet Union never was</w:t>
      </w:r>
      <w:r w:rsidRPr="00A74417">
        <w:rPr>
          <w:b/>
        </w:rPr>
        <w:t>.</w:t>
      </w:r>
    </w:p>
    <w:p w:rsidR="00416EA1" w:rsidRPr="00416EA1" w:rsidRDefault="00416EA1" w:rsidP="00416EA1"/>
    <w:sectPr w:rsidR="00416EA1" w:rsidRPr="00416E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6D6" w:rsidRDefault="00D176D6" w:rsidP="005F5576">
      <w:r>
        <w:separator/>
      </w:r>
    </w:p>
  </w:endnote>
  <w:endnote w:type="continuationSeparator" w:id="0">
    <w:p w:rsidR="00D176D6" w:rsidRDefault="00D176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6D6" w:rsidRDefault="00D176D6" w:rsidP="005F5576">
      <w:r>
        <w:separator/>
      </w:r>
    </w:p>
  </w:footnote>
  <w:footnote w:type="continuationSeparator" w:id="0">
    <w:p w:rsidR="00D176D6" w:rsidRDefault="00D176D6" w:rsidP="005F5576">
      <w:r>
        <w:continuationSeparator/>
      </w:r>
    </w:p>
  </w:footnote>
  <w:footnote w:id="1">
    <w:p w:rsidR="00BF181B" w:rsidRDefault="00BF181B" w:rsidP="00BF181B"/>
  </w:footnote>
  <w:footnote w:id="2">
    <w:p w:rsidR="00BF181B" w:rsidRDefault="00BF181B" w:rsidP="00BF181B"/>
  </w:footnote>
  <w:footnote w:id="3">
    <w:p w:rsidR="00BF181B" w:rsidRDefault="00BF181B" w:rsidP="00BF181B"/>
  </w:footnote>
  <w:footnote w:id="4">
    <w:p w:rsidR="00BF181B" w:rsidRDefault="00BF181B" w:rsidP="00BF181B"/>
  </w:footnote>
  <w:footnote w:id="5">
    <w:p w:rsidR="00BF181B" w:rsidRDefault="00BF181B" w:rsidP="00BF181B"/>
  </w:footnote>
  <w:footnote w:id="6">
    <w:p w:rsidR="00BF181B" w:rsidRDefault="00BF181B" w:rsidP="00BF181B"/>
  </w:footnote>
  <w:footnote w:id="7">
    <w:p w:rsidR="00BF181B" w:rsidRDefault="00BF181B" w:rsidP="00BF181B"/>
  </w:footnote>
  <w:footnote w:id="8">
    <w:p w:rsidR="00BF181B" w:rsidRDefault="00BF181B" w:rsidP="00BF181B"/>
  </w:footnote>
  <w:footnote w:id="9">
    <w:p w:rsidR="00BF181B" w:rsidRDefault="00BF181B" w:rsidP="00BF181B"/>
  </w:footnote>
  <w:footnote w:id="10">
    <w:p w:rsidR="00BF181B" w:rsidRDefault="00BF181B" w:rsidP="00BF181B"/>
  </w:footnote>
  <w:footnote w:id="11">
    <w:p w:rsidR="00BF181B" w:rsidRDefault="00BF181B" w:rsidP="00BF181B"/>
  </w:footnote>
  <w:footnote w:id="12">
    <w:p w:rsidR="00BF181B" w:rsidRDefault="00BF181B" w:rsidP="00BF181B"/>
  </w:footnote>
  <w:footnote w:id="13">
    <w:p w:rsidR="00BF181B" w:rsidRDefault="00BF181B" w:rsidP="00BF181B"/>
  </w:footnote>
  <w:footnote w:id="14">
    <w:p w:rsidR="00BF181B" w:rsidRDefault="00BF181B" w:rsidP="00BF181B"/>
  </w:footnote>
  <w:footnote w:id="15">
    <w:p w:rsidR="00BF181B" w:rsidRDefault="00BF181B" w:rsidP="00BF181B"/>
  </w:footnote>
  <w:footnote w:id="16">
    <w:p w:rsidR="00BF181B" w:rsidRDefault="00BF181B" w:rsidP="00BF181B"/>
  </w:footnote>
  <w:footnote w:id="17">
    <w:p w:rsidR="00BF181B" w:rsidRDefault="00BF181B" w:rsidP="00BF181B"/>
  </w:footnote>
  <w:footnote w:id="18">
    <w:p w:rsidR="00BF181B" w:rsidRDefault="00BF181B" w:rsidP="00BF181B"/>
  </w:footnote>
  <w:footnote w:id="19">
    <w:p w:rsidR="00BF181B" w:rsidRDefault="00BF181B" w:rsidP="00BF181B"/>
  </w:footnote>
  <w:footnote w:id="20">
    <w:p w:rsidR="00BF181B" w:rsidRDefault="00BF181B" w:rsidP="00BF181B"/>
  </w:footnote>
  <w:footnote w:id="21">
    <w:p w:rsidR="00BF181B" w:rsidRDefault="00BF181B" w:rsidP="00BF181B"/>
  </w:footnote>
  <w:footnote w:id="22">
    <w:p w:rsidR="00BF181B" w:rsidRDefault="00BF181B" w:rsidP="00BF181B"/>
  </w:footnote>
  <w:footnote w:id="23">
    <w:p w:rsidR="00BF181B" w:rsidRDefault="00BF181B" w:rsidP="00BF181B"/>
  </w:footnote>
  <w:footnote w:id="24">
    <w:p w:rsidR="00BF181B" w:rsidRDefault="00BF181B" w:rsidP="00BF181B"/>
  </w:footnote>
  <w:footnote w:id="25">
    <w:p w:rsidR="00BF181B" w:rsidRDefault="00BF181B" w:rsidP="00BF181B"/>
  </w:footnote>
  <w:footnote w:id="26">
    <w:p w:rsidR="00BF181B" w:rsidRDefault="00BF181B" w:rsidP="00BF181B"/>
  </w:footnote>
  <w:footnote w:id="27">
    <w:p w:rsidR="00BF181B" w:rsidRDefault="00BF181B" w:rsidP="00BF181B"/>
  </w:footnote>
  <w:footnote w:id="28">
    <w:p w:rsidR="00BF181B" w:rsidRDefault="00BF181B" w:rsidP="00BF181B"/>
  </w:footnote>
  <w:footnote w:id="29">
    <w:p w:rsidR="00BF181B" w:rsidRDefault="00BF181B" w:rsidP="00BF181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8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6EBA"/>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EA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3AE"/>
    <w:rsid w:val="00797B76"/>
    <w:rsid w:val="007A3D06"/>
    <w:rsid w:val="007A53FA"/>
    <w:rsid w:val="007B383B"/>
    <w:rsid w:val="007B3941"/>
    <w:rsid w:val="007C057A"/>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BD4"/>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6963"/>
    <w:rsid w:val="0094025E"/>
    <w:rsid w:val="00940A29"/>
    <w:rsid w:val="0094256C"/>
    <w:rsid w:val="00953F11"/>
    <w:rsid w:val="009706C1"/>
    <w:rsid w:val="00976675"/>
    <w:rsid w:val="00976FBF"/>
    <w:rsid w:val="00984B38"/>
    <w:rsid w:val="009A0636"/>
    <w:rsid w:val="009A6FF5"/>
    <w:rsid w:val="009B2B47"/>
    <w:rsid w:val="009B35DB"/>
    <w:rsid w:val="009C4298"/>
    <w:rsid w:val="009D318C"/>
    <w:rsid w:val="00A10B8B"/>
    <w:rsid w:val="00A154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6C0"/>
    <w:rsid w:val="00B564DB"/>
    <w:rsid w:val="00B768B6"/>
    <w:rsid w:val="00B816A3"/>
    <w:rsid w:val="00B908D1"/>
    <w:rsid w:val="00B940D1"/>
    <w:rsid w:val="00BB58BD"/>
    <w:rsid w:val="00BB6A26"/>
    <w:rsid w:val="00BC1034"/>
    <w:rsid w:val="00BE2408"/>
    <w:rsid w:val="00BE3EC6"/>
    <w:rsid w:val="00BE5BEB"/>
    <w:rsid w:val="00BE6528"/>
    <w:rsid w:val="00BF181B"/>
    <w:rsid w:val="00C0087A"/>
    <w:rsid w:val="00C05F9D"/>
    <w:rsid w:val="00C27212"/>
    <w:rsid w:val="00C34185"/>
    <w:rsid w:val="00C42DD6"/>
    <w:rsid w:val="00C545E7"/>
    <w:rsid w:val="00C66858"/>
    <w:rsid w:val="00C72E69"/>
    <w:rsid w:val="00C7411E"/>
    <w:rsid w:val="00C817E0"/>
    <w:rsid w:val="00C84988"/>
    <w:rsid w:val="00CA4AF6"/>
    <w:rsid w:val="00CA52D7"/>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6D6"/>
    <w:rsid w:val="00D17C4E"/>
    <w:rsid w:val="00D21359"/>
    <w:rsid w:val="00D215F6"/>
    <w:rsid w:val="00D22BE1"/>
    <w:rsid w:val="00D2765B"/>
    <w:rsid w:val="00D31DF7"/>
    <w:rsid w:val="00D33B91"/>
    <w:rsid w:val="00D35119"/>
    <w:rsid w:val="00D415C6"/>
    <w:rsid w:val="00D420EA"/>
    <w:rsid w:val="00D4639E"/>
    <w:rsid w:val="00D51ABF"/>
    <w:rsid w:val="00D5444B"/>
    <w:rsid w:val="00D55302"/>
    <w:rsid w:val="00D57CBF"/>
    <w:rsid w:val="00D66ABC"/>
    <w:rsid w:val="00D71CFC"/>
    <w:rsid w:val="00D86024"/>
    <w:rsid w:val="00D94CA3"/>
    <w:rsid w:val="00D96595"/>
    <w:rsid w:val="00D96E7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A2C"/>
    <w:rsid w:val="00EC1A81"/>
    <w:rsid w:val="00EC5DE9"/>
    <w:rsid w:val="00EC7E5C"/>
    <w:rsid w:val="00ED78F1"/>
    <w:rsid w:val="00EE4DCA"/>
    <w:rsid w:val="00EF0F62"/>
    <w:rsid w:val="00F007E1"/>
    <w:rsid w:val="00F0134E"/>
    <w:rsid w:val="00F057C6"/>
    <w:rsid w:val="00F12FFF"/>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9D7F28D-FB08-4E35-B766-3AA77BD5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36963"/>
    <w:pPr>
      <w:spacing w:after="0" w:line="240" w:lineRule="auto"/>
    </w:pPr>
    <w:rPr>
      <w:rFonts w:ascii="Arial Narrow" w:hAnsi="Arial Narrow" w:cs="Calibri"/>
      <w:sz w:val="20"/>
    </w:rPr>
  </w:style>
  <w:style w:type="paragraph" w:styleId="Heading1">
    <w:name w:val="heading 1"/>
    <w:aliases w:val="Pocket"/>
    <w:basedOn w:val="Normal"/>
    <w:next w:val="Normal"/>
    <w:link w:val="Heading1Char"/>
    <w:uiPriority w:val="1"/>
    <w:qFormat/>
    <w:rsid w:val="009369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36963"/>
    <w:pPr>
      <w:keepNext/>
      <w:keepLines/>
      <w:pageBreakBefore/>
      <w:spacing w:before="480"/>
      <w:jc w:val="center"/>
      <w:outlineLvl w:val="1"/>
    </w:pPr>
    <w:rPr>
      <w:rFonts w:eastAsiaTheme="majorEastAsia" w:cstheme="majorBidi"/>
      <w:b/>
      <w:bCs/>
      <w:smallCaps/>
      <w:sz w:val="44"/>
      <w:szCs w:val="26"/>
    </w:rPr>
  </w:style>
  <w:style w:type="paragraph" w:styleId="Heading3">
    <w:name w:val="heading 3"/>
    <w:aliases w:val="Block,Heading 3 Char Char,Char,Char Char Char Char Char Char Char Char,Char Char Char Char Char Char Char,Text 7,Tag Char Char,Bold Cite,Cite 1,Read Char,Heading 3 Char1 Char Char,Read Char Ch, Char,Char1,Heading 3 Char3,Citation"/>
    <w:basedOn w:val="Normal"/>
    <w:next w:val="Normal"/>
    <w:link w:val="Heading3Char"/>
    <w:uiPriority w:val="3"/>
    <w:qFormat/>
    <w:rsid w:val="00936963"/>
    <w:pPr>
      <w:keepNext/>
      <w:keepLines/>
      <w:pageBreakBefore/>
      <w:pBdr>
        <w:bottom w:val="single" w:sz="12" w:space="1" w:color="auto"/>
      </w:pBdr>
      <w:spacing w:before="200"/>
      <w:jc w:val="center"/>
      <w:outlineLvl w:val="2"/>
    </w:pPr>
    <w:rPr>
      <w:rFonts w:eastAsiaTheme="majorEastAsia" w:cstheme="majorBidi"/>
      <w:b/>
      <w:bCs/>
      <w:sz w:val="48"/>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4"/>
    <w:qFormat/>
    <w:rsid w:val="0093696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36963"/>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936963"/>
    <w:rPr>
      <w:rFonts w:ascii="Arial Narrow" w:eastAsiaTheme="majorEastAsia" w:hAnsi="Arial Narrow" w:cstheme="majorBidi"/>
      <w:b/>
      <w:bCs/>
      <w:smallCaps/>
      <w:sz w:val="44"/>
      <w:szCs w:val="26"/>
    </w:rPr>
  </w:style>
  <w:style w:type="character" w:styleId="Emphasis">
    <w:name w:val="Emphasis"/>
    <w:aliases w:val="Evidence,Minimized,minimized,Highlighted,tag2,Size 10,emphasis in card,Underlined,CD Card,ED - Tag,emphasis,Emphasis!!,small,Qualifications,bold underline,Bold Underline,normal card text,Shrunk"/>
    <w:basedOn w:val="DefaultParagraphFont"/>
    <w:uiPriority w:val="7"/>
    <w:qFormat/>
    <w:rsid w:val="00936963"/>
    <w:rPr>
      <w:rFonts w:ascii="Arial Narrow" w:hAnsi="Arial Narrow" w:cs="Calibri"/>
      <w:b/>
      <w:i w:val="0"/>
      <w:iCs/>
      <w:sz w:val="20"/>
      <w:u w:val="single"/>
      <w:bdr w:val="single" w:sz="18" w:space="0" w:color="auto"/>
    </w:rPr>
  </w:style>
  <w:style w:type="character" w:customStyle="1" w:styleId="StyleBold">
    <w:name w:val="Style Bold"/>
    <w:basedOn w:val="DefaultParagraphFont"/>
    <w:uiPriority w:val="9"/>
    <w:semiHidden/>
    <w:rsid w:val="00936963"/>
    <w:rPr>
      <w:b/>
      <w:bCs/>
    </w:rPr>
  </w:style>
  <w:style w:type="character" w:customStyle="1" w:styleId="Heading3Char">
    <w:name w:val="Heading 3 Char"/>
    <w:aliases w:val="Block Char,Heading 3 Char Char Char,Char Char,Char Char Char Char Char Char Char Char Char,Char Char Char Char Char Char Char Char1,Text 7 Char,Tag Char Char Char,Bold Cite Char1,Cite 1 Char,Read Char Char, Char Char,Char1 Char"/>
    <w:basedOn w:val="DefaultParagraphFont"/>
    <w:link w:val="Heading3"/>
    <w:uiPriority w:val="3"/>
    <w:rsid w:val="00936963"/>
    <w:rPr>
      <w:rFonts w:ascii="Arial Narrow" w:eastAsiaTheme="majorEastAsia" w:hAnsi="Arial Narrow" w:cstheme="majorBidi"/>
      <w:b/>
      <w:bCs/>
      <w:sz w:val="48"/>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C817E0"/>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36963"/>
    <w:rPr>
      <w:b/>
      <w:bCs/>
      <w:sz w:val="24"/>
      <w:u w:val="none"/>
    </w:rPr>
  </w:style>
  <w:style w:type="paragraph" w:styleId="Header">
    <w:name w:val="header"/>
    <w:basedOn w:val="Normal"/>
    <w:link w:val="HeaderChar"/>
    <w:uiPriority w:val="99"/>
    <w:semiHidden/>
    <w:rsid w:val="00936963"/>
    <w:pPr>
      <w:tabs>
        <w:tab w:val="center" w:pos="4680"/>
        <w:tab w:val="right" w:pos="9360"/>
      </w:tabs>
    </w:pPr>
  </w:style>
  <w:style w:type="character" w:customStyle="1" w:styleId="HeaderChar">
    <w:name w:val="Header Char"/>
    <w:basedOn w:val="DefaultParagraphFont"/>
    <w:link w:val="Header"/>
    <w:uiPriority w:val="99"/>
    <w:semiHidden/>
    <w:rsid w:val="00936963"/>
    <w:rPr>
      <w:rFonts w:ascii="Arial Narrow" w:hAnsi="Arial Narrow" w:cs="Calibri"/>
      <w:sz w:val="20"/>
    </w:rPr>
  </w:style>
  <w:style w:type="paragraph" w:styleId="Footer">
    <w:name w:val="footer"/>
    <w:basedOn w:val="Normal"/>
    <w:link w:val="FooterChar"/>
    <w:uiPriority w:val="99"/>
    <w:semiHidden/>
    <w:rsid w:val="00936963"/>
    <w:pPr>
      <w:tabs>
        <w:tab w:val="center" w:pos="4680"/>
        <w:tab w:val="right" w:pos="9360"/>
      </w:tabs>
    </w:pPr>
  </w:style>
  <w:style w:type="character" w:customStyle="1" w:styleId="FooterChar">
    <w:name w:val="Footer Char"/>
    <w:basedOn w:val="DefaultParagraphFont"/>
    <w:link w:val="Footer"/>
    <w:uiPriority w:val="99"/>
    <w:semiHidden/>
    <w:rsid w:val="00936963"/>
    <w:rPr>
      <w:rFonts w:ascii="Arial Narrow" w:hAnsi="Arial Narrow" w:cs="Calibri"/>
      <w:sz w:val="20"/>
    </w:rPr>
  </w:style>
  <w:style w:type="character" w:styleId="Hyperlink">
    <w:name w:val="Hyperlink"/>
    <w:aliases w:val="heading 1 (block title),Important,Read,Card Text,Internet Link"/>
    <w:basedOn w:val="DefaultParagraphFont"/>
    <w:uiPriority w:val="99"/>
    <w:rsid w:val="00936963"/>
    <w:rPr>
      <w:color w:val="auto"/>
      <w:u w:val="none"/>
    </w:rPr>
  </w:style>
  <w:style w:type="character" w:styleId="FollowedHyperlink">
    <w:name w:val="FollowedHyperlink"/>
    <w:basedOn w:val="DefaultParagraphFont"/>
    <w:uiPriority w:val="99"/>
    <w:semiHidden/>
    <w:rsid w:val="00936963"/>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4"/>
    <w:rsid w:val="00936963"/>
    <w:rPr>
      <w:rFonts w:ascii="Arial Narrow" w:eastAsiaTheme="majorEastAsia" w:hAnsi="Arial Narrow" w:cstheme="majorBidi"/>
      <w:b/>
      <w:bCs/>
      <w:iCs/>
      <w:sz w:val="24"/>
    </w:rPr>
  </w:style>
  <w:style w:type="paragraph" w:customStyle="1" w:styleId="CiteSpacing">
    <w:name w:val="Cite Spacing"/>
    <w:qFormat/>
    <w:rsid w:val="000E6EBA"/>
    <w:pPr>
      <w:spacing w:before="60" w:after="60" w:line="240" w:lineRule="auto"/>
    </w:pPr>
    <w:rPr>
      <w:rFonts w:ascii="Arial Narrow" w:eastAsiaTheme="majorEastAsia" w:hAnsi="Arial Narrow" w:cstheme="majorBidi"/>
      <w:bCs/>
      <w:sz w:val="20"/>
      <w:szCs w:val="28"/>
    </w:rPr>
  </w:style>
  <w:style w:type="character" w:customStyle="1" w:styleId="Style8pt">
    <w:name w:val="Style 8 pt"/>
    <w:basedOn w:val="DefaultParagraphFont"/>
    <w:rsid w:val="00936963"/>
    <w:rPr>
      <w:sz w:val="14"/>
    </w:rPr>
  </w:style>
  <w:style w:type="character" w:customStyle="1" w:styleId="Box">
    <w:name w:val="Box"/>
    <w:basedOn w:val="DefaultParagraphFont"/>
    <w:uiPriority w:val="1"/>
    <w:qFormat/>
    <w:rsid w:val="00BF181B"/>
    <w:rPr>
      <w:b/>
      <w:u w:val="single"/>
      <w:bdr w:val="single" w:sz="4" w:space="0" w:color="auto"/>
    </w:rPr>
  </w:style>
  <w:style w:type="character" w:styleId="IntenseEmphasis">
    <w:name w:val="Intense Emphasis"/>
    <w:aliases w:val="Title Char,Bold Cite Char,Underline Char,Bo,c,B,UNDERLINE Char"/>
    <w:basedOn w:val="DefaultParagraphFont"/>
    <w:link w:val="Title"/>
    <w:uiPriority w:val="6"/>
    <w:qFormat/>
    <w:rsid w:val="00BF181B"/>
    <w:rPr>
      <w:b w:val="0"/>
      <w:bCs/>
      <w:sz w:val="20"/>
      <w:u w:val="single"/>
    </w:rPr>
  </w:style>
  <w:style w:type="paragraph" w:customStyle="1" w:styleId="cardtext">
    <w:name w:val="card text"/>
    <w:basedOn w:val="Normal"/>
    <w:link w:val="cardtextChar"/>
    <w:qFormat/>
    <w:rsid w:val="007A53FA"/>
    <w:pPr>
      <w:ind w:left="288" w:right="288"/>
    </w:pPr>
    <w:rPr>
      <w:rFonts w:eastAsia="Times New Roman"/>
    </w:rPr>
  </w:style>
  <w:style w:type="character" w:customStyle="1" w:styleId="cardtextChar">
    <w:name w:val="card text Char"/>
    <w:basedOn w:val="DefaultParagraphFont"/>
    <w:link w:val="cardtext"/>
    <w:locked/>
    <w:rsid w:val="007A53FA"/>
    <w:rPr>
      <w:rFonts w:ascii="Arial Narrow" w:eastAsia="Times New Roman" w:hAnsi="Arial Narrow" w:cs="Calibri"/>
      <w:sz w:val="20"/>
    </w:rPr>
  </w:style>
  <w:style w:type="character" w:customStyle="1" w:styleId="AuthorYear">
    <w:name w:val="AuthorYear"/>
    <w:uiPriority w:val="1"/>
    <w:qFormat/>
    <w:rsid w:val="007A53FA"/>
    <w:rPr>
      <w:rFonts w:ascii="Georgia" w:hAnsi="Georgia" w:hint="default"/>
      <w:b/>
      <w:bCs w:val="0"/>
      <w:sz w:val="24"/>
    </w:rPr>
  </w:style>
  <w:style w:type="paragraph" w:styleId="Title">
    <w:name w:val="Title"/>
    <w:aliases w:val="UNDERLINE"/>
    <w:basedOn w:val="Normal"/>
    <w:next w:val="Normal"/>
    <w:link w:val="IntenseEmphasis"/>
    <w:uiPriority w:val="6"/>
    <w:qFormat/>
    <w:rsid w:val="00416EA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416EA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874593">
      <w:bodyDiv w:val="1"/>
      <w:marLeft w:val="0"/>
      <w:marRight w:val="0"/>
      <w:marTop w:val="0"/>
      <w:marBottom w:val="0"/>
      <w:divBdr>
        <w:top w:val="none" w:sz="0" w:space="0" w:color="auto"/>
        <w:left w:val="none" w:sz="0" w:space="0" w:color="auto"/>
        <w:bottom w:val="none" w:sz="0" w:space="0" w:color="auto"/>
        <w:right w:val="none" w:sz="0" w:space="0" w:color="auto"/>
      </w:divBdr>
    </w:div>
    <w:div w:id="181039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tiwar.com/orig/hirsch.php?articleid=8089" TargetMode="External"/><Relationship Id="rId18" Type="http://schemas.openxmlformats.org/officeDocument/2006/relationships/hyperlink" Target="http://latino.foxnews.com/latino/news/2012/11/14/mexico-prez-us-lacks-moral-authority-for-drug-war/" TargetMode="External"/><Relationship Id="rId3" Type="http://schemas.openxmlformats.org/officeDocument/2006/relationships/customXml" Target="../customXml/item3.xml"/><Relationship Id="rId21" Type="http://schemas.openxmlformats.org/officeDocument/2006/relationships/hyperlink" Target="http://blog.heritage.org/2012/11/16/fast-and-furious-marijuana-legalization-still-worry-our-southern-neighbors/" TargetMode="External"/><Relationship Id="rId7" Type="http://schemas.openxmlformats.org/officeDocument/2006/relationships/footnotes" Target="footnotes.xml"/><Relationship Id="rId12" Type="http://schemas.openxmlformats.org/officeDocument/2006/relationships/hyperlink" Target="http://breakingenergy.com/2013/10/23/senate-approves-transboundary-hydrocarbons-agreement-bill///BDS" TargetMode="External"/><Relationship Id="rId17" Type="http://schemas.openxmlformats.org/officeDocument/2006/relationships/hyperlink" Target="http://www.washingtonpost.com/blogs/post-politics/wp/2012/12/14/obama-ive-got-bigger-fish-to-fry-than-pot-smokers/" TargetMode="External"/><Relationship Id="rId2" Type="http://schemas.openxmlformats.org/officeDocument/2006/relationships/customXml" Target="../customXml/item2.xml"/><Relationship Id="rId16" Type="http://schemas.openxmlformats.org/officeDocument/2006/relationships/hyperlink" Target="http://blog.heritage.org/2013/05/02/president-obama-the-drug-war-and-mexico-failure-is-an-option/" TargetMode="External"/><Relationship Id="rId20" Type="http://schemas.openxmlformats.org/officeDocument/2006/relationships/hyperlink" Target="http://blog.heritage.org/2013/05/01/obama-in-mexico-change-the-reality-not-the-convers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2001-2009.state.gov/e/eeb/rls/rm/2008/105276.htm" TargetMode="External"/><Relationship Id="rId5" Type="http://schemas.openxmlformats.org/officeDocument/2006/relationships/settings" Target="settings.xml"/><Relationship Id="rId15" Type="http://schemas.openxmlformats.org/officeDocument/2006/relationships/hyperlink" Target="http://nbclatino.com/2013/04/29/opinion-president-obama-has-the-chance-to-improve-usmexico-relations/" TargetMode="External"/><Relationship Id="rId23" Type="http://schemas.openxmlformats.org/officeDocument/2006/relationships/theme" Target="theme/theme1.xml"/><Relationship Id="rId10" Type="http://schemas.openxmlformats.org/officeDocument/2006/relationships/hyperlink" Target="http://www.supremelaw.org/ref/zipcode/updegrav.htm" TargetMode="External"/><Relationship Id="rId19" Type="http://schemas.openxmlformats.org/officeDocument/2006/relationships/hyperlink" Target="http://www.americasquarterly.org/aq-interviews-barack-obama-about-trip-to-mexico-and-costa-rica" TargetMode="External"/><Relationship Id="rId4" Type="http://schemas.openxmlformats.org/officeDocument/2006/relationships/styles" Target="styles.xml"/><Relationship Id="rId9" Type="http://schemas.openxmlformats.org/officeDocument/2006/relationships/hyperlink" Target="http://www.commoner.org.uk/deangelis06.pdf" TargetMode="External"/><Relationship Id="rId14" Type="http://schemas.openxmlformats.org/officeDocument/2006/relationships/hyperlink" Target="http://www.npolicy.org/article.php?aid=1182&amp;tid=30"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onebr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56BF694F2B62499B23B91A7FA7E3E2" ma:contentTypeVersion="0" ma:contentTypeDescription="Create a new document." ma:contentTypeScope="" ma:versionID="11796791c774e08c7c81e9ac27f3cf40">
  <xsd:schema xmlns:xsd="http://www.w3.org/2001/XMLSchema" xmlns:xs="http://www.w3.org/2001/XMLSchema" xmlns:p="http://schemas.microsoft.com/office/2006/metadata/properties" targetNamespace="http://schemas.microsoft.com/office/2006/metadata/properties" ma:root="true" ma:fieldsID="2f64ee2b29febba03ef994b7323bdbc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22E5FA-23D0-4750-85D8-D48904112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82</Pages>
  <Words>19406</Words>
  <Characters>110617</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129764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Stone, Brad</cp:lastModifiedBy>
  <cp:revision>2</cp:revision>
  <dcterms:created xsi:type="dcterms:W3CDTF">2013-11-23T18:12:00Z</dcterms:created>
  <dcterms:modified xsi:type="dcterms:W3CDTF">2013-11-23T18:12:00Z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0x0101007B56BF694F2B62499B23B91A7FA7E3E2</vt:lpwstr>
  </property>
</Properties>
</file>