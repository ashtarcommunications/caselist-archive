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623F9" w:rsidRDefault="007623F9" w:rsidP="00D17C4E"/>
    <w:p w:rsidR="007623F9" w:rsidRDefault="007623F9" w:rsidP="007623F9">
      <w:pPr>
        <w:pStyle w:val="Heading2"/>
      </w:pPr>
    </w:p>
    <w:p w:rsidR="007623F9" w:rsidRDefault="007623F9" w:rsidP="007623F9">
      <w:pPr>
        <w:pStyle w:val="Heading2"/>
      </w:pPr>
      <w:r>
        <w:lastRenderedPageBreak/>
        <w:t>*** 1AC</w:t>
      </w:r>
    </w:p>
    <w:p w:rsidR="007623F9" w:rsidRDefault="007623F9" w:rsidP="007623F9"/>
    <w:p w:rsidR="007623F9" w:rsidRDefault="007623F9" w:rsidP="007623F9">
      <w:pPr>
        <w:pStyle w:val="Heading3"/>
      </w:pPr>
      <w:r>
        <w:lastRenderedPageBreak/>
        <w:t>Patton</w:t>
      </w:r>
    </w:p>
    <w:p w:rsidR="007623F9" w:rsidRDefault="007623F9" w:rsidP="007623F9"/>
    <w:p w:rsidR="007623F9" w:rsidRDefault="007623F9" w:rsidP="007623F9">
      <w:r>
        <w:t xml:space="preserve">Men, all this stuff you hear about America not wanting to fight, wanting to stay out of the war, </w:t>
      </w:r>
      <w:proofErr w:type="gramStart"/>
      <w:r>
        <w:t>is</w:t>
      </w:r>
      <w:proofErr w:type="gramEnd"/>
      <w:r>
        <w:t xml:space="preserve"> a lot of bullshit. Americans love to fight. All real Americans love the sting and clash of battle. When you were kids, you all admired the champion marble shooter, the fastest runner, the big-league ball players and the toughest boxers. Americans love a winner and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7623F9" w:rsidRDefault="007623F9" w:rsidP="007623F9"/>
    <w:p w:rsidR="007623F9" w:rsidRDefault="007623F9" w:rsidP="007623F9">
      <w:r>
        <w:t>George Patton, war hero</w:t>
      </w:r>
    </w:p>
    <w:p w:rsidR="007623F9" w:rsidRDefault="007623F9" w:rsidP="007623F9"/>
    <w:p w:rsidR="007623F9" w:rsidRPr="001A4891" w:rsidRDefault="007623F9" w:rsidP="007623F9"/>
    <w:p w:rsidR="007623F9" w:rsidRDefault="007623F9" w:rsidP="007623F9">
      <w:pPr>
        <w:pStyle w:val="Heading3"/>
      </w:pPr>
      <w:r>
        <w:lastRenderedPageBreak/>
        <w:t xml:space="preserve">Contention one is </w:t>
      </w:r>
      <w:r>
        <w:rPr>
          <w:i/>
        </w:rPr>
        <w:t>Victory</w:t>
      </w:r>
    </w:p>
    <w:p w:rsidR="007623F9" w:rsidRDefault="007623F9" w:rsidP="007623F9">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7623F9" w:rsidRPr="004F263A" w:rsidRDefault="007623F9" w:rsidP="007623F9">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7623F9" w:rsidRDefault="007623F9" w:rsidP="007623F9">
      <w:proofErr w:type="spellStart"/>
      <w:r>
        <w:rPr>
          <w:rStyle w:val="StyleStyleBold12pt"/>
        </w:rPr>
        <w:t>Lifton</w:t>
      </w:r>
      <w:proofErr w:type="spellEnd"/>
      <w:r>
        <w:rPr>
          <w:rStyle w:val="StyleStyleBold12pt"/>
        </w:rPr>
        <w:t>, professor of psychiatry at Harvard, 3</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7623F9" w:rsidRDefault="007623F9" w:rsidP="007623F9"/>
    <w:p w:rsidR="007623F9" w:rsidRDefault="007623F9" w:rsidP="007623F9">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Pr>
          <w:sz w:val="16"/>
        </w:rPr>
        <w:t>’Tis</w:t>
      </w:r>
      <w:proofErr w:type="spellEnd"/>
      <w:r>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7623F9" w:rsidRDefault="007623F9" w:rsidP="007623F9">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 xml:space="preserve">Lincoln </w:t>
      </w:r>
      <w:proofErr w:type="spellStart"/>
      <w:r w:rsidRPr="000C27C5">
        <w:rPr>
          <w:rStyle w:val="StyleBoldUnderline"/>
        </w:rPr>
        <w:t>absolutized</w:t>
      </w:r>
      <w:proofErr w:type="spellEnd"/>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 xml:space="preserve">All the armies of Europe, Asia and Africa combined, with all the treasure of the earth (our own excepted) in their military chest; with a </w:t>
      </w:r>
      <w:proofErr w:type="spellStart"/>
      <w:r w:rsidRPr="000C27C5">
        <w:rPr>
          <w:rStyle w:val="StyleBoldUnderline"/>
        </w:rPr>
        <w:t>Buonaparte</w:t>
      </w:r>
      <w:proofErr w:type="spellEnd"/>
      <w:r w:rsidRPr="000C27C5">
        <w:rPr>
          <w:rStyle w:val="StyleBoldUnderline"/>
        </w:rPr>
        <w:t xml:space="preserv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w:t>
      </w:r>
      <w:proofErr w:type="spellStart"/>
      <w:r>
        <w:rPr>
          <w:sz w:val="16"/>
        </w:rPr>
        <w:t>exceptionalism</w:t>
      </w:r>
      <w:proofErr w:type="spellEnd"/>
      <w:r>
        <w:rPr>
          <w:sz w:val="16"/>
        </w:rPr>
        <w:t xml:space="preserve">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 xml:space="preserve">American </w:t>
      </w:r>
      <w:proofErr w:type="spellStart"/>
      <w:r>
        <w:rPr>
          <w:rStyle w:val="StyleBoldUnderline"/>
          <w:highlight w:val="yellow"/>
        </w:rPr>
        <w:t>exceptionalism</w:t>
      </w:r>
      <w:proofErr w:type="spellEnd"/>
      <w:r>
        <w:rPr>
          <w:rStyle w:val="StyleBoldUnderline"/>
          <w:highlight w:val="yellow"/>
        </w:rPr>
        <w:t xml:space="preserve"> has always been</w:t>
      </w:r>
      <w:r>
        <w:rPr>
          <w:sz w:val="16"/>
        </w:rPr>
        <w:t xml:space="preserve">, as the sociologist Seymour Martin </w:t>
      </w:r>
      <w:proofErr w:type="spellStart"/>
      <w:r>
        <w:rPr>
          <w:sz w:val="16"/>
        </w:rPr>
        <w:t>Lipset</w:t>
      </w:r>
      <w:proofErr w:type="spellEnd"/>
      <w:r>
        <w:rPr>
          <w:sz w:val="16"/>
        </w:rPr>
        <w:t xml:space="preserve">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w:t>
      </w:r>
      <w:proofErr w:type="spellStart"/>
      <w:r>
        <w:rPr>
          <w:sz w:val="16"/>
        </w:rPr>
        <w:t>exceptionalism</w:t>
      </w:r>
      <w:proofErr w:type="spellEnd"/>
      <w:r>
        <w:rPr>
          <w:sz w:val="16"/>
        </w:rPr>
        <w:t xml:space="preserve">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w:t>
      </w:r>
      <w:proofErr w:type="spellStart"/>
      <w:r>
        <w:rPr>
          <w:sz w:val="16"/>
        </w:rPr>
        <w:t>exceptionalism</w:t>
      </w:r>
      <w:proofErr w:type="spellEnd"/>
      <w:r>
        <w:rPr>
          <w:sz w:val="16"/>
        </w:rP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rPr>
          <w:sz w:val="16"/>
        </w:rPr>
        <w:t>postapocalyptic</w:t>
      </w:r>
      <w:proofErr w:type="spellEnd"/>
      <w:r>
        <w:rPr>
          <w:sz w:val="16"/>
        </w:rPr>
        <w:t xml:space="preserve"> utopia, and remnants of such sentiments persist whenever we speak of ourselves in more secular terms as the “new world.” Important to this feeling of </w:t>
      </w:r>
      <w:proofErr w:type="spellStart"/>
      <w:r>
        <w:rPr>
          <w:sz w:val="16"/>
        </w:rPr>
        <w:t>exceptionalism</w:t>
      </w:r>
      <w:proofErr w:type="spellEnd"/>
      <w:r>
        <w:rPr>
          <w:sz w:val="16"/>
        </w:rPr>
        <w:t xml:space="preserve"> has been a deep sense that America offered unparalleled access to regenerative power. </w:t>
      </w:r>
      <w:proofErr w:type="gramStart"/>
      <w:r>
        <w:rPr>
          <w:sz w:val="16"/>
        </w:rPr>
        <w:t xml:space="preserve">As Richard </w:t>
      </w:r>
      <w:proofErr w:type="spellStart"/>
      <w:r>
        <w:rPr>
          <w:sz w:val="16"/>
        </w:rPr>
        <w:t>Slotkin</w:t>
      </w:r>
      <w:proofErr w:type="spellEnd"/>
      <w:r>
        <w:rPr>
          <w:sz w:val="16"/>
        </w:rPr>
        <w:t xml:space="preserve">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w:t>
      </w:r>
      <w:proofErr w:type="spellStart"/>
      <w:r>
        <w:rPr>
          <w:sz w:val="16"/>
        </w:rPr>
        <w:t>Slotkin</w:t>
      </w:r>
      <w:proofErr w:type="spellEnd"/>
      <w:r>
        <w:rPr>
          <w:sz w:val="16"/>
        </w:rP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w:t>
      </w:r>
      <w:proofErr w:type="spellStart"/>
      <w:r>
        <w:rPr>
          <w:rStyle w:val="StyleBoldUnderline"/>
        </w:rPr>
        <w:t>exceptionalism</w:t>
      </w:r>
      <w:proofErr w:type="spellEnd"/>
      <w:r>
        <w:rPr>
          <w:rStyle w:val="StyleBoldUnderline"/>
        </w:rPr>
        <w:t xml:space="preserve">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 xml:space="preserve">it comes closer to resembling the comic-strip hero Superman than the </w:t>
      </w:r>
      <w:proofErr w:type="spellStart"/>
      <w:r>
        <w:rPr>
          <w:rStyle w:val="StyleBoldUnderline"/>
        </w:rPr>
        <w:t>Nietzschean</w:t>
      </w:r>
      <w:proofErr w:type="spellEnd"/>
      <w:r>
        <w:rPr>
          <w:rStyle w:val="StyleBoldUnderline"/>
        </w:rPr>
        <w:t xml:space="preserve">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7623F9" w:rsidRPr="004F263A" w:rsidRDefault="007623F9" w:rsidP="007623F9"/>
    <w:p w:rsidR="007623F9" w:rsidRPr="004F263A" w:rsidRDefault="007623F9" w:rsidP="007623F9"/>
    <w:p w:rsidR="007623F9" w:rsidRPr="004F263A" w:rsidRDefault="007623F9" w:rsidP="007623F9">
      <w:pPr>
        <w:pStyle w:val="Heading4"/>
      </w:pPr>
      <w:r w:rsidRPr="004F263A">
        <w:t xml:space="preserve">Why do we hold such an egotistical </w:t>
      </w:r>
      <w:proofErr w:type="spellStart"/>
      <w:r w:rsidRPr="004F263A">
        <w:t>self image</w:t>
      </w:r>
      <w:proofErr w:type="spellEnd"/>
      <w:r w:rsidRPr="004F263A">
        <w:t xml:space="preserve">?  We, as citizens, have lost a war over our </w:t>
      </w:r>
      <w:r w:rsidRPr="004F263A">
        <w:rPr>
          <w:i/>
          <w:u w:val="single"/>
        </w:rPr>
        <w:t>consciences</w:t>
      </w:r>
      <w:r>
        <w:t>.</w:t>
      </w:r>
    </w:p>
    <w:p w:rsidR="007623F9" w:rsidRPr="004F263A" w:rsidRDefault="007623F9" w:rsidP="007623F9">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7623F9" w:rsidRDefault="007623F9" w:rsidP="007623F9">
      <w:proofErr w:type="spellStart"/>
      <w:r w:rsidRPr="004F263A">
        <w:rPr>
          <w:rStyle w:val="StyleStyleBold12pt"/>
        </w:rPr>
        <w:t>Markwick</w:t>
      </w:r>
      <w:proofErr w:type="spellEnd"/>
      <w:r w:rsidRPr="004F263A">
        <w:rPr>
          <w:rStyle w:val="StyleStyleBold12pt"/>
        </w:rPr>
        <w:t>, Lecturer at Simon Fraser University, 10</w:t>
      </w:r>
      <w:r>
        <w:t xml:space="preserve">—Michael </w:t>
      </w:r>
      <w:proofErr w:type="spellStart"/>
      <w:r>
        <w:t>Markwick</w:t>
      </w:r>
      <w:proofErr w:type="spellEnd"/>
      <w:r>
        <w:t xml:space="preserve">,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7623F9" w:rsidRDefault="007623F9" w:rsidP="007623F9">
      <w:pPr>
        <w:rPr>
          <w:rStyle w:val="StyleBoldUnderline"/>
        </w:rPr>
      </w:pPr>
    </w:p>
    <w:p w:rsidR="007623F9" w:rsidRDefault="007623F9" w:rsidP="007623F9">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w:t>
      </w:r>
      <w:proofErr w:type="spellStart"/>
      <w:r>
        <w:rPr>
          <w:sz w:val="16"/>
        </w:rPr>
        <w:t>biopolitical</w:t>
      </w:r>
      <w:proofErr w:type="spellEnd"/>
      <w:r>
        <w:rPr>
          <w:sz w:val="16"/>
        </w:rPr>
        <w:t xml:space="preserve"> </w:t>
      </w:r>
      <w:r>
        <w:rPr>
          <w:rStyle w:val="StyleBoldUnderline"/>
          <w:highlight w:val="yellow"/>
        </w:rPr>
        <w:t>project of the war on terror is to</w:t>
      </w:r>
      <w:r>
        <w:rPr>
          <w:sz w:val="16"/>
        </w:rPr>
        <w:t xml:space="preserve"> produce, and lay claim to, what </w:t>
      </w:r>
      <w:proofErr w:type="spellStart"/>
      <w:r>
        <w:rPr>
          <w:sz w:val="16"/>
        </w:rPr>
        <w:t>Agamben</w:t>
      </w:r>
      <w:proofErr w:type="spellEnd"/>
      <w:r>
        <w:rPr>
          <w:sz w:val="16"/>
        </w:rPr>
        <w:t xml:space="preserve">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 xml:space="preserve">than theories of total </w:t>
      </w:r>
      <w:proofErr w:type="spellStart"/>
      <w:r>
        <w:rPr>
          <w:rStyle w:val="StyleBoldUnderline"/>
        </w:rPr>
        <w:t>biopolitical</w:t>
      </w:r>
      <w:proofErr w:type="spellEnd"/>
      <w:r>
        <w:rPr>
          <w:rStyle w:val="StyleBoldUnderline"/>
        </w:rPr>
        <w:t xml:space="preserve"> oppression</w:t>
      </w:r>
      <w:r>
        <w:rPr>
          <w:sz w:val="16"/>
        </w:rPr>
        <w:t xml:space="preserve"> (e.g. </w:t>
      </w:r>
      <w:proofErr w:type="spellStart"/>
      <w:r>
        <w:rPr>
          <w:sz w:val="16"/>
        </w:rPr>
        <w:t>Edkins</w:t>
      </w:r>
      <w:proofErr w:type="spellEnd"/>
      <w:r>
        <w:rPr>
          <w:sz w:val="16"/>
        </w:rPr>
        <w:t xml:space="preserve">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w:t>
      </w:r>
      <w:proofErr w:type="spellStart"/>
      <w:r>
        <w:rPr>
          <w:sz w:val="16"/>
        </w:rPr>
        <w:t>biopolitical</w:t>
      </w:r>
      <w:proofErr w:type="spellEnd"/>
      <w:r>
        <w:rPr>
          <w:sz w:val="16"/>
        </w:rPr>
        <w:t xml:space="preserve"> function as the source of citizenship and </w:t>
      </w:r>
      <w:proofErr w:type="spellStart"/>
      <w:r>
        <w:rPr>
          <w:sz w:val="16"/>
        </w:rPr>
        <w:t>arrogator</w:t>
      </w:r>
      <w:proofErr w:type="spellEnd"/>
      <w:r>
        <w:rPr>
          <w:sz w:val="16"/>
        </w:rPr>
        <w:t xml:space="preserve"> of conscience. They allow a more precise definition of the violence of sovereign power that reduces all of us to </w:t>
      </w:r>
      <w:proofErr w:type="spellStart"/>
      <w:r>
        <w:rPr>
          <w:sz w:val="16"/>
        </w:rPr>
        <w:t>homines</w:t>
      </w:r>
      <w:proofErr w:type="spellEnd"/>
      <w:r>
        <w:rPr>
          <w:sz w:val="16"/>
        </w:rPr>
        <w:t xml:space="preserve"> </w:t>
      </w:r>
      <w:proofErr w:type="spellStart"/>
      <w:r>
        <w:rPr>
          <w:sz w:val="16"/>
        </w:rPr>
        <w:t>sacri</w:t>
      </w:r>
      <w:proofErr w:type="spellEnd"/>
      <w:r>
        <w:rPr>
          <w:sz w:val="16"/>
        </w:rPr>
        <w:t xml:space="preserve">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7623F9" w:rsidRPr="004F263A" w:rsidRDefault="007623F9" w:rsidP="007623F9">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w:t>
      </w:r>
      <w:proofErr w:type="spellStart"/>
      <w:r>
        <w:rPr>
          <w:sz w:val="16"/>
        </w:rPr>
        <w:t>Kymlicka</w:t>
      </w:r>
      <w:proofErr w:type="spellEnd"/>
      <w:r>
        <w:rPr>
          <w:sz w:val="16"/>
        </w:rPr>
        <w:t xml:space="preserve"> summarizes this project as seeking “equality between groups, and freedom within groups”; the sequestering of deep personal beliefs is essential if we are to allow maximal equality and freedom. (</w:t>
      </w:r>
      <w:proofErr w:type="spellStart"/>
      <w:r>
        <w:rPr>
          <w:sz w:val="16"/>
        </w:rPr>
        <w:t>Kymlicka</w:t>
      </w:r>
      <w:proofErr w:type="spellEnd"/>
      <w:r>
        <w:rPr>
          <w:sz w:val="16"/>
        </w:rPr>
        <w:t xml:space="preserve">,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7623F9" w:rsidRPr="004F263A" w:rsidRDefault="007623F9" w:rsidP="007623F9">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7623F9" w:rsidRPr="004F263A" w:rsidRDefault="007623F9" w:rsidP="007623F9"/>
    <w:p w:rsidR="007623F9" w:rsidRPr="0021263A" w:rsidRDefault="007623F9" w:rsidP="007623F9">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7623F9" w:rsidRDefault="007623F9" w:rsidP="007623F9">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7623F9" w:rsidRPr="004F263A" w:rsidRDefault="007623F9" w:rsidP="007623F9"/>
    <w:p w:rsidR="007623F9" w:rsidRPr="004F263A" w:rsidRDefault="007623F9" w:rsidP="007623F9">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w:t>
      </w:r>
      <w:proofErr w:type="spellStart"/>
      <w:r>
        <w:rPr>
          <w:sz w:val="16"/>
        </w:rPr>
        <w:t>caesaropapist</w:t>
      </w:r>
      <w:proofErr w:type="spellEnd"/>
      <w:r>
        <w:rPr>
          <w:sz w:val="16"/>
        </w:rPr>
        <w:t xml:space="preserve">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proofErr w:type="spellStart"/>
      <w:r>
        <w:rPr>
          <w:rStyle w:val="StyleBoldUnderline"/>
          <w:highlight w:val="yellow"/>
        </w:rPr>
        <w:t>fulfilment</w:t>
      </w:r>
      <w:proofErr w:type="spellEnd"/>
      <w:r>
        <w:rPr>
          <w:rStyle w:val="StyleBoldUnderline"/>
          <w:highlight w:val="yellow"/>
        </w:rPr>
        <w:t xml:space="preserve">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7623F9" w:rsidRDefault="007623F9" w:rsidP="007623F9"/>
    <w:p w:rsidR="007623F9" w:rsidRDefault="007623F9" w:rsidP="007623F9">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w:t>
      </w:r>
      <w:proofErr w:type="spellStart"/>
      <w:r>
        <w:rPr>
          <w:sz w:val="16"/>
        </w:rPr>
        <w:t>Ignatieff</w:t>
      </w:r>
      <w:proofErr w:type="spellEnd"/>
      <w:r>
        <w:rPr>
          <w:sz w:val="16"/>
        </w:rPr>
        <w:t xml:space="preserve">,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w:t>
      </w:r>
      <w:proofErr w:type="spellStart"/>
      <w:r>
        <w:rPr>
          <w:sz w:val="16"/>
        </w:rPr>
        <w:t>Ignatieff</w:t>
      </w:r>
      <w:proofErr w:type="spellEnd"/>
      <w:r>
        <w:rPr>
          <w:sz w:val="16"/>
        </w:rPr>
        <w:t xml:space="preserve">, 2005) </w:t>
      </w:r>
      <w:r>
        <w:rPr>
          <w:rStyle w:val="StyleBoldUnderline"/>
        </w:rPr>
        <w:t xml:space="preserve">My concern is </w:t>
      </w:r>
      <w:r>
        <w:rPr>
          <w:rStyle w:val="StyleBoldUnderline"/>
          <w:highlight w:val="yellow"/>
        </w:rPr>
        <w:t xml:space="preserve">the </w:t>
      </w:r>
      <w:proofErr w:type="spellStart"/>
      <w:r>
        <w:rPr>
          <w:rStyle w:val="StyleBoldUnderline"/>
          <w:highlight w:val="yellow"/>
        </w:rPr>
        <w:t>biopolitical</w:t>
      </w:r>
      <w:proofErr w:type="spellEnd"/>
      <w:r>
        <w:rPr>
          <w:rStyle w:val="StyleBoldUnderline"/>
          <w:highlight w:val="yellow"/>
        </w:rPr>
        <w:t xml:space="preserve">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w:t>
      </w:r>
      <w:proofErr w:type="spellStart"/>
      <w:r>
        <w:rPr>
          <w:sz w:val="16"/>
        </w:rPr>
        <w:t>biopolitical</w:t>
      </w:r>
      <w:proofErr w:type="spellEnd"/>
      <w:r>
        <w:rPr>
          <w:sz w:val="16"/>
        </w:rPr>
        <w:t xml:space="preserve">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7623F9" w:rsidRDefault="007623F9" w:rsidP="007623F9"/>
    <w:p w:rsidR="007623F9" w:rsidRPr="0021263A" w:rsidRDefault="007623F9" w:rsidP="007623F9">
      <w:pPr>
        <w:pStyle w:val="Heading4"/>
      </w:pPr>
      <w:r w:rsidRPr="0021263A">
        <w:t>This leads to an apocalyptic violence, insistent on defending the nation at all costs—tha</w:t>
      </w:r>
      <w:r>
        <w:t>t makes annihilation possible</w:t>
      </w:r>
    </w:p>
    <w:p w:rsidR="007623F9" w:rsidRDefault="007623F9" w:rsidP="007623F9">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7623F9" w:rsidRPr="0021263A" w:rsidRDefault="007623F9" w:rsidP="007623F9">
      <w:pPr>
        <w:rPr>
          <w:highlight w:val="yellow"/>
        </w:rPr>
      </w:pPr>
    </w:p>
    <w:p w:rsidR="007623F9" w:rsidRDefault="007623F9" w:rsidP="007623F9">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w:t>
      </w:r>
      <w:proofErr w:type="spellStart"/>
      <w:r>
        <w:rPr>
          <w:sz w:val="16"/>
        </w:rPr>
        <w:t>Islamics</w:t>
      </w:r>
      <w:proofErr w:type="spellEnd"/>
      <w:r>
        <w:rPr>
          <w:sz w:val="16"/>
        </w:rPr>
        <w:t xml:space="preserve">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w:t>
      </w:r>
      <w:proofErr w:type="spellStart"/>
      <w:r>
        <w:rPr>
          <w:sz w:val="16"/>
        </w:rPr>
        <w:t>Aum</w:t>
      </w:r>
      <w:proofErr w:type="spellEnd"/>
      <w:r>
        <w:rPr>
          <w:sz w:val="16"/>
        </w:rPr>
        <w:t xml:space="preserve"> </w:t>
      </w:r>
      <w:proofErr w:type="spellStart"/>
      <w:r>
        <w:rPr>
          <w:sz w:val="16"/>
        </w:rPr>
        <w:t>Shinrikyo</w:t>
      </w:r>
      <w:proofErr w:type="spellEnd"/>
      <w:r>
        <w:rPr>
          <w:sz w:val="16"/>
        </w:rPr>
        <w:t xml:space="preserve">, which released </w:t>
      </w:r>
      <w:proofErr w:type="spellStart"/>
      <w:r>
        <w:rPr>
          <w:sz w:val="16"/>
        </w:rPr>
        <w:t>sarin</w:t>
      </w:r>
      <w:proofErr w:type="spellEnd"/>
      <w:r>
        <w:rPr>
          <w:sz w:val="16"/>
        </w:rPr>
        <w:t xml:space="preserve">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 xml:space="preserve">each, in its excess, nurtures the </w:t>
      </w:r>
      <w:proofErr w:type="spellStart"/>
      <w:r>
        <w:rPr>
          <w:rStyle w:val="StyleBoldUnderline"/>
          <w:highlight w:val="yellow"/>
        </w:rPr>
        <w:t>apocalypticism</w:t>
      </w:r>
      <w:proofErr w:type="spellEnd"/>
      <w:r>
        <w:rPr>
          <w:rStyle w:val="StyleBoldUnderline"/>
          <w:highlight w:val="yellow"/>
        </w:rPr>
        <w:t xml:space="preserve">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7623F9" w:rsidRDefault="007623F9" w:rsidP="007623F9"/>
    <w:p w:rsidR="007623F9" w:rsidRDefault="007623F9" w:rsidP="007623F9">
      <w:pPr>
        <w:pStyle w:val="Heading3"/>
      </w:pPr>
      <w:r>
        <w:lastRenderedPageBreak/>
        <w:t>Plan(s)</w:t>
      </w:r>
    </w:p>
    <w:p w:rsidR="007623F9" w:rsidRPr="00C541CC" w:rsidRDefault="007623F9" w:rsidP="007623F9">
      <w:pPr>
        <w:pStyle w:val="Heading4"/>
      </w:pPr>
      <w:r>
        <w:t>The United States Congress should surrender the global war on terror by restricting the President’s authority to introduce armed forces into hostilities.</w:t>
      </w:r>
    </w:p>
    <w:p w:rsidR="007623F9" w:rsidRDefault="007623F9" w:rsidP="007623F9"/>
    <w:p w:rsidR="007623F9" w:rsidRPr="00703A74" w:rsidRDefault="007623F9" w:rsidP="007623F9"/>
    <w:p w:rsidR="007623F9" w:rsidRDefault="007623F9" w:rsidP="007623F9"/>
    <w:p w:rsidR="007623F9" w:rsidRDefault="007623F9" w:rsidP="007623F9">
      <w:pPr>
        <w:pStyle w:val="Heading3"/>
      </w:pPr>
      <w:r>
        <w:lastRenderedPageBreak/>
        <w:t xml:space="preserve">Contention two is </w:t>
      </w:r>
      <w:r w:rsidRPr="004F263A">
        <w:rPr>
          <w:i/>
        </w:rPr>
        <w:t>Surrender</w:t>
      </w:r>
    </w:p>
    <w:p w:rsidR="007623F9" w:rsidRPr="0021263A" w:rsidRDefault="007623F9" w:rsidP="007623F9">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7623F9" w:rsidRDefault="007623F9" w:rsidP="007623F9">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7623F9" w:rsidRPr="0021263A" w:rsidRDefault="007623F9" w:rsidP="007623F9">
      <w:pPr>
        <w:rPr>
          <w:highlight w:val="yellow"/>
        </w:rPr>
      </w:pPr>
    </w:p>
    <w:p w:rsidR="007623F9" w:rsidRPr="0021263A" w:rsidRDefault="007623F9" w:rsidP="007623F9">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 xml:space="preserve">an artificial plunge into </w:t>
      </w:r>
      <w:proofErr w:type="spellStart"/>
      <w:r>
        <w:rPr>
          <w:rStyle w:val="StyleBoldUnderline"/>
        </w:rPr>
        <w:t>totalism</w:t>
      </w:r>
      <w:proofErr w:type="spellEnd"/>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7623F9" w:rsidRPr="0021263A" w:rsidRDefault="007623F9" w:rsidP="007623F9"/>
    <w:p w:rsidR="007623F9" w:rsidRPr="0021263A" w:rsidRDefault="007623F9" w:rsidP="007623F9">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7623F9" w:rsidRDefault="007623F9" w:rsidP="007623F9">
      <w:proofErr w:type="spellStart"/>
      <w:r>
        <w:rPr>
          <w:rStyle w:val="StyleStyleBold12pt"/>
        </w:rPr>
        <w:t>Moze</w:t>
      </w:r>
      <w:proofErr w:type="spellEnd"/>
      <w:r>
        <w:rPr>
          <w:rStyle w:val="StyleStyleBold12pt"/>
        </w:rPr>
        <w:t xml:space="preserve">, </w:t>
      </w:r>
      <w:proofErr w:type="spellStart"/>
      <w:r>
        <w:rPr>
          <w:rStyle w:val="StyleStyleBold12pt"/>
        </w:rPr>
        <w:t>Ph.D</w:t>
      </w:r>
      <w:proofErr w:type="spellEnd"/>
      <w:r>
        <w:rPr>
          <w:rStyle w:val="StyleStyleBold12pt"/>
        </w:rPr>
        <w:t xml:space="preserve">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7623F9" w:rsidRPr="0021263A" w:rsidRDefault="007623F9" w:rsidP="007623F9"/>
    <w:p w:rsidR="007623F9" w:rsidRPr="0021263A" w:rsidRDefault="007623F9" w:rsidP="007623F9">
      <w:pPr>
        <w:rPr>
          <w:sz w:val="16"/>
        </w:rPr>
      </w:pPr>
      <w:r w:rsidRPr="0021263A">
        <w:rPr>
          <w:sz w:val="16"/>
        </w:rPr>
        <w:t>Surrender and the Ego</w:t>
      </w:r>
    </w:p>
    <w:p w:rsidR="007623F9" w:rsidRPr="0021263A" w:rsidRDefault="007623F9" w:rsidP="007623F9">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w:t>
      </w:r>
      <w:proofErr w:type="spellStart"/>
      <w:r w:rsidRPr="0021263A">
        <w:rPr>
          <w:sz w:val="16"/>
        </w:rPr>
        <w:t>LaMothe</w:t>
      </w:r>
      <w:proofErr w:type="spellEnd"/>
      <w:r w:rsidRPr="0021263A">
        <w:rPr>
          <w:sz w:val="16"/>
        </w:rPr>
        <w:t>,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7623F9" w:rsidRPr="0021263A" w:rsidRDefault="007623F9" w:rsidP="007623F9">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0" w:name="31"/>
      <w:bookmarkEnd w:id="0"/>
      <w:r w:rsidRPr="0021263A">
        <w:rPr>
          <w:sz w:val="16"/>
        </w:rPr>
        <w:t>identity (</w:t>
      </w:r>
      <w:proofErr w:type="spellStart"/>
      <w:r w:rsidRPr="0021263A">
        <w:rPr>
          <w:sz w:val="16"/>
        </w:rPr>
        <w:t>Hidas</w:t>
      </w:r>
      <w:proofErr w:type="spellEnd"/>
      <w:r w:rsidRPr="0021263A">
        <w:rPr>
          <w:sz w:val="16"/>
        </w:rPr>
        <w:t>, 1981). In lieu of more culturally</w:t>
      </w:r>
      <w:r>
        <w:rPr>
          <w:sz w:val="16"/>
        </w:rPr>
        <w:t xml:space="preserve"> </w:t>
      </w:r>
      <w:r w:rsidRPr="0021263A">
        <w:rPr>
          <w:sz w:val="16"/>
        </w:rPr>
        <w:t>sanctioned spiritual practices in the West, our</w:t>
      </w:r>
      <w:r>
        <w:rPr>
          <w:sz w:val="16"/>
        </w:rPr>
        <w:t xml:space="preserve"> </w:t>
      </w:r>
      <w:r w:rsidRPr="0021263A">
        <w:rPr>
          <w:sz w:val="16"/>
        </w:rPr>
        <w:t xml:space="preserve">need for universal identity and spiritual </w:t>
      </w:r>
      <w:proofErr w:type="spellStart"/>
      <w:r w:rsidRPr="0021263A">
        <w:rPr>
          <w:sz w:val="16"/>
        </w:rPr>
        <w:t>sustenanc</w:t>
      </w:r>
      <w:proofErr w:type="spellEnd"/>
      <w:r w:rsidRPr="0021263A">
        <w:rPr>
          <w:sz w:val="16"/>
        </w:rPr>
        <w:t xml:space="preserve"> e comes by way of therapy (Some’, 1999), but</w:t>
      </w:r>
      <w:r>
        <w:rPr>
          <w:sz w:val="16"/>
        </w:rPr>
        <w:t xml:space="preserve"> </w:t>
      </w:r>
      <w:r w:rsidRPr="0021263A">
        <w:rPr>
          <w:sz w:val="16"/>
        </w:rPr>
        <w:t xml:space="preserve">Western therapy focuses heavily on ego </w:t>
      </w:r>
      <w:proofErr w:type="spellStart"/>
      <w:r w:rsidRPr="0021263A">
        <w:rPr>
          <w:sz w:val="16"/>
        </w:rPr>
        <w:t>strengthenin</w:t>
      </w:r>
      <w:proofErr w:type="spellEnd"/>
      <w:r w:rsidRPr="0021263A">
        <w:rPr>
          <w:sz w:val="16"/>
        </w:rPr>
        <w:t xml:space="preserve"> g and can inadvertently build up the Ego’s</w:t>
      </w:r>
      <w:r>
        <w:rPr>
          <w:sz w:val="16"/>
        </w:rPr>
        <w:t xml:space="preserve"> </w:t>
      </w:r>
      <w:r w:rsidRPr="0021263A">
        <w:rPr>
          <w:sz w:val="16"/>
        </w:rPr>
        <w:t xml:space="preserve">narcissistic muscles. </w:t>
      </w:r>
    </w:p>
    <w:p w:rsidR="007623F9" w:rsidRPr="0021263A" w:rsidRDefault="007623F9" w:rsidP="007623F9">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spellStart"/>
      <w:proofErr w:type="gramStart"/>
      <w:r w:rsidRPr="0021263A">
        <w:rPr>
          <w:sz w:val="16"/>
        </w:rPr>
        <w:t>fr</w:t>
      </w:r>
      <w:proofErr w:type="spellEnd"/>
      <w:proofErr w:type="gramEnd"/>
      <w:r w:rsidRPr="0021263A">
        <w:rPr>
          <w:sz w:val="16"/>
        </w:rPr>
        <w:t xml:space="preserve"> </w:t>
      </w:r>
      <w:proofErr w:type="spellStart"/>
      <w:r w:rsidRPr="0021263A">
        <w:rPr>
          <w:sz w:val="16"/>
        </w:rPr>
        <w:t>om</w:t>
      </w:r>
      <w:proofErr w:type="spellEnd"/>
      <w:r w:rsidRPr="0021263A">
        <w:rPr>
          <w:sz w:val="16"/>
        </w:rPr>
        <w:t xml:space="preserve">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w:t>
      </w:r>
      <w:proofErr w:type="spellStart"/>
      <w:r w:rsidRPr="0021263A">
        <w:rPr>
          <w:sz w:val="16"/>
        </w:rPr>
        <w:t>Hidas</w:t>
      </w:r>
      <w:proofErr w:type="spellEnd"/>
      <w:r w:rsidRPr="0021263A">
        <w:rPr>
          <w:sz w:val="16"/>
        </w:rPr>
        <w:t>, 1981; Leary,</w:t>
      </w:r>
      <w:r>
        <w:rPr>
          <w:sz w:val="16"/>
        </w:rPr>
        <w:t xml:space="preserve"> </w:t>
      </w:r>
      <w:r w:rsidRPr="0021263A">
        <w:rPr>
          <w:sz w:val="16"/>
        </w:rPr>
        <w:t xml:space="preserve">2004). It is an act of ego strength void of Ego fix </w:t>
      </w:r>
      <w:proofErr w:type="spellStart"/>
      <w:r w:rsidRPr="0021263A">
        <w:rPr>
          <w:sz w:val="16"/>
        </w:rPr>
        <w:t>ation</w:t>
      </w:r>
      <w:proofErr w:type="spellEnd"/>
      <w:r w:rsidRPr="0021263A">
        <w:rPr>
          <w:sz w:val="16"/>
        </w:rPr>
        <w:t xml:space="preserve">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w:t>
      </w:r>
      <w:proofErr w:type="spellStart"/>
      <w:r w:rsidRPr="0021263A">
        <w:rPr>
          <w:sz w:val="16"/>
        </w:rPr>
        <w:t>Branscomb</w:t>
      </w:r>
      <w:proofErr w:type="spellEnd"/>
      <w:r w:rsidRPr="0021263A">
        <w:rPr>
          <w:sz w:val="16"/>
        </w:rPr>
        <w:t xml:space="preserve">, 1991). </w:t>
      </w:r>
    </w:p>
    <w:p w:rsidR="007623F9" w:rsidRPr="0021263A" w:rsidRDefault="007623F9" w:rsidP="007623F9">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 xml:space="preserve">behavior </w:t>
      </w:r>
      <w:proofErr w:type="spellStart"/>
      <w:r w:rsidRPr="0021263A">
        <w:rPr>
          <w:sz w:val="16"/>
        </w:rPr>
        <w:t>can not</w:t>
      </w:r>
      <w:proofErr w:type="spellEnd"/>
      <w:r w:rsidRPr="0021263A">
        <w:rPr>
          <w:sz w:val="16"/>
        </w:rPr>
        <w:t xml:space="preserve">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w:t>
      </w:r>
      <w:proofErr w:type="spellStart"/>
      <w:r w:rsidRPr="0021263A">
        <w:rPr>
          <w:sz w:val="16"/>
        </w:rPr>
        <w:t>Baumeister</w:t>
      </w:r>
      <w:proofErr w:type="spellEnd"/>
      <w:r w:rsidRPr="0021263A">
        <w:rPr>
          <w:sz w:val="16"/>
        </w:rPr>
        <w:t xml:space="preserve"> &amp; </w:t>
      </w:r>
      <w:proofErr w:type="spellStart"/>
      <w:r w:rsidRPr="0021263A">
        <w:rPr>
          <w:sz w:val="16"/>
        </w:rPr>
        <w:t>Vohs</w:t>
      </w:r>
      <w:proofErr w:type="spellEnd"/>
      <w:r w:rsidRPr="0021263A">
        <w:rPr>
          <w:sz w:val="16"/>
        </w:rPr>
        <w:t xml:space="preserve">,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7623F9" w:rsidRPr="0021263A" w:rsidRDefault="007623F9" w:rsidP="007623F9">
      <w:pPr>
        <w:rPr>
          <w:sz w:val="16"/>
        </w:rPr>
      </w:pPr>
      <w:r>
        <w:rPr>
          <w:rStyle w:val="StyleBoldUnderline"/>
        </w:rPr>
        <w:t xml:space="preserve">It is beneath the fears of the narrow </w:t>
      </w:r>
      <w:proofErr w:type="spellStart"/>
      <w:r>
        <w:rPr>
          <w:rStyle w:val="StyleBoldUnderline"/>
        </w:rPr>
        <w:t>Egoic</w:t>
      </w:r>
      <w:proofErr w:type="spellEnd"/>
      <w:r>
        <w:rPr>
          <w:rStyle w:val="StyleBoldUnderline"/>
        </w:rPr>
        <w:t xml:space="preserve">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w:t>
      </w:r>
      <w:proofErr w:type="spellStart"/>
      <w:r w:rsidRPr="0021263A">
        <w:rPr>
          <w:sz w:val="16"/>
        </w:rPr>
        <w:t>Branscomb</w:t>
      </w:r>
      <w:proofErr w:type="spellEnd"/>
      <w:r w:rsidRPr="0021263A">
        <w:rPr>
          <w:sz w:val="16"/>
        </w:rPr>
        <w:t>, 1991). Surrender eases the burden and</w:t>
      </w:r>
      <w:r>
        <w:rPr>
          <w:sz w:val="16"/>
        </w:rPr>
        <w:t xml:space="preserve"> </w:t>
      </w:r>
      <w:r w:rsidRPr="0021263A">
        <w:rPr>
          <w:sz w:val="16"/>
        </w:rPr>
        <w:t xml:space="preserve">grip of </w:t>
      </w:r>
      <w:proofErr w:type="spellStart"/>
      <w:r w:rsidRPr="0021263A">
        <w:rPr>
          <w:sz w:val="16"/>
        </w:rPr>
        <w:t>Egoic</w:t>
      </w:r>
      <w:proofErr w:type="spellEnd"/>
      <w:r w:rsidRPr="0021263A">
        <w:rPr>
          <w:sz w:val="16"/>
        </w:rPr>
        <w:t xml:space="preserve">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7623F9" w:rsidRPr="0021263A" w:rsidRDefault="007623F9" w:rsidP="007623F9"/>
    <w:p w:rsidR="007623F9" w:rsidRPr="0021263A" w:rsidRDefault="007623F9" w:rsidP="007623F9">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7623F9" w:rsidRDefault="007623F9" w:rsidP="007623F9">
      <w:proofErr w:type="spellStart"/>
      <w:r>
        <w:rPr>
          <w:rStyle w:val="StyleStyleBold12pt"/>
        </w:rPr>
        <w:t>Moze</w:t>
      </w:r>
      <w:proofErr w:type="spellEnd"/>
      <w:r>
        <w:rPr>
          <w:rStyle w:val="StyleStyleBold12pt"/>
        </w:rPr>
        <w:t xml:space="preserv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7623F9" w:rsidRPr="0021263A" w:rsidRDefault="007623F9" w:rsidP="007623F9"/>
    <w:p w:rsidR="007623F9" w:rsidRPr="0021263A" w:rsidRDefault="007623F9" w:rsidP="007623F9">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7623F9" w:rsidRPr="0021263A" w:rsidRDefault="007623F9" w:rsidP="007623F9">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w:t>
      </w:r>
      <w:proofErr w:type="spellStart"/>
      <w:r w:rsidRPr="0021263A">
        <w:rPr>
          <w:sz w:val="16"/>
        </w:rPr>
        <w:t>LaMothe</w:t>
      </w:r>
      <w:proofErr w:type="spellEnd"/>
      <w:r w:rsidRPr="0021263A">
        <w:rPr>
          <w:sz w:val="16"/>
        </w:rPr>
        <w:t xml:space="preserv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w:t>
      </w:r>
      <w:proofErr w:type="spellStart"/>
      <w:r>
        <w:rPr>
          <w:rStyle w:val="StyleBoldUnderline"/>
          <w:highlight w:val="yellow"/>
        </w:rPr>
        <w:t>unacceptance</w:t>
      </w:r>
      <w:proofErr w:type="spellEnd"/>
      <w:r>
        <w:rPr>
          <w:rStyle w:val="StyleBoldUnderline"/>
          <w:highlight w:val="yellow"/>
        </w:rPr>
        <w:t xml:space="preserv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w:t>
      </w:r>
      <w:proofErr w:type="spellStart"/>
      <w:r w:rsidRPr="0021263A">
        <w:rPr>
          <w:sz w:val="16"/>
        </w:rPr>
        <w:t>Tiebout</w:t>
      </w:r>
      <w:proofErr w:type="spellEnd"/>
      <w:r w:rsidRPr="0021263A">
        <w:rPr>
          <w:sz w:val="16"/>
        </w:rPr>
        <w: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betrayal (</w:t>
      </w:r>
      <w:proofErr w:type="spellStart"/>
      <w:r w:rsidRPr="0021263A">
        <w:rPr>
          <w:sz w:val="16"/>
        </w:rPr>
        <w:t>LaMothe</w:t>
      </w:r>
      <w:proofErr w:type="spellEnd"/>
      <w:r w:rsidRPr="0021263A">
        <w:rPr>
          <w:sz w:val="16"/>
        </w:rPr>
        <w:t xml:space="preserve">, 2005; </w:t>
      </w:r>
      <w:proofErr w:type="spellStart"/>
      <w:r w:rsidRPr="0021263A">
        <w:rPr>
          <w:sz w:val="16"/>
        </w:rPr>
        <w:t>Tiebout</w:t>
      </w:r>
      <w:proofErr w:type="spellEnd"/>
      <w:r w:rsidRPr="0021263A">
        <w:rPr>
          <w:sz w:val="16"/>
        </w:rPr>
        <w:t xml:space="preserve">, 1949). It is </w:t>
      </w:r>
      <w:proofErr w:type="spellStart"/>
      <w:r w:rsidRPr="0021263A">
        <w:rPr>
          <w:sz w:val="16"/>
        </w:rPr>
        <w:t>ofte</w:t>
      </w:r>
      <w:proofErr w:type="spellEnd"/>
      <w:r w:rsidRPr="0021263A">
        <w:rPr>
          <w:sz w:val="16"/>
        </w:rPr>
        <w:t xml:space="preserve"> n a defense against hopelessness and the </w:t>
      </w:r>
      <w:proofErr w:type="gramStart"/>
      <w:r w:rsidRPr="0021263A">
        <w:rPr>
          <w:sz w:val="16"/>
        </w:rPr>
        <w:t>fear</w:t>
      </w:r>
      <w:r>
        <w:rPr>
          <w:sz w:val="16"/>
        </w:rPr>
        <w:t xml:space="preserve"> </w:t>
      </w:r>
      <w:bookmarkStart w:id="1" w:name="11"/>
      <w:bookmarkEnd w:id="1"/>
      <w:r w:rsidRPr="0021263A">
        <w:rPr>
          <w:sz w:val="16"/>
        </w:rPr>
        <w:t xml:space="preserve"> of</w:t>
      </w:r>
      <w:proofErr w:type="gramEnd"/>
      <w:r w:rsidRPr="0021263A">
        <w:rPr>
          <w:sz w:val="16"/>
        </w:rPr>
        <w:t xml:space="preserve"> the annihilation of one’s sense of identity (</w:t>
      </w:r>
      <w:proofErr w:type="spellStart"/>
      <w:r w:rsidRPr="0021263A">
        <w:rPr>
          <w:sz w:val="16"/>
        </w:rPr>
        <w:t>LaM</w:t>
      </w:r>
      <w:proofErr w:type="spellEnd"/>
      <w:r w:rsidRPr="0021263A">
        <w:rPr>
          <w:sz w:val="16"/>
        </w:rPr>
        <w:t xml:space="preserve"> </w:t>
      </w:r>
      <w:proofErr w:type="spellStart"/>
      <w:r w:rsidRPr="0021263A">
        <w:rPr>
          <w:sz w:val="16"/>
        </w:rPr>
        <w:t>othe</w:t>
      </w:r>
      <w:proofErr w:type="spellEnd"/>
      <w:r w:rsidRPr="0021263A">
        <w:rPr>
          <w:sz w:val="16"/>
        </w:rPr>
        <w:t>,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7623F9" w:rsidRPr="0021263A" w:rsidRDefault="007623F9" w:rsidP="007623F9">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 xml:space="preserve">negotiate a mutually satisfying interpersonal </w:t>
      </w:r>
      <w:proofErr w:type="spellStart"/>
      <w:r w:rsidRPr="0021263A">
        <w:rPr>
          <w:sz w:val="16"/>
        </w:rPr>
        <w:t>relat</w:t>
      </w:r>
      <w:proofErr w:type="spellEnd"/>
      <w:r w:rsidRPr="0021263A">
        <w:rPr>
          <w:sz w:val="16"/>
        </w:rPr>
        <w:t xml:space="preserve"> </w:t>
      </w:r>
      <w:proofErr w:type="spellStart"/>
      <w:r w:rsidRPr="0021263A">
        <w:rPr>
          <w:sz w:val="16"/>
        </w:rPr>
        <w:t>ionship</w:t>
      </w:r>
      <w:proofErr w:type="spellEnd"/>
      <w:r w:rsidRPr="0021263A">
        <w:rPr>
          <w:sz w:val="16"/>
        </w:rPr>
        <w:t>. It often accompanies the role of</w:t>
      </w:r>
      <w:r>
        <w:rPr>
          <w:sz w:val="16"/>
        </w:rPr>
        <w:t xml:space="preserve"> </w:t>
      </w:r>
      <w:r w:rsidRPr="0021263A">
        <w:rPr>
          <w:sz w:val="16"/>
        </w:rPr>
        <w:t xml:space="preserve">submission (Ghent, 1990). </w:t>
      </w:r>
      <w:r>
        <w:rPr>
          <w:rStyle w:val="StyleBoldUnderline"/>
        </w:rPr>
        <w:t xml:space="preserve">Both submission and resignation have a resistant quality about them which maintains an </w:t>
      </w:r>
      <w:proofErr w:type="spellStart"/>
      <w:r>
        <w:rPr>
          <w:rStyle w:val="StyleBoldUnderline"/>
        </w:rPr>
        <w:t>Egoic</w:t>
      </w:r>
      <w:proofErr w:type="spellEnd"/>
      <w:r>
        <w:rPr>
          <w:rStyle w:val="StyleBoldUnderline"/>
        </w:rPr>
        <w:t xml:space="preserve">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w:t>
      </w:r>
      <w:proofErr w:type="spellStart"/>
      <w:r w:rsidRPr="0021263A">
        <w:rPr>
          <w:sz w:val="16"/>
        </w:rPr>
        <w:t>resigna</w:t>
      </w:r>
      <w:proofErr w:type="spellEnd"/>
      <w:r w:rsidRPr="0021263A">
        <w:rPr>
          <w:sz w:val="16"/>
        </w:rPr>
        <w:t xml:space="preserve"> </w:t>
      </w:r>
      <w:proofErr w:type="spellStart"/>
      <w:r w:rsidRPr="0021263A">
        <w:rPr>
          <w:sz w:val="16"/>
        </w:rPr>
        <w:t>tion</w:t>
      </w:r>
      <w:proofErr w:type="spellEnd"/>
      <w:r w:rsidRPr="0021263A">
        <w:rPr>
          <w:sz w:val="16"/>
        </w:rPr>
        <w:t xml:space="preserve">. </w:t>
      </w:r>
    </w:p>
    <w:p w:rsidR="007623F9" w:rsidRPr="0021263A" w:rsidRDefault="007623F9" w:rsidP="007623F9">
      <w:pPr>
        <w:rPr>
          <w:sz w:val="16"/>
        </w:rPr>
      </w:pPr>
      <w:r w:rsidRPr="0021263A">
        <w:rPr>
          <w:sz w:val="16"/>
        </w:rPr>
        <w:t xml:space="preserve">In comparison, </w:t>
      </w:r>
      <w:r>
        <w:rPr>
          <w:rStyle w:val="StyleBoldUnderline"/>
          <w:highlight w:val="yellow"/>
        </w:rPr>
        <w:t>compliance</w:t>
      </w:r>
      <w:r w:rsidRPr="0021263A">
        <w:rPr>
          <w:sz w:val="16"/>
        </w:rPr>
        <w:t xml:space="preserve"> has a temporariness </w:t>
      </w:r>
      <w:proofErr w:type="spellStart"/>
      <w:r w:rsidRPr="0021263A">
        <w:rPr>
          <w:sz w:val="16"/>
        </w:rPr>
        <w:t>abou</w:t>
      </w:r>
      <w:proofErr w:type="spellEnd"/>
      <w:r w:rsidRPr="0021263A">
        <w:rPr>
          <w:sz w:val="16"/>
        </w:rPr>
        <w:t xml:space="preserve">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w:t>
      </w:r>
      <w:proofErr w:type="spellStart"/>
      <w:r>
        <w:rPr>
          <w:rStyle w:val="StyleBoldUnderline"/>
        </w:rPr>
        <w:t>t o</w:t>
      </w:r>
      <w:proofErr w:type="spellEnd"/>
      <w:r>
        <w:rPr>
          <w:rStyle w:val="StyleBoldUnderline"/>
        </w:rPr>
        <w:t xml:space="preserve">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w:t>
      </w:r>
      <w:proofErr w:type="spellStart"/>
      <w:r w:rsidRPr="0021263A">
        <w:rPr>
          <w:sz w:val="16"/>
        </w:rPr>
        <w:t>Tiebout</w:t>
      </w:r>
      <w:proofErr w:type="spellEnd"/>
      <w:r w:rsidRPr="0021263A">
        <w:rPr>
          <w:sz w:val="16"/>
        </w:rPr>
        <w:t>,</w:t>
      </w:r>
      <w:r>
        <w:rPr>
          <w:sz w:val="16"/>
        </w:rPr>
        <w:t xml:space="preserve"> </w:t>
      </w:r>
      <w:r w:rsidRPr="0021263A">
        <w:rPr>
          <w:sz w:val="16"/>
        </w:rPr>
        <w:t xml:space="preserve">1953). </w:t>
      </w:r>
    </w:p>
    <w:p w:rsidR="007623F9" w:rsidRPr="0021263A" w:rsidRDefault="007623F9" w:rsidP="007623F9">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w:t>
      </w:r>
      <w:proofErr w:type="spellStart"/>
      <w:r w:rsidRPr="0021263A">
        <w:rPr>
          <w:sz w:val="16"/>
        </w:rPr>
        <w:t>chang</w:t>
      </w:r>
      <w:proofErr w:type="spellEnd"/>
      <w:r w:rsidRPr="0021263A">
        <w:rPr>
          <w:sz w:val="16"/>
        </w:rPr>
        <w:t xml:space="preserve">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w:t>
      </w:r>
      <w:proofErr w:type="spellStart"/>
      <w:r w:rsidRPr="0021263A">
        <w:rPr>
          <w:sz w:val="16"/>
        </w:rPr>
        <w:t>Ghe</w:t>
      </w:r>
      <w:proofErr w:type="spellEnd"/>
      <w:r w:rsidRPr="0021263A">
        <w:rPr>
          <w:sz w:val="16"/>
        </w:rPr>
        <w:t xml:space="preserve"> </w:t>
      </w:r>
      <w:proofErr w:type="spellStart"/>
      <w:r w:rsidRPr="0021263A">
        <w:rPr>
          <w:sz w:val="16"/>
        </w:rPr>
        <w:t>nt</w:t>
      </w:r>
      <w:proofErr w:type="spellEnd"/>
      <w:r w:rsidRPr="0021263A">
        <w:rPr>
          <w:sz w:val="16"/>
        </w:rPr>
        <w:t xml:space="preserve">, 1990). Rather than an Egotistical defeat, </w:t>
      </w:r>
      <w:r>
        <w:rPr>
          <w:rStyle w:val="StyleBoldUnderline"/>
          <w:highlight w:val="yellow"/>
        </w:rPr>
        <w:t>healthy surrender is a compassionate giving over that rests on trust</w:t>
      </w:r>
      <w:r w:rsidRPr="0021263A">
        <w:rPr>
          <w:sz w:val="16"/>
        </w:rPr>
        <w:t xml:space="preserve"> (</w:t>
      </w:r>
      <w:proofErr w:type="spellStart"/>
      <w:r w:rsidRPr="0021263A">
        <w:rPr>
          <w:sz w:val="16"/>
        </w:rPr>
        <w:t>LaMothe</w:t>
      </w:r>
      <w:proofErr w:type="spellEnd"/>
      <w:r w:rsidRPr="0021263A">
        <w:rPr>
          <w:sz w:val="16"/>
        </w:rPr>
        <w:t>, 2005). Such</w:t>
      </w:r>
      <w:r>
        <w:rPr>
          <w:sz w:val="16"/>
        </w:rPr>
        <w:t xml:space="preserve"> </w:t>
      </w:r>
      <w:r w:rsidRPr="0021263A">
        <w:rPr>
          <w:sz w:val="16"/>
        </w:rPr>
        <w:t xml:space="preserve">surrender involves commitment, openness, soulful </w:t>
      </w:r>
      <w:proofErr w:type="spellStart"/>
      <w:r w:rsidRPr="0021263A">
        <w:rPr>
          <w:sz w:val="16"/>
        </w:rPr>
        <w:t>mo</w:t>
      </w:r>
      <w:proofErr w:type="spellEnd"/>
      <w:r w:rsidRPr="0021263A">
        <w:rPr>
          <w:sz w:val="16"/>
        </w:rPr>
        <w:t xml:space="preserve"> </w:t>
      </w:r>
      <w:proofErr w:type="spellStart"/>
      <w:r w:rsidRPr="0021263A">
        <w:rPr>
          <w:sz w:val="16"/>
        </w:rPr>
        <w:t>tivation</w:t>
      </w:r>
      <w:proofErr w:type="spellEnd"/>
      <w:r w:rsidRPr="0021263A">
        <w:rPr>
          <w:sz w:val="16"/>
        </w:rPr>
        <w:t xml:space="preserve">, and vibrancy. </w:t>
      </w:r>
    </w:p>
    <w:p w:rsidR="007623F9" w:rsidRPr="0021263A" w:rsidRDefault="007623F9" w:rsidP="007623F9">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w:t>
      </w:r>
      <w:proofErr w:type="spellStart"/>
      <w:r w:rsidRPr="0021263A">
        <w:rPr>
          <w:sz w:val="16"/>
        </w:rPr>
        <w:t>Tiebout</w:t>
      </w:r>
      <w:proofErr w:type="spellEnd"/>
      <w:r w:rsidRPr="0021263A">
        <w:rPr>
          <w:sz w:val="16"/>
        </w:rPr>
        <w:t xml:space="preserve">,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w:t>
      </w:r>
      <w:proofErr w:type="spellStart"/>
      <w:r w:rsidRPr="0021263A">
        <w:rPr>
          <w:sz w:val="16"/>
        </w:rPr>
        <w:t>Parlee</w:t>
      </w:r>
      <w:proofErr w:type="spellEnd"/>
      <w:r w:rsidRPr="0021263A">
        <w:rPr>
          <w:sz w:val="16"/>
        </w:rPr>
        <w:t>,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7623F9" w:rsidRDefault="007623F9" w:rsidP="007623F9">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w:t>
      </w:r>
      <w:proofErr w:type="spellStart"/>
      <w:r w:rsidRPr="0021263A">
        <w:rPr>
          <w:sz w:val="16"/>
        </w:rPr>
        <w:t>Branscomb</w:t>
      </w:r>
      <w:proofErr w:type="spellEnd"/>
      <w:r w:rsidRPr="0021263A">
        <w:rPr>
          <w:sz w:val="16"/>
        </w:rPr>
        <w:t>,</w:t>
      </w:r>
      <w:r>
        <w:rPr>
          <w:sz w:val="16"/>
        </w:rPr>
        <w:t xml:space="preserve"> </w:t>
      </w:r>
      <w:r w:rsidRPr="0021263A">
        <w:rPr>
          <w:sz w:val="16"/>
        </w:rPr>
        <w:t xml:space="preserve">1993; Jones, 1994; </w:t>
      </w:r>
      <w:proofErr w:type="spellStart"/>
      <w:r w:rsidRPr="0021263A">
        <w:rPr>
          <w:sz w:val="16"/>
        </w:rPr>
        <w:t>Tiebout</w:t>
      </w:r>
      <w:proofErr w:type="spellEnd"/>
      <w:r w:rsidRPr="0021263A">
        <w:rPr>
          <w:sz w:val="16"/>
        </w:rPr>
        <w:t xml:space="preserve">,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7623F9" w:rsidRPr="0021263A" w:rsidRDefault="007623F9" w:rsidP="007623F9">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w:t>
      </w:r>
      <w:proofErr w:type="spellStart"/>
      <w:r w:rsidRPr="0021263A">
        <w:rPr>
          <w:sz w:val="16"/>
        </w:rPr>
        <w:t>Branscomb</w:t>
      </w:r>
      <w:proofErr w:type="spellEnd"/>
      <w:r w:rsidRPr="0021263A">
        <w:rPr>
          <w:sz w:val="16"/>
        </w:rPr>
        <w:t>, 1993; Wolff, 1974). It</w:t>
      </w:r>
      <w:r>
        <w:rPr>
          <w:sz w:val="16"/>
        </w:rPr>
        <w:t xml:space="preserve"> </w:t>
      </w:r>
      <w:r w:rsidRPr="0021263A">
        <w:rPr>
          <w:sz w:val="16"/>
        </w:rPr>
        <w:t xml:space="preserve">nourishes the needs of the soul and gently releases the wants of the Ego (Zukav, 1990). </w:t>
      </w:r>
    </w:p>
    <w:p w:rsidR="007623F9" w:rsidRPr="0021263A" w:rsidRDefault="007623F9" w:rsidP="007623F9">
      <w:pPr>
        <w:rPr>
          <w:sz w:val="16"/>
        </w:rPr>
      </w:pPr>
      <w:bookmarkStart w:id="2" w:name="12"/>
      <w:bookmarkEnd w:id="2"/>
      <w:r>
        <w:rPr>
          <w:rStyle w:val="StyleBoldUnderline"/>
          <w:highlight w:val="yellow"/>
        </w:rPr>
        <w:t>An act of surrender is inevitably followed by a state of surrender</w:t>
      </w:r>
      <w:r w:rsidRPr="0021263A">
        <w:rPr>
          <w:sz w:val="16"/>
        </w:rPr>
        <w:t xml:space="preserve"> (</w:t>
      </w:r>
      <w:proofErr w:type="spellStart"/>
      <w:r w:rsidRPr="0021263A">
        <w:rPr>
          <w:sz w:val="16"/>
        </w:rPr>
        <w:t>Tiebout</w:t>
      </w:r>
      <w:proofErr w:type="spellEnd"/>
      <w:r w:rsidRPr="0021263A">
        <w:rPr>
          <w:sz w:val="16"/>
        </w:rPr>
        <w: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w:t>
      </w:r>
      <w:proofErr w:type="spellStart"/>
      <w:r w:rsidRPr="0021263A">
        <w:rPr>
          <w:sz w:val="16"/>
        </w:rPr>
        <w:t>LaMothe</w:t>
      </w:r>
      <w:proofErr w:type="spellEnd"/>
      <w:r w:rsidRPr="0021263A">
        <w:rPr>
          <w:sz w:val="16"/>
        </w:rPr>
        <w:t xml:space="preserve">, 200 5). There </w:t>
      </w:r>
      <w:r>
        <w:rPr>
          <w:sz w:val="16"/>
        </w:rPr>
        <w:t xml:space="preserve">is a dynamic flow of emergence </w:t>
      </w:r>
      <w:r w:rsidRPr="0021263A">
        <w:rPr>
          <w:sz w:val="16"/>
        </w:rPr>
        <w:t xml:space="preserve">and waning that actualizes the potential for </w:t>
      </w:r>
      <w:proofErr w:type="spellStart"/>
      <w:r w:rsidRPr="0021263A">
        <w:rPr>
          <w:sz w:val="16"/>
        </w:rPr>
        <w:t>enhanc</w:t>
      </w:r>
      <w:proofErr w:type="spellEnd"/>
      <w:r w:rsidRPr="0021263A">
        <w:rPr>
          <w:sz w:val="16"/>
        </w:rPr>
        <w:t xml:space="preserve"> </w:t>
      </w:r>
      <w:proofErr w:type="spellStart"/>
      <w:proofErr w:type="gramStart"/>
      <w:r w:rsidRPr="0021263A">
        <w:rPr>
          <w:sz w:val="16"/>
        </w:rPr>
        <w:t>ed</w:t>
      </w:r>
      <w:proofErr w:type="spellEnd"/>
      <w:proofErr w:type="gramEnd"/>
      <w:r w:rsidRPr="0021263A">
        <w:rPr>
          <w:sz w:val="16"/>
        </w:rPr>
        <w:t xml:space="preserve"> meaning and communion with Other</w:t>
      </w:r>
      <w:r>
        <w:rPr>
          <w:sz w:val="16"/>
        </w:rPr>
        <w:t xml:space="preserve"> </w:t>
      </w:r>
      <w:r w:rsidRPr="0021263A">
        <w:rPr>
          <w:sz w:val="16"/>
        </w:rPr>
        <w:t>(</w:t>
      </w:r>
      <w:proofErr w:type="spellStart"/>
      <w:r w:rsidRPr="0021263A">
        <w:rPr>
          <w:sz w:val="16"/>
        </w:rPr>
        <w:t>LaMothe</w:t>
      </w:r>
      <w:proofErr w:type="spellEnd"/>
      <w:r w:rsidRPr="0021263A">
        <w:rPr>
          <w:sz w:val="16"/>
        </w:rPr>
        <w:t xml:space="preserve">, 2005). </w:t>
      </w:r>
      <w:r>
        <w:rPr>
          <w:rStyle w:val="StyleBoldUnderline"/>
          <w:highlight w:val="yellow"/>
        </w:rPr>
        <w:t xml:space="preserve">One </w:t>
      </w:r>
      <w:r>
        <w:rPr>
          <w:rStyle w:val="StyleBoldUnderline"/>
          <w:highlight w:val="yellow"/>
        </w:rPr>
        <w:lastRenderedPageBreak/>
        <w:t xml:space="preserve">does not passively tolerate a situation nor cease personal action; instead, there is an awareness and reciprocity of responsive ness that is improvisational and </w:t>
      </w:r>
      <w:proofErr w:type="spellStart"/>
      <w:r>
        <w:rPr>
          <w:rStyle w:val="StyleBoldUnderline"/>
          <w:highlight w:val="yellow"/>
        </w:rPr>
        <w:t>uncontrolling</w:t>
      </w:r>
      <w:proofErr w:type="spellEnd"/>
      <w:r w:rsidRPr="001D710F">
        <w:rPr>
          <w:sz w:val="16"/>
        </w:rPr>
        <w:t xml:space="preserve"> </w:t>
      </w:r>
      <w:r w:rsidRPr="0021263A">
        <w:rPr>
          <w:sz w:val="16"/>
        </w:rPr>
        <w:t>(Rutledge, 2004; Tolle, 1999). To improvise is to be intuitive</w:t>
      </w:r>
      <w:r>
        <w:rPr>
          <w:sz w:val="16"/>
        </w:rPr>
        <w:t>ly creative; it is a universal capacity!</w:t>
      </w:r>
    </w:p>
    <w:p w:rsidR="007623F9" w:rsidRPr="001D710F" w:rsidRDefault="007623F9" w:rsidP="007623F9">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w:t>
      </w:r>
      <w:proofErr w:type="spellStart"/>
      <w:r>
        <w:rPr>
          <w:rStyle w:val="StyleBoldUnderline"/>
        </w:rPr>
        <w:t>compl</w:t>
      </w:r>
      <w:proofErr w:type="spellEnd"/>
      <w:r>
        <w:rPr>
          <w:rStyle w:val="StyleBoldUnderline"/>
        </w:rPr>
        <w:t xml:space="preserve"> </w:t>
      </w:r>
      <w:proofErr w:type="spellStart"/>
      <w:r>
        <w:rPr>
          <w:rStyle w:val="StyleBoldUnderline"/>
        </w:rPr>
        <w:t>exity</w:t>
      </w:r>
      <w:proofErr w:type="spellEnd"/>
      <w:r>
        <w:rPr>
          <w:rStyle w:val="StyleBoldUnderline"/>
        </w:rPr>
        <w:t xml:space="preserve">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7623F9" w:rsidRPr="0021263A" w:rsidRDefault="007623F9" w:rsidP="007623F9">
      <w:pPr>
        <w:rPr>
          <w:sz w:val="16"/>
        </w:rPr>
      </w:pPr>
      <w:r w:rsidRPr="0021263A">
        <w:rPr>
          <w:sz w:val="16"/>
        </w:rPr>
        <w:t xml:space="preserve">I hesitate to offer a definition of surrender, </w:t>
      </w:r>
      <w:proofErr w:type="spellStart"/>
      <w:r w:rsidRPr="0021263A">
        <w:rPr>
          <w:sz w:val="16"/>
        </w:rPr>
        <w:t>fea</w:t>
      </w:r>
      <w:proofErr w:type="spellEnd"/>
      <w:r w:rsidRPr="0021263A">
        <w:rPr>
          <w:sz w:val="16"/>
        </w:rPr>
        <w:t xml:space="preserve">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7623F9" w:rsidRPr="0021263A" w:rsidRDefault="007623F9" w:rsidP="007623F9"/>
    <w:p w:rsidR="007623F9" w:rsidRPr="004F263A" w:rsidRDefault="007623F9" w:rsidP="007623F9">
      <w:pPr>
        <w:pStyle w:val="Heading4"/>
      </w:pPr>
      <w:r w:rsidRPr="004F263A">
        <w:t xml:space="preserve">And, by promoting this sort of reflection and thought through the act of surrender, we solve a shift in citizen opinions on the war on terror—the </w:t>
      </w:r>
      <w:proofErr w:type="spellStart"/>
      <w:r w:rsidRPr="004F263A">
        <w:t>aff</w:t>
      </w:r>
      <w:proofErr w:type="spellEnd"/>
      <w:r w:rsidRPr="004F263A">
        <w:t xml:space="preserve"> is the sort of painful self-examination that creates change</w:t>
      </w:r>
    </w:p>
    <w:p w:rsidR="007623F9" w:rsidRDefault="007623F9" w:rsidP="007623F9">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w:t>
      </w:r>
      <w:r w:rsidRPr="004F263A">
        <w:t>http://samizdat.cc/shelf/documents/2004/06.07-greider/greider.pdf</w:t>
      </w:r>
      <w:r>
        <w:t>]</w:t>
      </w:r>
    </w:p>
    <w:p w:rsidR="007623F9" w:rsidRPr="004F263A" w:rsidRDefault="007623F9" w:rsidP="007623F9"/>
    <w:p w:rsidR="007623F9" w:rsidRPr="001D710F" w:rsidRDefault="007623F9" w:rsidP="007623F9">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w:t>
      </w:r>
      <w:proofErr w:type="spellStart"/>
      <w:r w:rsidRPr="001D710F">
        <w:rPr>
          <w:sz w:val="16"/>
        </w:rPr>
        <w:t>ulate</w:t>
      </w:r>
      <w:proofErr w:type="spellEnd"/>
      <w:r w:rsidRPr="001D710F">
        <w:rPr>
          <w:sz w:val="16"/>
        </w:rPr>
        <w:t xml:space="preserve"> on answers. Was it the uniquely horrific quality of the 9/11 attacks? Or the fact that, unlike Europe, the continental United States has never been bombed? For mod- </w:t>
      </w:r>
      <w:proofErr w:type="spellStart"/>
      <w:r w:rsidRPr="001D710F">
        <w:rPr>
          <w:sz w:val="16"/>
        </w:rPr>
        <w:t>ern</w:t>
      </w:r>
      <w:proofErr w:type="spellEnd"/>
      <w:r w:rsidRPr="001D710F">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7623F9" w:rsidRPr="001D710F" w:rsidRDefault="007623F9" w:rsidP="007623F9">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7623F9" w:rsidRPr="001D710F" w:rsidRDefault="007623F9" w:rsidP="007623F9">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7623F9" w:rsidRPr="004F263A" w:rsidRDefault="007623F9" w:rsidP="007623F9"/>
    <w:p w:rsidR="007623F9" w:rsidRPr="0021263A" w:rsidRDefault="007623F9" w:rsidP="007623F9">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7623F9" w:rsidRPr="004F263A" w:rsidRDefault="007623F9" w:rsidP="007623F9">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7623F9" w:rsidRDefault="007623F9" w:rsidP="007623F9">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7623F9" w:rsidRDefault="007623F9" w:rsidP="007623F9"/>
    <w:p w:rsidR="007623F9" w:rsidRPr="001D710F" w:rsidRDefault="007623F9" w:rsidP="007623F9">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7623F9" w:rsidRDefault="007623F9" w:rsidP="007623F9">
      <w:pPr>
        <w:rPr>
          <w:rStyle w:val="StyleStyleBold12pt"/>
        </w:rPr>
      </w:pPr>
    </w:p>
    <w:p w:rsidR="007623F9" w:rsidRPr="004F263A" w:rsidRDefault="007623F9" w:rsidP="007623F9">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7623F9" w:rsidRDefault="007623F9" w:rsidP="007623F9">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7623F9" w:rsidRDefault="007623F9" w:rsidP="007623F9"/>
    <w:p w:rsidR="007623F9" w:rsidRPr="001D710F" w:rsidRDefault="007623F9" w:rsidP="007623F9">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w:t>
      </w:r>
      <w:proofErr w:type="spellStart"/>
      <w:r w:rsidRPr="001D710F">
        <w:rPr>
          <w:sz w:val="16"/>
        </w:rPr>
        <w:t>Kymlicka’s</w:t>
      </w:r>
      <w:proofErr w:type="spellEnd"/>
      <w:r w:rsidRPr="001D710F">
        <w:rPr>
          <w:sz w:val="16"/>
        </w:rPr>
        <w:t xml:space="preserve">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7623F9" w:rsidRDefault="007623F9" w:rsidP="007623F9"/>
    <w:p w:rsidR="007623F9" w:rsidRPr="00BE2F9E" w:rsidRDefault="007623F9" w:rsidP="007623F9">
      <w:pPr>
        <w:pStyle w:val="Heading4"/>
      </w:pPr>
      <w:r w:rsidRPr="00BE2F9E">
        <w:t xml:space="preserve">Terrorism is politically motivated—only our radical action of stepping back and taking blame can address the real </w:t>
      </w:r>
      <w:proofErr w:type="spellStart"/>
      <w:r w:rsidRPr="00BE2F9E">
        <w:t>grievences</w:t>
      </w:r>
      <w:proofErr w:type="spellEnd"/>
      <w:r w:rsidRPr="00BE2F9E">
        <w:t xml:space="preserve"> </w:t>
      </w:r>
    </w:p>
    <w:p w:rsidR="007623F9" w:rsidRDefault="007623F9" w:rsidP="007623F9">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7623F9" w:rsidRDefault="007623F9" w:rsidP="007623F9"/>
    <w:p w:rsidR="007623F9" w:rsidRDefault="007623F9" w:rsidP="007623F9">
      <w:pPr>
        <w:rPr>
          <w:rStyle w:val="Emphasis"/>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w:t>
      </w:r>
      <w:proofErr w:type="spellStart"/>
      <w:r>
        <w:rPr>
          <w:sz w:val="16"/>
        </w:rPr>
        <w:t>Roehrkasse</w:t>
      </w:r>
      <w:proofErr w:type="spellEnd"/>
      <w:r>
        <w:rPr>
          <w:sz w:val="16"/>
        </w:rPr>
        <w:t xml:space="preserv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w:t>
      </w:r>
      <w:proofErr w:type="spellStart"/>
      <w:r>
        <w:rPr>
          <w:sz w:val="16"/>
        </w:rPr>
        <w:t>economical</w:t>
      </w:r>
      <w:proofErr w:type="spellEnd"/>
      <w:r>
        <w:rPr>
          <w:sz w:val="16"/>
        </w:rPr>
        <w:t xml:space="preserve">,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w:t>
      </w:r>
      <w:proofErr w:type="spellStart"/>
      <w:r>
        <w:rPr>
          <w:sz w:val="16"/>
        </w:rPr>
        <w:t>Aimal</w:t>
      </w:r>
      <w:proofErr w:type="spellEnd"/>
      <w:r>
        <w:rPr>
          <w:sz w:val="16"/>
        </w:rPr>
        <w:t xml:space="preserve"> </w:t>
      </w:r>
      <w:proofErr w:type="spellStart"/>
      <w:r>
        <w:rPr>
          <w:sz w:val="16"/>
        </w:rPr>
        <w:t>Kasi</w:t>
      </w:r>
      <w:proofErr w:type="spellEnd"/>
      <w:r>
        <w:rPr>
          <w:sz w:val="16"/>
        </w:rPr>
        <w:t xml:space="preserve">,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w:t>
      </w:r>
      <w:proofErr w:type="spellStart"/>
      <w:r>
        <w:rPr>
          <w:sz w:val="16"/>
        </w:rPr>
        <w:t>Kasi</w:t>
      </w:r>
      <w:proofErr w:type="spellEnd"/>
      <w:r>
        <w:rPr>
          <w:sz w:val="16"/>
        </w:rPr>
        <w:t xml:space="preserve">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w:t>
      </w:r>
      <w:proofErr w:type="spellStart"/>
      <w:r>
        <w:rPr>
          <w:sz w:val="16"/>
        </w:rPr>
        <w:t>clichŽs</w:t>
      </w:r>
      <w:proofErr w:type="spellEnd"/>
      <w:r>
        <w:rPr>
          <w:sz w:val="16"/>
        </w:rPr>
        <w:t xml:space="preserve">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w:t>
      </w:r>
      <w:r>
        <w:rPr>
          <w:sz w:val="16"/>
        </w:rPr>
        <w:lastRenderedPageBreak/>
        <w:t xml:space="preserve">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w:t>
      </w:r>
      <w:proofErr w:type="spellStart"/>
      <w:r>
        <w:rPr>
          <w:sz w:val="16"/>
        </w:rPr>
        <w:t>Uday</w:t>
      </w:r>
      <w:proofErr w:type="spellEnd"/>
      <w:r>
        <w:rPr>
          <w:sz w:val="16"/>
        </w:rPr>
        <w:t xml:space="preserve"> and </w:t>
      </w:r>
      <w:proofErr w:type="spellStart"/>
      <w:r>
        <w:rPr>
          <w:sz w:val="16"/>
        </w:rPr>
        <w:t>Qusay</w:t>
      </w:r>
      <w:proofErr w:type="spellEnd"/>
      <w:r>
        <w:rPr>
          <w:sz w:val="16"/>
        </w:rPr>
        <w:t xml:space="preserve">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Emphasis"/>
        </w:rPr>
        <w:t>/////</w:t>
      </w:r>
    </w:p>
    <w:p w:rsidR="007623F9" w:rsidRDefault="007623F9" w:rsidP="007623F9">
      <w:pPr>
        <w:rPr>
          <w:rStyle w:val="Emphasis"/>
        </w:rPr>
      </w:pPr>
    </w:p>
    <w:p w:rsidR="007623F9" w:rsidRDefault="007623F9" w:rsidP="007623F9">
      <w:pPr>
        <w:rPr>
          <w:rStyle w:val="Emphasis"/>
        </w:rPr>
      </w:pPr>
    </w:p>
    <w:p w:rsidR="007623F9" w:rsidRDefault="007623F9" w:rsidP="007623F9">
      <w:pPr>
        <w:rPr>
          <w:sz w:val="16"/>
        </w:rPr>
      </w:pPr>
      <w:r>
        <w:rPr>
          <w:rStyle w:val="StyleBoldUnderline"/>
        </w:rPr>
        <w:t xml:space="preserve"> </w:t>
      </w:r>
      <w:proofErr w:type="gramStart"/>
      <w:r>
        <w:rPr>
          <w:rStyle w:val="StyleBoldUnderline"/>
        </w:rPr>
        <w:t>as</w:t>
      </w:r>
      <w:proofErr w:type="gramEnd"/>
      <w:r>
        <w:rPr>
          <w:rStyle w:val="StyleBoldUnderline"/>
        </w:rPr>
        <w:t xml:space="preserve">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I would then inform Israel that it is no longer the 51st state of the union but -</w:t>
      </w:r>
      <w:proofErr w:type="spellStart"/>
      <w:r>
        <w:rPr>
          <w:sz w:val="16"/>
        </w:rPr>
        <w:t>ññ</w:t>
      </w:r>
      <w:proofErr w:type="spellEnd"/>
      <w:r>
        <w:rPr>
          <w:sz w:val="16"/>
        </w:rPr>
        <w:t xml:space="preserve"> oddly enough -</w:t>
      </w:r>
      <w:proofErr w:type="spellStart"/>
      <w:r>
        <w:rPr>
          <w:sz w:val="16"/>
        </w:rPr>
        <w:t>ññ</w:t>
      </w:r>
      <w:proofErr w:type="spellEnd"/>
      <w:r>
        <w:rPr>
          <w:sz w:val="16"/>
        </w:rPr>
        <w:t xml:space="preserve">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7623F9" w:rsidRPr="0021263A" w:rsidRDefault="007623F9" w:rsidP="007623F9"/>
    <w:p w:rsidR="007623F9" w:rsidRDefault="007623F9" w:rsidP="007623F9">
      <w:pPr>
        <w:pStyle w:val="Heading2"/>
      </w:pPr>
    </w:p>
    <w:p w:rsidR="007623F9" w:rsidRDefault="007623F9" w:rsidP="007623F9">
      <w:pPr>
        <w:pStyle w:val="Heading2"/>
      </w:pPr>
      <w:r>
        <w:lastRenderedPageBreak/>
        <w:t>*** 2AC</w:t>
      </w:r>
    </w:p>
    <w:p w:rsidR="007623F9" w:rsidRDefault="007623F9" w:rsidP="007623F9"/>
    <w:p w:rsidR="007623F9" w:rsidRDefault="007623F9" w:rsidP="007623F9">
      <w:pPr>
        <w:pStyle w:val="Heading3"/>
      </w:pPr>
      <w:r w:rsidRPr="00E6155E">
        <w:lastRenderedPageBreak/>
        <w:t>A2:  Psych bad for IR</w:t>
      </w:r>
      <w:r>
        <w:t>--Short</w:t>
      </w:r>
    </w:p>
    <w:p w:rsidR="007623F9" w:rsidRPr="006125AF" w:rsidRDefault="007623F9" w:rsidP="007623F9"/>
    <w:p w:rsidR="007623F9" w:rsidRPr="00581AAB" w:rsidRDefault="007623F9" w:rsidP="007623F9">
      <w:pPr>
        <w:rPr>
          <w:rStyle w:val="StyleStyleBold12pt"/>
        </w:rPr>
      </w:pPr>
      <w:r w:rsidRPr="00581AAB">
        <w:rPr>
          <w:rStyle w:val="StyleStyleBold12pt"/>
        </w:rPr>
        <w:t>Foreign policy is not rational—emotional concerns about fear, honor, and shame drive every foreign policy decision</w:t>
      </w:r>
    </w:p>
    <w:p w:rsidR="007623F9" w:rsidRDefault="007623F9" w:rsidP="007623F9">
      <w:pPr>
        <w:rPr>
          <w:rStyle w:val="StyleBoldUnderline"/>
        </w:rPr>
      </w:pPr>
      <w:r w:rsidRPr="00E9725B">
        <w:rPr>
          <w:sz w:val="16"/>
        </w:rPr>
        <w:t xml:space="preserve">PAUL </w:t>
      </w:r>
      <w:r w:rsidRPr="00E9725B">
        <w:rPr>
          <w:rStyle w:val="StyleStyleBold12pt"/>
        </w:rPr>
        <w:t>SAURETTE 06</w:t>
      </w:r>
      <w:r w:rsidRPr="00E9725B">
        <w:rPr>
          <w:sz w:val="16"/>
        </w:rPr>
        <w:t xml:space="preserve"> – PHD, associate professor at the School of Political Studies, University of Ottawa, Canada (“You </w:t>
      </w:r>
      <w:proofErr w:type="spellStart"/>
      <w:proofErr w:type="gramStart"/>
      <w:r w:rsidRPr="00E9725B">
        <w:rPr>
          <w:sz w:val="16"/>
        </w:rPr>
        <w:t>dissin</w:t>
      </w:r>
      <w:proofErr w:type="spellEnd"/>
      <w:proofErr w:type="gramEnd"/>
      <w:r w:rsidRPr="00E9725B">
        <w:rPr>
          <w:sz w:val="16"/>
        </w:rPr>
        <w:t xml:space="preserve"> me? Humiliation and post 9/11 global politics” Review of International Studies (2006), 32, 495-522)</w:t>
      </w:r>
    </w:p>
    <w:p w:rsidR="007623F9" w:rsidRDefault="007623F9" w:rsidP="007623F9">
      <w:pPr>
        <w:rPr>
          <w:rStyle w:val="StyleBoldUnderline"/>
        </w:rPr>
      </w:pPr>
    </w:p>
    <w:p w:rsidR="007623F9" w:rsidRPr="00202A5F" w:rsidRDefault="007623F9" w:rsidP="007623F9">
      <w:pPr>
        <w:rPr>
          <w:sz w:val="16"/>
        </w:rPr>
      </w:pPr>
      <w:r w:rsidRPr="003C35D5">
        <w:rPr>
          <w:rStyle w:val="StyleBoldUnderline"/>
          <w:highlight w:val="yellow"/>
        </w:rPr>
        <w:t>Throughout the Cold War</w:t>
      </w:r>
      <w:r w:rsidRPr="00202A5F">
        <w:rPr>
          <w:rStyle w:val="StyleBoldUnderline"/>
        </w:rPr>
        <w:t xml:space="preserve">, a </w:t>
      </w:r>
      <w:r w:rsidRPr="003C35D5">
        <w:rPr>
          <w:rStyle w:val="StyleBoldUnderline"/>
          <w:highlight w:val="yellow"/>
        </w:rPr>
        <w:t>consensus existed</w:t>
      </w:r>
      <w:r w:rsidRPr="00202A5F">
        <w:rPr>
          <w:rStyle w:val="StyleBoldUnderline"/>
        </w:rPr>
        <w:t xml:space="preserve"> </w:t>
      </w:r>
      <w:r w:rsidRPr="00202A5F">
        <w:rPr>
          <w:sz w:val="16"/>
        </w:rPr>
        <w:t xml:space="preserve">within policy and academic circles </w:t>
      </w:r>
      <w:r w:rsidRPr="003C35D5">
        <w:rPr>
          <w:rStyle w:val="StyleBoldUnderline"/>
          <w:highlight w:val="yellow"/>
        </w:rPr>
        <w:t>that</w:t>
      </w:r>
      <w:r w:rsidRPr="00202A5F">
        <w:rPr>
          <w:sz w:val="16"/>
        </w:rPr>
        <w:t xml:space="preserve"> US global policy should be oriented by the first and second of Thucydides' strongest motives - but never the third. </w:t>
      </w:r>
      <w:r w:rsidRPr="003C35D5">
        <w:rPr>
          <w:rStyle w:val="StyleBoldUnderline"/>
          <w:highlight w:val="yellow"/>
        </w:rPr>
        <w:t>Interest, rationally calculated</w:t>
      </w:r>
      <w:r w:rsidRPr="00202A5F">
        <w:rPr>
          <w:rStyle w:val="StyleBoldUnderline"/>
        </w:rPr>
        <w:t xml:space="preserve"> and </w:t>
      </w:r>
      <w:proofErr w:type="spellStart"/>
      <w:r w:rsidRPr="00202A5F">
        <w:rPr>
          <w:rStyle w:val="StyleBoldUnderline"/>
        </w:rPr>
        <w:t>analysed</w:t>
      </w:r>
      <w:proofErr w:type="spellEnd"/>
      <w:r w:rsidRPr="00202A5F">
        <w:rPr>
          <w:rStyle w:val="StyleBoldUnderline"/>
        </w:rPr>
        <w:t>,</w:t>
      </w:r>
      <w:r>
        <w:rPr>
          <w:rStyle w:val="StyleBoldUnderline"/>
        </w:rPr>
        <w:t xml:space="preserve"> </w:t>
      </w:r>
      <w:r w:rsidRPr="003C35D5">
        <w:rPr>
          <w:rStyle w:val="StyleBoldUnderline"/>
          <w:highlight w:val="yellow"/>
        </w:rPr>
        <w:t xml:space="preserve">was to be the sine qua </w:t>
      </w:r>
      <w:proofErr w:type="spellStart"/>
      <w:r w:rsidRPr="003C35D5">
        <w:rPr>
          <w:rStyle w:val="StyleBoldUnderline"/>
          <w:highlight w:val="yellow"/>
        </w:rPr>
        <w:t>non of</w:t>
      </w:r>
      <w:proofErr w:type="spellEnd"/>
      <w:r w:rsidRPr="003C35D5">
        <w:rPr>
          <w:rStyle w:val="StyleBoldUnderline"/>
          <w:highlight w:val="yellow"/>
        </w:rPr>
        <w:t xml:space="preserve"> America's foreign policy</w:t>
      </w:r>
      <w:r w:rsidRPr="00202A5F">
        <w:rPr>
          <w:rStyle w:val="StyleBoldUnderline"/>
        </w:rPr>
        <w:t xml:space="preserve"> criteria. Through</w:t>
      </w:r>
      <w:r w:rsidRPr="00202A5F">
        <w:rPr>
          <w:sz w:val="16"/>
        </w:rPr>
        <w:t xml:space="preserve"> the writings of Morgenthau and </w:t>
      </w:r>
      <w:r w:rsidRPr="00E9725B">
        <w:rPr>
          <w:rStyle w:val="StyleBoldUnderline"/>
        </w:rPr>
        <w:t>deterrence</w:t>
      </w:r>
      <w:r w:rsidRPr="00202A5F">
        <w:rPr>
          <w:rStyle w:val="StyleBoldUnderline"/>
        </w:rPr>
        <w:t xml:space="preserve"> theory, fear too became synonymous with the rational</w:t>
      </w:r>
      <w:r>
        <w:rPr>
          <w:rStyle w:val="StyleBoldUnderline"/>
        </w:rPr>
        <w:t xml:space="preserve"> </w:t>
      </w:r>
      <w:r w:rsidRPr="00202A5F">
        <w:rPr>
          <w:rStyle w:val="StyleBoldUnderline"/>
        </w:rPr>
        <w:t xml:space="preserve">calculation of </w:t>
      </w:r>
      <w:r w:rsidRPr="00E9725B">
        <w:rPr>
          <w:rStyle w:val="StyleBoldUnderline"/>
        </w:rPr>
        <w:t>interest</w:t>
      </w:r>
      <w:r w:rsidRPr="00202A5F">
        <w:rPr>
          <w:sz w:val="16"/>
        </w:rPr>
        <w:t xml:space="preserve"> and thus became an indispensable element to be considered. Within the Cold War paradigm, however, Thucydides third motive, </w:t>
      </w:r>
      <w:proofErr w:type="spellStart"/>
      <w:r w:rsidRPr="00202A5F">
        <w:rPr>
          <w:sz w:val="16"/>
        </w:rPr>
        <w:t>honour</w:t>
      </w:r>
      <w:proofErr w:type="spellEnd"/>
      <w:r w:rsidRPr="00202A5F">
        <w:rPr>
          <w:sz w:val="16"/>
        </w:rPr>
        <w:t xml:space="preserve">, was to be virtually excluded. In fact, </w:t>
      </w:r>
      <w:r w:rsidRPr="003C35D5">
        <w:rPr>
          <w:rStyle w:val="StyleBoldUnderline"/>
          <w:highlight w:val="yellow"/>
        </w:rPr>
        <w:t>the distinction between a foreign policy based on rational interest</w:t>
      </w:r>
      <w:r w:rsidRPr="00202A5F">
        <w:rPr>
          <w:sz w:val="16"/>
        </w:rPr>
        <w:t xml:space="preserve"> (of which fear became an accepted part) </w:t>
      </w:r>
      <w:r w:rsidRPr="003C35D5">
        <w:rPr>
          <w:rStyle w:val="StyleBoldUnderline"/>
          <w:highlight w:val="yellow"/>
        </w:rPr>
        <w:t xml:space="preserve">and one based on concerns about </w:t>
      </w:r>
      <w:proofErr w:type="spellStart"/>
      <w:r w:rsidRPr="003C35D5">
        <w:rPr>
          <w:rStyle w:val="StyleBoldUnderline"/>
          <w:highlight w:val="yellow"/>
        </w:rPr>
        <w:t>honour</w:t>
      </w:r>
      <w:proofErr w:type="spellEnd"/>
      <w:r w:rsidRPr="003C35D5">
        <w:rPr>
          <w:rStyle w:val="StyleBoldUnderline"/>
          <w:highlight w:val="yellow"/>
        </w:rPr>
        <w:t>,</w:t>
      </w:r>
      <w:r w:rsidRPr="00202A5F">
        <w:rPr>
          <w:rStyle w:val="StyleBoldUnderline"/>
        </w:rPr>
        <w:t xml:space="preserve"> shame, humiliation and respect, </w:t>
      </w:r>
      <w:r w:rsidRPr="003C35D5">
        <w:rPr>
          <w:rStyle w:val="StyleBoldUnderline"/>
          <w:highlight w:val="yellow"/>
        </w:rPr>
        <w:t>served as a</w:t>
      </w:r>
      <w:r w:rsidRPr="00202A5F">
        <w:rPr>
          <w:rStyle w:val="StyleBoldUnderline"/>
        </w:rPr>
        <w:t xml:space="preserve"> fundamental </w:t>
      </w:r>
      <w:r w:rsidRPr="003C35D5">
        <w:rPr>
          <w:rStyle w:val="StyleBoldUnderline"/>
          <w:highlight w:val="yellow"/>
        </w:rPr>
        <w:t>basis for distinguishing the new world from the old</w:t>
      </w:r>
      <w:r w:rsidRPr="00202A5F">
        <w:rPr>
          <w:sz w:val="16"/>
        </w:rPr>
        <w:t xml:space="preserve">.4 Recently, however, </w:t>
      </w:r>
      <w:r w:rsidRPr="00202A5F">
        <w:rPr>
          <w:rStyle w:val="StyleBoldUnderline"/>
        </w:rPr>
        <w:t>significa</w:t>
      </w:r>
      <w:r w:rsidRPr="003C35D5">
        <w:rPr>
          <w:rStyle w:val="StyleBoldUnderline"/>
          <w:highlight w:val="yellow"/>
        </w:rPr>
        <w:t>nt shifts in</w:t>
      </w:r>
      <w:r w:rsidRPr="00202A5F">
        <w:rPr>
          <w:rStyle w:val="StyleBoldUnderline"/>
        </w:rPr>
        <w:t xml:space="preserve"> global </w:t>
      </w:r>
      <w:r w:rsidRPr="003C35D5">
        <w:rPr>
          <w:rStyle w:val="StyleBoldUnderline"/>
          <w:highlight w:val="yellow"/>
        </w:rPr>
        <w:t>politics and the academic context has cracked open this</w:t>
      </w:r>
      <w:r w:rsidRPr="00202A5F">
        <w:rPr>
          <w:rStyle w:val="StyleBoldUnderline"/>
        </w:rPr>
        <w:t xml:space="preserve"> narrow </w:t>
      </w:r>
      <w:r w:rsidRPr="003C35D5">
        <w:rPr>
          <w:rStyle w:val="StyleBoldUnderline"/>
          <w:highlight w:val="yellow"/>
        </w:rPr>
        <w:t>dichotomy</w:t>
      </w:r>
      <w:r w:rsidRPr="00202A5F">
        <w:rPr>
          <w:rStyle w:val="StyleBoldUnderline"/>
        </w:rPr>
        <w:t xml:space="preserve">. Increasingly, </w:t>
      </w:r>
      <w:r w:rsidRPr="003C35D5">
        <w:rPr>
          <w:rStyle w:val="StyleBoldUnderline"/>
          <w:highlight w:val="yellow"/>
        </w:rPr>
        <w:t>events</w:t>
      </w:r>
      <w:r w:rsidRPr="00202A5F">
        <w:rPr>
          <w:sz w:val="16"/>
        </w:rPr>
        <w:t xml:space="preserve"> have seemed to </w:t>
      </w:r>
      <w:r w:rsidRPr="003C35D5">
        <w:rPr>
          <w:rStyle w:val="StyleBoldUnderline"/>
          <w:highlight w:val="yellow"/>
        </w:rPr>
        <w:t>highlight the importance of</w:t>
      </w:r>
      <w:r w:rsidRPr="00202A5F">
        <w:rPr>
          <w:rStyle w:val="StyleBoldUnderline"/>
        </w:rPr>
        <w:t xml:space="preserve"> </w:t>
      </w:r>
      <w:r w:rsidRPr="003C35D5">
        <w:rPr>
          <w:rStyle w:val="StyleBoldUnderline"/>
          <w:highlight w:val="yellow"/>
        </w:rPr>
        <w:t>a</w:t>
      </w:r>
      <w:r w:rsidRPr="00202A5F">
        <w:rPr>
          <w:rStyle w:val="StyleBoldUnderline"/>
        </w:rPr>
        <w:t xml:space="preserve"> much </w:t>
      </w:r>
      <w:r w:rsidRPr="003C35D5">
        <w:rPr>
          <w:rStyle w:val="StyleBoldUnderline"/>
          <w:highlight w:val="yellow"/>
        </w:rPr>
        <w:t>wider range of concerns. How can we</w:t>
      </w:r>
      <w:r w:rsidRPr="00202A5F">
        <w:rPr>
          <w:sz w:val="16"/>
        </w:rPr>
        <w:t xml:space="preserve">, for example, </w:t>
      </w:r>
      <w:r w:rsidRPr="003C35D5">
        <w:rPr>
          <w:rStyle w:val="StyleBoldUnderline"/>
          <w:highlight w:val="yellow"/>
        </w:rPr>
        <w:t>make sense of the</w:t>
      </w:r>
      <w:r w:rsidRPr="00202A5F">
        <w:rPr>
          <w:rStyle w:val="StyleBoldUnderline"/>
        </w:rPr>
        <w:t xml:space="preserve"> contemporary impact of the </w:t>
      </w:r>
      <w:r w:rsidRPr="003C35D5">
        <w:rPr>
          <w:rStyle w:val="StyleBoldUnderline"/>
          <w:highlight w:val="yellow"/>
        </w:rPr>
        <w:t>Danish 'cartoon incident'</w:t>
      </w:r>
      <w:r w:rsidRPr="00202A5F">
        <w:rPr>
          <w:rStyle w:val="StyleBoldUnderline"/>
        </w:rPr>
        <w:t xml:space="preserve"> on</w:t>
      </w:r>
      <w:r>
        <w:rPr>
          <w:rStyle w:val="StyleBoldUnderline"/>
        </w:rPr>
        <w:t xml:space="preserve"> </w:t>
      </w:r>
      <w:r w:rsidRPr="00202A5F">
        <w:rPr>
          <w:rStyle w:val="StyleBoldUnderline"/>
        </w:rPr>
        <w:t xml:space="preserve">global politics </w:t>
      </w:r>
      <w:r w:rsidRPr="003C35D5">
        <w:rPr>
          <w:rStyle w:val="StyleBoldUnderline"/>
          <w:highlight w:val="yellow"/>
        </w:rPr>
        <w:t>without</w:t>
      </w:r>
      <w:r w:rsidRPr="00202A5F">
        <w:rPr>
          <w:rStyle w:val="StyleBoldUnderline"/>
        </w:rPr>
        <w:t xml:space="preserve"> some </w:t>
      </w:r>
      <w:r w:rsidRPr="003C35D5">
        <w:rPr>
          <w:rStyle w:val="StyleBoldUnderline"/>
          <w:highlight w:val="yellow"/>
        </w:rPr>
        <w:t>reference to</w:t>
      </w:r>
      <w:r w:rsidRPr="00202A5F">
        <w:rPr>
          <w:rStyle w:val="StyleBoldUnderline"/>
        </w:rPr>
        <w:t xml:space="preserve"> the force of the </w:t>
      </w:r>
      <w:r w:rsidRPr="003C35D5">
        <w:rPr>
          <w:rStyle w:val="StyleBoldUnderline"/>
          <w:highlight w:val="yellow"/>
        </w:rPr>
        <w:t>emotive</w:t>
      </w:r>
      <w:r w:rsidRPr="00202A5F">
        <w:rPr>
          <w:rStyle w:val="StyleBoldUnderline"/>
        </w:rPr>
        <w:t xml:space="preserve"> </w:t>
      </w:r>
      <w:r w:rsidRPr="003C35D5">
        <w:rPr>
          <w:rStyle w:val="StyleBoldUnderline"/>
          <w:highlight w:val="yellow"/>
        </w:rPr>
        <w:t>commitments</w:t>
      </w:r>
      <w:r>
        <w:rPr>
          <w:rStyle w:val="StyleBoldUnderline"/>
        </w:rPr>
        <w:t xml:space="preserve"> </w:t>
      </w:r>
      <w:r w:rsidRPr="00202A5F">
        <w:rPr>
          <w:rStyle w:val="StyleBoldUnderline"/>
        </w:rPr>
        <w:t xml:space="preserve">related to </w:t>
      </w:r>
      <w:proofErr w:type="spellStart"/>
      <w:r w:rsidRPr="00202A5F">
        <w:rPr>
          <w:rStyle w:val="StyleBoldUnderline"/>
        </w:rPr>
        <w:t>honour</w:t>
      </w:r>
      <w:proofErr w:type="spellEnd"/>
      <w:r w:rsidRPr="00202A5F">
        <w:rPr>
          <w:rStyle w:val="StyleBoldUnderline"/>
        </w:rPr>
        <w:t>, shame, humiliation and respect</w:t>
      </w:r>
      <w:r w:rsidRPr="00202A5F">
        <w:rPr>
          <w:sz w:val="16"/>
        </w:rPr>
        <w:t xml:space="preserve">? Moreover, scholars using a wide variety of methodological perspectives have begun to examine the ways in which </w:t>
      </w:r>
      <w:r w:rsidRPr="00202A5F">
        <w:rPr>
          <w:rStyle w:val="StyleBoldUnderline"/>
        </w:rPr>
        <w:t>a</w:t>
      </w:r>
      <w:r>
        <w:rPr>
          <w:rStyle w:val="StyleBoldUnderline"/>
        </w:rPr>
        <w:t xml:space="preserve"> </w:t>
      </w:r>
      <w:r w:rsidRPr="00202A5F">
        <w:rPr>
          <w:rStyle w:val="StyleBoldUnderline"/>
        </w:rPr>
        <w:t xml:space="preserve">wide variety of </w:t>
      </w:r>
      <w:r w:rsidRPr="00822AEC">
        <w:rPr>
          <w:rStyle w:val="StyleBoldUnderline"/>
          <w:highlight w:val="yellow"/>
        </w:rPr>
        <w:t>'non-rationa</w:t>
      </w:r>
      <w:r w:rsidRPr="00202A5F">
        <w:rPr>
          <w:rStyle w:val="StyleBoldUnderline"/>
        </w:rPr>
        <w:t xml:space="preserve">l' and emotional </w:t>
      </w:r>
      <w:r w:rsidRPr="00822AEC">
        <w:rPr>
          <w:rStyle w:val="StyleBoldUnderline"/>
          <w:highlight w:val="yellow"/>
        </w:rPr>
        <w:t>factors</w:t>
      </w:r>
      <w:r w:rsidRPr="00202A5F">
        <w:rPr>
          <w:rStyle w:val="StyleBoldUnderline"/>
        </w:rPr>
        <w:t xml:space="preserve"> </w:t>
      </w:r>
      <w:r w:rsidRPr="00822AEC">
        <w:rPr>
          <w:rStyle w:val="StyleBoldUnderline"/>
          <w:highlight w:val="yellow"/>
        </w:rPr>
        <w:t>are central to i</w:t>
      </w:r>
      <w:r w:rsidRPr="00202A5F">
        <w:rPr>
          <w:rStyle w:val="StyleBoldUnderline"/>
        </w:rPr>
        <w:t>nternational</w:t>
      </w:r>
      <w:r>
        <w:rPr>
          <w:rStyle w:val="StyleBoldUnderline"/>
        </w:rPr>
        <w:t xml:space="preserve"> </w:t>
      </w:r>
      <w:r w:rsidRPr="00822AEC">
        <w:rPr>
          <w:rStyle w:val="StyleBoldUnderline"/>
          <w:highlight w:val="yellow"/>
        </w:rPr>
        <w:t>r</w:t>
      </w:r>
      <w:r w:rsidRPr="00202A5F">
        <w:rPr>
          <w:rStyle w:val="StyleBoldUnderline"/>
        </w:rPr>
        <w:t>elations</w:t>
      </w:r>
      <w:r w:rsidRPr="00202A5F">
        <w:rPr>
          <w:sz w:val="16"/>
        </w:rPr>
        <w:t xml:space="preserve">. </w:t>
      </w:r>
      <w:r w:rsidRPr="00822AEC">
        <w:rPr>
          <w:rStyle w:val="StyleBoldUnderline"/>
          <w:highlight w:val="yellow"/>
        </w:rPr>
        <w:t>Popular commentators hav</w:t>
      </w:r>
      <w:r w:rsidRPr="00202A5F">
        <w:rPr>
          <w:rStyle w:val="StyleBoldUnderline"/>
        </w:rPr>
        <w:t xml:space="preserve">e also </w:t>
      </w:r>
      <w:r w:rsidRPr="00822AEC">
        <w:rPr>
          <w:rStyle w:val="StyleBoldUnderline"/>
          <w:highlight w:val="yellow"/>
        </w:rPr>
        <w:t>become</w:t>
      </w:r>
      <w:r w:rsidRPr="00202A5F">
        <w:rPr>
          <w:rStyle w:val="StyleBoldUnderline"/>
        </w:rPr>
        <w:t xml:space="preserve"> increasingly </w:t>
      </w:r>
      <w:r w:rsidRPr="00822AEC">
        <w:rPr>
          <w:rStyle w:val="StyleBoldUnderline"/>
          <w:highlight w:val="yellow"/>
        </w:rPr>
        <w:t>interested in this area</w:t>
      </w:r>
      <w:r>
        <w:rPr>
          <w:rStyle w:val="StyleBoldUnderline"/>
        </w:rPr>
        <w:t xml:space="preserve"> </w:t>
      </w:r>
      <w:r w:rsidRPr="00202A5F">
        <w:rPr>
          <w:rStyle w:val="StyleBoldUnderline"/>
        </w:rPr>
        <w:t>and have begun to use them to explain contemporary politics</w:t>
      </w:r>
      <w:r w:rsidRPr="00202A5F">
        <w:rPr>
          <w:sz w:val="16"/>
        </w:rPr>
        <w:t xml:space="preserve">. In fact, </w:t>
      </w:r>
      <w:r w:rsidRPr="00822AEC">
        <w:rPr>
          <w:rStyle w:val="StyleBoldUnderline"/>
          <w:highlight w:val="yellow"/>
        </w:rPr>
        <w:t>were it not for the self-imposed avoidance of</w:t>
      </w:r>
      <w:r w:rsidRPr="00202A5F">
        <w:rPr>
          <w:rStyle w:val="StyleBoldUnderline"/>
        </w:rPr>
        <w:t xml:space="preserve"> </w:t>
      </w:r>
      <w:r w:rsidRPr="00202A5F">
        <w:rPr>
          <w:sz w:val="16"/>
        </w:rPr>
        <w:t xml:space="preserve">most </w:t>
      </w:r>
      <w:r w:rsidRPr="00202A5F">
        <w:rPr>
          <w:rStyle w:val="StyleBoldUnderline"/>
        </w:rPr>
        <w:t xml:space="preserve">questions of </w:t>
      </w:r>
      <w:r w:rsidRPr="00822AEC">
        <w:rPr>
          <w:rStyle w:val="StyleBoldUnderline"/>
          <w:highlight w:val="yellow"/>
        </w:rPr>
        <w:t>emotion</w:t>
      </w:r>
      <w:r w:rsidRPr="00202A5F">
        <w:rPr>
          <w:rStyle w:val="StyleBoldUnderline"/>
        </w:rPr>
        <w:t xml:space="preserve"> in</w:t>
      </w:r>
      <w:r w:rsidRPr="00202A5F">
        <w:rPr>
          <w:sz w:val="16"/>
        </w:rPr>
        <w:t xml:space="preserve"> the post-World War II discipline of </w:t>
      </w:r>
      <w:r w:rsidRPr="00822AEC">
        <w:rPr>
          <w:rStyle w:val="StyleBoldUnderline"/>
          <w:highlight w:val="yellow"/>
        </w:rPr>
        <w:t>I</w:t>
      </w:r>
      <w:r w:rsidRPr="00202A5F">
        <w:rPr>
          <w:rStyle w:val="StyleBoldUnderline"/>
        </w:rPr>
        <w:t xml:space="preserve">nternational Relations, </w:t>
      </w:r>
      <w:r w:rsidRPr="00822AEC">
        <w:rPr>
          <w:rStyle w:val="StyleBoldUnderline"/>
          <w:highlight w:val="yellow"/>
        </w:rPr>
        <w:t>it might not strike us as very odd</w:t>
      </w:r>
      <w:r w:rsidRPr="00202A5F">
        <w:rPr>
          <w:rStyle w:val="StyleBoldUnderline"/>
        </w:rPr>
        <w:t xml:space="preserve"> that</w:t>
      </w:r>
      <w:r w:rsidRPr="00202A5F">
        <w:rPr>
          <w:sz w:val="16"/>
        </w:rPr>
        <w:t xml:space="preserve"> Rich Lowry, </w:t>
      </w:r>
      <w:r w:rsidRPr="00202A5F">
        <w:rPr>
          <w:rStyle w:val="StyleBoldUnderline"/>
        </w:rPr>
        <w:t>a pundit writing for the</w:t>
      </w:r>
      <w:r w:rsidRPr="00202A5F">
        <w:rPr>
          <w:sz w:val="16"/>
        </w:rPr>
        <w:t xml:space="preserve"> right-wing </w:t>
      </w:r>
      <w:r w:rsidRPr="00202A5F">
        <w:rPr>
          <w:rStyle w:val="StyleBoldUnderline"/>
        </w:rPr>
        <w:t>National Review, could without difficulty</w:t>
      </w:r>
      <w:r>
        <w:rPr>
          <w:rStyle w:val="StyleBoldUnderline"/>
        </w:rPr>
        <w:t xml:space="preserve"> </w:t>
      </w:r>
      <w:r w:rsidRPr="00202A5F">
        <w:rPr>
          <w:rStyle w:val="StyleBoldUnderline"/>
        </w:rPr>
        <w:t>argue that the war on terror should be prosecuted</w:t>
      </w:r>
      <w:r w:rsidRPr="00202A5F">
        <w:rPr>
          <w:sz w:val="16"/>
        </w:rPr>
        <w:t xml:space="preserve"> most importantly </w:t>
      </w:r>
      <w:r w:rsidRPr="00202A5F">
        <w:rPr>
          <w:rStyle w:val="StyleBoldUnderline"/>
        </w:rPr>
        <w:t>for reasons of</w:t>
      </w:r>
      <w:r>
        <w:rPr>
          <w:rStyle w:val="StyleBoldUnderline"/>
        </w:rPr>
        <w:t xml:space="preserve"> </w:t>
      </w:r>
      <w:proofErr w:type="spellStart"/>
      <w:r w:rsidRPr="00202A5F">
        <w:rPr>
          <w:rStyle w:val="StyleBoldUnderline"/>
        </w:rPr>
        <w:t>honour</w:t>
      </w:r>
      <w:proofErr w:type="spellEnd"/>
      <w:r w:rsidRPr="00202A5F">
        <w:rPr>
          <w:rStyle w:val="StyleBoldUnderline"/>
        </w:rPr>
        <w:t>, and draw upon two prestigious international relations theorists to support</w:t>
      </w:r>
      <w:r>
        <w:rPr>
          <w:rStyle w:val="StyleBoldUnderline"/>
        </w:rPr>
        <w:t xml:space="preserve"> </w:t>
      </w:r>
      <w:r w:rsidRPr="00202A5F">
        <w:rPr>
          <w:rStyle w:val="StyleBoldUnderline"/>
        </w:rPr>
        <w:t>this view.</w:t>
      </w:r>
      <w:r w:rsidRPr="00202A5F">
        <w:rPr>
          <w:sz w:val="16"/>
        </w:rPr>
        <w:t xml:space="preserve"> </w:t>
      </w:r>
    </w:p>
    <w:p w:rsidR="007623F9" w:rsidRDefault="007623F9" w:rsidP="007623F9"/>
    <w:p w:rsidR="007623F9" w:rsidRDefault="007623F9" w:rsidP="007623F9"/>
    <w:p w:rsidR="007623F9" w:rsidRDefault="007623F9" w:rsidP="007623F9">
      <w:pPr>
        <w:pStyle w:val="Heading3"/>
      </w:pPr>
      <w:r>
        <w:lastRenderedPageBreak/>
        <w:t>AT: BL</w:t>
      </w:r>
    </w:p>
    <w:p w:rsidR="007623F9" w:rsidRPr="00405FE1" w:rsidRDefault="007623F9" w:rsidP="007623F9">
      <w:pPr>
        <w:rPr>
          <w:rStyle w:val="StyleStyleBold12pt"/>
        </w:rPr>
      </w:pPr>
      <w:r w:rsidRPr="00405FE1">
        <w:rPr>
          <w:rStyle w:val="StyleStyleBold12pt"/>
        </w:rPr>
        <w:t xml:space="preserve">The peace </w:t>
      </w:r>
      <w:proofErr w:type="spellStart"/>
      <w:r w:rsidRPr="00405FE1">
        <w:rPr>
          <w:rStyle w:val="StyleStyleBold12pt"/>
        </w:rPr>
        <w:t>movment</w:t>
      </w:r>
      <w:proofErr w:type="spellEnd"/>
      <w:r w:rsidRPr="00405FE1">
        <w:rPr>
          <w:rStyle w:val="StyleStyleBold12pt"/>
        </w:rPr>
        <w:t xml:space="preserve"> needs a win—</w:t>
      </w:r>
      <w:proofErr w:type="spellStart"/>
      <w:proofErr w:type="gramStart"/>
      <w:r w:rsidRPr="00405FE1">
        <w:rPr>
          <w:rStyle w:val="StyleStyleBold12pt"/>
        </w:rPr>
        <w:t>iraq</w:t>
      </w:r>
      <w:proofErr w:type="spellEnd"/>
      <w:proofErr w:type="gramEnd"/>
      <w:r w:rsidRPr="00405FE1">
        <w:rPr>
          <w:rStyle w:val="StyleStyleBold12pt"/>
        </w:rPr>
        <w:t xml:space="preserve"> showed it can mobilize and has a groundswell of support, but since then, morale has been low and protest has been unanswered.  The </w:t>
      </w:r>
      <w:proofErr w:type="spellStart"/>
      <w:r w:rsidRPr="00405FE1">
        <w:rPr>
          <w:rStyle w:val="StyleStyleBold12pt"/>
        </w:rPr>
        <w:t>aff</w:t>
      </w:r>
      <w:proofErr w:type="spellEnd"/>
      <w:r w:rsidRPr="00405FE1">
        <w:rPr>
          <w:rStyle w:val="StyleStyleBold12pt"/>
        </w:rPr>
        <w:t xml:space="preserve"> changes that</w:t>
      </w:r>
    </w:p>
    <w:p w:rsidR="007623F9" w:rsidRDefault="007623F9" w:rsidP="007623F9">
      <w:pPr>
        <w:rPr>
          <w:rStyle w:val="StyleStyleBold12pt"/>
        </w:rPr>
      </w:pPr>
    </w:p>
    <w:p w:rsidR="007623F9" w:rsidRDefault="007623F9" w:rsidP="007623F9">
      <w:r w:rsidRPr="00DA31A3">
        <w:rPr>
          <w:rStyle w:val="StyleStyleBold12pt"/>
        </w:rPr>
        <w:t>Loeb, 2003</w:t>
      </w:r>
      <w:r>
        <w:t xml:space="preserve"> [Paul, </w:t>
      </w:r>
      <w:r>
        <w:rPr>
          <w:rFonts w:ascii="Times" w:hAnsi="Times" w:cs="Times"/>
        </w:rPr>
        <w:t xml:space="preserve">Paul </w:t>
      </w:r>
      <w:proofErr w:type="spellStart"/>
      <w:r>
        <w:rPr>
          <w:rFonts w:ascii="Times" w:hAnsi="Times" w:cs="Times"/>
        </w:rPr>
        <w:t>Rogat</w:t>
      </w:r>
      <w:proofErr w:type="spellEnd"/>
      <w:r>
        <w:rPr>
          <w:rFonts w:ascii="Times" w:hAnsi="Times" w:cs="Times"/>
        </w:rPr>
        <w:t xml:space="preserve"> Loeb is the author of </w:t>
      </w:r>
      <w:ins w:id="3" w:author="Unknown" w:date="2003-03-02T15:18:00Z">
        <w:r>
          <w:rPr>
            <w:rStyle w:val="emailstyle18"/>
            <w:rFonts w:ascii="Times" w:hAnsi="Times" w:cs="Times"/>
          </w:rPr>
          <w:t>Soul of a Citizen</w:t>
        </w:r>
      </w:ins>
      <w:r>
        <w:rPr>
          <w:rFonts w:ascii="Times" w:hAnsi="Times" w:cs="Times"/>
          <w:i/>
          <w:iCs/>
        </w:rPr>
        <w:t xml:space="preserve">: Living </w:t>
      </w:r>
      <w:proofErr w:type="gramStart"/>
      <w:r>
        <w:rPr>
          <w:rFonts w:ascii="Times" w:hAnsi="Times" w:cs="Times"/>
          <w:i/>
          <w:iCs/>
        </w:rPr>
        <w:t>With</w:t>
      </w:r>
      <w:proofErr w:type="gramEnd"/>
      <w:r>
        <w:rPr>
          <w:rFonts w:ascii="Times" w:hAnsi="Times" w:cs="Times"/>
          <w:i/>
          <w:iCs/>
        </w:rPr>
        <w:t xml:space="preserve"> Conviction in a Cynical </w:t>
      </w:r>
      <w:proofErr w:type="spellStart"/>
      <w:r>
        <w:rPr>
          <w:rFonts w:ascii="Times" w:hAnsi="Times" w:cs="Times"/>
          <w:i/>
          <w:iCs/>
        </w:rPr>
        <w:t>Time.</w:t>
      </w:r>
      <w:r w:rsidRPr="00DA31A3">
        <w:t>http</w:t>
      </w:r>
      <w:proofErr w:type="spellEnd"/>
      <w:r w:rsidRPr="00DA31A3">
        <w:t>://www.paulloeb.org/articles/reclaiminghope.htm</w:t>
      </w:r>
      <w:r>
        <w:t>]</w:t>
      </w:r>
    </w:p>
    <w:p w:rsidR="007623F9" w:rsidRPr="00DA31A3" w:rsidRDefault="007623F9" w:rsidP="007623F9">
      <w:r w:rsidRPr="00A671B4">
        <w:rPr>
          <w:rStyle w:val="StyleBoldUnderline"/>
          <w:highlight w:val="yellow"/>
        </w:rPr>
        <w:t>The</w:t>
      </w:r>
      <w:r w:rsidRPr="00DA31A3">
        <w:t xml:space="preserve"> global </w:t>
      </w:r>
      <w:r w:rsidRPr="00A671B4">
        <w:rPr>
          <w:rStyle w:val="StyleBoldUnderline"/>
          <w:highlight w:val="yellow"/>
        </w:rPr>
        <w:t>peace movement</w:t>
      </w:r>
      <w:r w:rsidRPr="00DA31A3">
        <w:t xml:space="preserve"> </w:t>
      </w:r>
      <w:r w:rsidRPr="00DD50ED">
        <w:rPr>
          <w:rStyle w:val="StyleBoldUnderline"/>
        </w:rPr>
        <w:t>may have</w:t>
      </w:r>
      <w:r w:rsidRPr="00DA31A3">
        <w:t xml:space="preserve"> actually </w:t>
      </w:r>
      <w:r w:rsidRPr="00A671B4">
        <w:rPr>
          <w:rStyle w:val="StyleBoldUnderline"/>
          <w:highlight w:val="yellow"/>
        </w:rPr>
        <w:t>helped</w:t>
      </w:r>
      <w:r w:rsidRPr="00DD50ED">
        <w:rPr>
          <w:rStyle w:val="StyleBoldUnderline"/>
        </w:rPr>
        <w:t xml:space="preserve"> </w:t>
      </w:r>
      <w:r w:rsidRPr="00A671B4">
        <w:rPr>
          <w:rStyle w:val="StyleBoldUnderline"/>
          <w:highlight w:val="yellow"/>
        </w:rPr>
        <w:t>pressure</w:t>
      </w:r>
      <w:r w:rsidRPr="00DD50ED">
        <w:rPr>
          <w:rStyle w:val="StyleBoldUnderline"/>
        </w:rPr>
        <w:t xml:space="preserve"> </w:t>
      </w:r>
      <w:r w:rsidRPr="00A671B4">
        <w:rPr>
          <w:rStyle w:val="StyleBoldUnderline"/>
          <w:highlight w:val="yellow"/>
        </w:rPr>
        <w:t>the</w:t>
      </w:r>
      <w:r w:rsidRPr="00DD50ED">
        <w:rPr>
          <w:rStyle w:val="StyleBoldUnderline"/>
        </w:rPr>
        <w:t xml:space="preserve"> US military </w:t>
      </w:r>
      <w:r w:rsidRPr="00A671B4">
        <w:rPr>
          <w:rStyle w:val="StyleBoldUnderline"/>
          <w:highlight w:val="yellow"/>
        </w:rPr>
        <w:t>to limit</w:t>
      </w:r>
      <w:r w:rsidRPr="00DA31A3">
        <w:t xml:space="preserve"> what they called “</w:t>
      </w:r>
      <w:r w:rsidRPr="00A671B4">
        <w:rPr>
          <w:rStyle w:val="StyleBoldUnderline"/>
          <w:highlight w:val="yellow"/>
        </w:rPr>
        <w:t>collateral</w:t>
      </w:r>
      <w:r w:rsidRPr="00DD50ED">
        <w:rPr>
          <w:rStyle w:val="StyleBoldUnderline"/>
        </w:rPr>
        <w:t xml:space="preserve"> </w:t>
      </w:r>
      <w:r w:rsidRPr="00A671B4">
        <w:rPr>
          <w:rStyle w:val="StyleBoldUnderline"/>
          <w:highlight w:val="yellow"/>
        </w:rPr>
        <w:t>damage</w:t>
      </w:r>
      <w:r w:rsidRPr="00DD50ED">
        <w:rPr>
          <w:rStyle w:val="StyleBoldUnderline"/>
        </w:rPr>
        <w:t xml:space="preserve">,” </w:t>
      </w:r>
      <w:r w:rsidRPr="00DA31A3">
        <w:t xml:space="preserve">as they scaled down the initial plans for the massive bombardment they called “shock &amp; awe.”  Now, placed in what psychiatrist Robert Jay </w:t>
      </w:r>
      <w:proofErr w:type="spellStart"/>
      <w:r w:rsidRPr="00DA31A3">
        <w:t>Lifton</w:t>
      </w:r>
      <w:proofErr w:type="spellEnd"/>
      <w:r w:rsidRPr="00DA31A3">
        <w:t xml:space="preserve"> called, during Vietnam, “an atrocity-creating situation,” our scared young soldiers have responded to suicide bombers and snipers by shooting up cars full of women and children and firing on unarmed demonstrators. Given the occupation’s continuing chaos and the developing bitterness of ordinary Iraqis, our troops stand to be vulnerable targets for years.</w:t>
      </w:r>
    </w:p>
    <w:p w:rsidR="007623F9" w:rsidRPr="00332244" w:rsidRDefault="007623F9" w:rsidP="007623F9">
      <w:pPr>
        <w:rPr>
          <w:rStyle w:val="StyleBoldUnderline"/>
        </w:rPr>
      </w:pPr>
      <w:r w:rsidRPr="00DA31A3">
        <w:t xml:space="preserve"> But </w:t>
      </w:r>
      <w:r w:rsidRPr="00DD50ED">
        <w:rPr>
          <w:rStyle w:val="StyleBoldUnderline"/>
        </w:rPr>
        <w:t>watching</w:t>
      </w:r>
      <w:r w:rsidRPr="00DA31A3">
        <w:t xml:space="preserve"> the </w:t>
      </w:r>
      <w:r w:rsidRPr="00A671B4">
        <w:rPr>
          <w:rStyle w:val="Emphasis"/>
          <w:highlight w:val="yellow"/>
        </w:rPr>
        <w:t>complications</w:t>
      </w:r>
      <w:r w:rsidRPr="00DA31A3">
        <w:t xml:space="preserve"> </w:t>
      </w:r>
      <w:r w:rsidRPr="00DD50ED">
        <w:rPr>
          <w:rStyle w:val="StyleBoldUnderline"/>
        </w:rPr>
        <w:t xml:space="preserve">unfold </w:t>
      </w:r>
      <w:r w:rsidRPr="00A671B4">
        <w:rPr>
          <w:rStyle w:val="StyleBoldUnderline"/>
          <w:highlight w:val="yellow"/>
        </w:rPr>
        <w:t>hasn’t helped</w:t>
      </w:r>
      <w:r w:rsidRPr="00DD50ED">
        <w:rPr>
          <w:rStyle w:val="StyleBoldUnderline"/>
        </w:rPr>
        <w:t xml:space="preserve"> peace movement </w:t>
      </w:r>
      <w:r w:rsidRPr="00A671B4">
        <w:rPr>
          <w:rStyle w:val="StyleBoldUnderline"/>
          <w:highlight w:val="yellow"/>
        </w:rPr>
        <w:t>morale</w:t>
      </w:r>
      <w:r w:rsidRPr="00DA31A3">
        <w:t>. During the war itself, communities that had massive demonstrations just a few weeks before saw the numbers of those visibly protesting quickly melt away. Although public witness remained critically important, we wanted to do more, even to stop the bombs physically. W</w:t>
      </w:r>
      <w:r w:rsidRPr="00DD50ED">
        <w:rPr>
          <w:rStyle w:val="StyleBoldUnderline"/>
        </w:rPr>
        <w:t>e wanted the power to immediately prevent the destructive actions that were unfolding,</w:t>
      </w:r>
      <w:r w:rsidRPr="00DA31A3">
        <w:t xml:space="preserve"> but within the war’s abbreviated timeframe, </w:t>
      </w:r>
      <w:r w:rsidRPr="00DD50ED">
        <w:rPr>
          <w:rStyle w:val="StyleBoldUnderline"/>
        </w:rPr>
        <w:t>that was something we couldn’t do</w:t>
      </w:r>
      <w:r w:rsidRPr="00DA31A3">
        <w:t xml:space="preserve">. As a result, </w:t>
      </w:r>
      <w:r w:rsidRPr="00332244">
        <w:rPr>
          <w:rStyle w:val="StyleBoldUnderline"/>
        </w:rPr>
        <w:t>many</w:t>
      </w:r>
      <w:r w:rsidRPr="00DA31A3">
        <w:t xml:space="preserve"> who’d just recently felt a massive common strength, quickly </w:t>
      </w:r>
      <w:r w:rsidRPr="00332244">
        <w:rPr>
          <w:rStyle w:val="StyleBoldUnderline"/>
        </w:rPr>
        <w:t>felt isolated and confused,</w:t>
      </w:r>
      <w:r w:rsidRPr="00DA31A3">
        <w:t xml:space="preserve"> and have remained so. It’s not that we bought into the administration’s propaganda juggernaut, or do now that the war is over. But it’s hard to know how to challenge it, especially in an atmosphere that attacks even the mildest dissent as allegiance to terrorism.  And </w:t>
      </w:r>
      <w:r w:rsidRPr="00332244">
        <w:rPr>
          <w:rStyle w:val="StyleBoldUnderline"/>
        </w:rPr>
        <w:t>without the clear focus</w:t>
      </w:r>
      <w:r w:rsidRPr="00DA31A3">
        <w:t xml:space="preserve"> of working to prevent a looming war, i</w:t>
      </w:r>
      <w:r w:rsidRPr="00332244">
        <w:rPr>
          <w:rStyle w:val="StyleBoldUnderline"/>
        </w:rPr>
        <w:t xml:space="preserve">t’s now </w:t>
      </w:r>
      <w:r w:rsidRPr="00332244">
        <w:rPr>
          <w:rStyle w:val="Emphasis"/>
        </w:rPr>
        <w:t>harder</w:t>
      </w:r>
      <w:r w:rsidRPr="00332244">
        <w:rPr>
          <w:rStyle w:val="StyleBoldUnderline"/>
        </w:rPr>
        <w:t xml:space="preserve"> to define our common tasks.</w:t>
      </w:r>
    </w:p>
    <w:p w:rsidR="007623F9" w:rsidRPr="00DA31A3" w:rsidRDefault="007623F9" w:rsidP="007623F9">
      <w:r w:rsidRPr="00DA31A3">
        <w:t> As conservative pundits talk glibly of moving on to Syria and Iran, we might start with questioning the ethic of arrogance that would make this war just a first step toward a new imperial America, at home and abroad. On the eve of the war, an army mother from El Paso, Texas, wrote to me, describing why she’d began attending peace vigils. She prayed every night for the safety of her son and the others in his unit.  “I have no doubts,” she wrote, “about our military and the job it can do. But does that make it right and just? I know that Saddam is an evil dictator but he is but one in a long list, and I worry that this administration will not want to stop with just him.  I heard Bill Bennett on TV last night and he was actually grinning and saying that we were a superpower and we have every right to show our might.  What happened to ‘being humble’?”</w:t>
      </w:r>
    </w:p>
    <w:p w:rsidR="007623F9" w:rsidRPr="00332244" w:rsidRDefault="007623F9" w:rsidP="007623F9">
      <w:pPr>
        <w:rPr>
          <w:rStyle w:val="StyleBoldUnderline"/>
        </w:rPr>
      </w:pPr>
      <w:r w:rsidRPr="00DA31A3">
        <w:t> </w:t>
      </w:r>
      <w:r w:rsidRPr="00A671B4">
        <w:rPr>
          <w:rStyle w:val="StyleBoldUnderline"/>
          <w:highlight w:val="yellow"/>
        </w:rPr>
        <w:t xml:space="preserve">We need to </w:t>
      </w:r>
      <w:r w:rsidRPr="00A671B4">
        <w:rPr>
          <w:rStyle w:val="Emphasis"/>
          <w:highlight w:val="yellow"/>
        </w:rPr>
        <w:t>challenge</w:t>
      </w:r>
      <w:r w:rsidRPr="00A671B4">
        <w:rPr>
          <w:rStyle w:val="StyleBoldUnderline"/>
          <w:highlight w:val="yellow"/>
        </w:rPr>
        <w:t xml:space="preserve"> a view that we our leaders can do whatever they choose without consequence</w:t>
      </w:r>
      <w:r w:rsidRPr="00DA31A3">
        <w:t xml:space="preserve">, </w:t>
      </w:r>
      <w:r w:rsidRPr="00332244">
        <w:rPr>
          <w:rStyle w:val="StyleBoldUnderline"/>
        </w:rPr>
        <w:t>simply because they have the power</w:t>
      </w:r>
      <w:r w:rsidRPr="00DA31A3">
        <w:t xml:space="preserve">. After the UN didn’t support the Bush administration on Iraq, the Bush administration attacked anyway, then spurned post-war international control, leaving our troops as visible occupiers, exposed to attack, blamed for continued disorder, and inflaming the Islamic world with their presence. Whenever treaties on global warming, tobacco use, child labor, ballistic missiles, or landmines threaten to place limits on corporate or military power, the administration undermines them or withdraws, even though this unilateralism makes it impossible for the world to address our most urgent common problems. If the rich want more tax breaks, it doesn’t matter that the funds come out of domestic education, health and social welfare budgets, even the programs that serve military families. </w:t>
      </w:r>
      <w:r w:rsidRPr="00332244">
        <w:rPr>
          <w:rStyle w:val="StyleBoldUnderline"/>
        </w:rPr>
        <w:t xml:space="preserve">Those making these decisions assume that they will have no costs, or none to anyone who matters. </w:t>
      </w:r>
    </w:p>
    <w:p w:rsidR="007623F9" w:rsidRPr="001C02D9" w:rsidRDefault="007623F9" w:rsidP="007623F9">
      <w:pPr>
        <w:rPr>
          <w:rStyle w:val="StyleBoldUnderline"/>
        </w:rPr>
      </w:pPr>
      <w:r w:rsidRPr="00DA31A3">
        <w:t> </w:t>
      </w:r>
      <w:r w:rsidRPr="00A671B4">
        <w:rPr>
          <w:rStyle w:val="StyleBoldUnderline"/>
          <w:highlight w:val="yellow"/>
        </w:rPr>
        <w:t>We need to challenge this politics of denial and contempt</w:t>
      </w:r>
      <w:r w:rsidRPr="00A671B4">
        <w:rPr>
          <w:highlight w:val="yellow"/>
        </w:rPr>
        <w:t xml:space="preserve">, </w:t>
      </w:r>
      <w:r w:rsidRPr="00A671B4">
        <w:rPr>
          <w:rStyle w:val="StyleBoldUnderline"/>
          <w:highlight w:val="yellow"/>
        </w:rPr>
        <w:t>and offer alternatives that honor our common ties</w:t>
      </w:r>
      <w:r w:rsidRPr="00332244">
        <w:rPr>
          <w:rStyle w:val="StyleBoldUnderline"/>
        </w:rPr>
        <w:t>:</w:t>
      </w:r>
      <w:r w:rsidRPr="00DA31A3">
        <w:t xml:space="preserve"> working with other nations, respecting communities at home, treating democracy as more than just a rhetorical cloak for bullying and greed. To do this effectively, </w:t>
      </w:r>
      <w:r w:rsidRPr="001C02D9">
        <w:rPr>
          <w:rStyle w:val="StyleBoldUnderline"/>
        </w:rPr>
        <w:t xml:space="preserve">we can begin </w:t>
      </w:r>
      <w:r w:rsidRPr="00A671B4">
        <w:rPr>
          <w:rStyle w:val="StyleBoldUnderline"/>
          <w:highlight w:val="yellow"/>
        </w:rPr>
        <w:t>by</w:t>
      </w:r>
      <w:r w:rsidRPr="001C02D9">
        <w:rPr>
          <w:rStyle w:val="StyleBoldUnderline"/>
        </w:rPr>
        <w:t xml:space="preserve"> </w:t>
      </w:r>
      <w:r w:rsidRPr="00A671B4">
        <w:rPr>
          <w:rStyle w:val="StyleBoldUnderline"/>
          <w:highlight w:val="yellow"/>
        </w:rPr>
        <w:t xml:space="preserve">working to </w:t>
      </w:r>
      <w:r w:rsidRPr="00A671B4">
        <w:rPr>
          <w:rStyle w:val="Emphasis"/>
          <w:highlight w:val="yellow"/>
        </w:rPr>
        <w:t>re-involve</w:t>
      </w:r>
      <w:r w:rsidRPr="001C02D9">
        <w:rPr>
          <w:rStyle w:val="StyleBoldUnderline"/>
        </w:rPr>
        <w:t xml:space="preserve"> those millions of </w:t>
      </w:r>
      <w:r w:rsidRPr="001C02D9">
        <w:rPr>
          <w:rStyle w:val="Emphasis"/>
        </w:rPr>
        <w:t>ordinary</w:t>
      </w:r>
      <w:r w:rsidRPr="001C02D9">
        <w:rPr>
          <w:rStyle w:val="StyleBoldUnderline"/>
        </w:rPr>
        <w:t xml:space="preserve"> </w:t>
      </w:r>
      <w:r w:rsidRPr="00A671B4">
        <w:rPr>
          <w:rStyle w:val="Emphasis"/>
          <w:highlight w:val="yellow"/>
        </w:rPr>
        <w:t>citizens</w:t>
      </w:r>
      <w:r w:rsidRPr="001C02D9">
        <w:rPr>
          <w:rStyle w:val="StyleBoldUnderline"/>
        </w:rPr>
        <w:t>,</w:t>
      </w:r>
      <w:r w:rsidRPr="00DA31A3">
        <w:t xml:space="preserve"> who, despite all the polls, do not believe the Bush administration’s actions, whether at home or abroad, have made the world safer, more democratic, or more </w:t>
      </w:r>
      <w:r w:rsidRPr="00DA31A3">
        <w:lastRenderedPageBreak/>
        <w:t xml:space="preserve">humane.  For the moment, </w:t>
      </w:r>
      <w:r w:rsidRPr="00A671B4">
        <w:rPr>
          <w:rStyle w:val="StyleBoldUnderline"/>
          <w:highlight w:val="yellow"/>
        </w:rPr>
        <w:t>many have grown</w:t>
      </w:r>
      <w:r w:rsidRPr="001C02D9">
        <w:rPr>
          <w:rStyle w:val="StyleBoldUnderline"/>
        </w:rPr>
        <w:t xml:space="preserve"> quiet—</w:t>
      </w:r>
      <w:r w:rsidRPr="00A671B4">
        <w:rPr>
          <w:rStyle w:val="Emphasis"/>
          <w:highlight w:val="yellow"/>
        </w:rPr>
        <w:t>isolated</w:t>
      </w:r>
      <w:r w:rsidRPr="00A671B4">
        <w:rPr>
          <w:rStyle w:val="StyleBoldUnderline"/>
          <w:highlight w:val="yellow"/>
        </w:rPr>
        <w:t xml:space="preserve">, </w:t>
      </w:r>
      <w:r w:rsidRPr="00A671B4">
        <w:rPr>
          <w:rStyle w:val="Emphasis"/>
          <w:highlight w:val="yellow"/>
        </w:rPr>
        <w:t>intimidated</w:t>
      </w:r>
      <w:r w:rsidRPr="00A671B4">
        <w:rPr>
          <w:rStyle w:val="StyleBoldUnderline"/>
          <w:highlight w:val="yellow"/>
        </w:rPr>
        <w:t xml:space="preserve">, and </w:t>
      </w:r>
      <w:r w:rsidRPr="00A671B4">
        <w:rPr>
          <w:rStyle w:val="Emphasis"/>
          <w:highlight w:val="yellow"/>
        </w:rPr>
        <w:t>demoralized</w:t>
      </w:r>
      <w:r w:rsidRPr="00DA31A3">
        <w:t xml:space="preserve">. </w:t>
      </w:r>
      <w:r w:rsidRPr="001C02D9">
        <w:rPr>
          <w:rStyle w:val="StyleBoldUnderline"/>
        </w:rPr>
        <w:t>But</w:t>
      </w:r>
      <w:r w:rsidRPr="00DA31A3">
        <w:t xml:space="preserve"> this past year, </w:t>
      </w:r>
      <w:r w:rsidRPr="001C02D9">
        <w:rPr>
          <w:rStyle w:val="StyleBoldUnderline"/>
        </w:rPr>
        <w:t xml:space="preserve">so </w:t>
      </w:r>
      <w:r w:rsidRPr="00A671B4">
        <w:rPr>
          <w:rStyle w:val="StyleBoldUnderline"/>
          <w:highlight w:val="yellow"/>
        </w:rPr>
        <w:t>many people got involved</w:t>
      </w:r>
      <w:r w:rsidRPr="00DA31A3">
        <w:t>—either again or for the first time--</w:t>
      </w:r>
      <w:r w:rsidRPr="00A671B4">
        <w:rPr>
          <w:rStyle w:val="StyleBoldUnderline"/>
          <w:highlight w:val="yellow"/>
        </w:rPr>
        <w:t xml:space="preserve">they could form the core of the </w:t>
      </w:r>
      <w:r w:rsidRPr="00A671B4">
        <w:rPr>
          <w:rStyle w:val="Emphasis"/>
          <w:highlight w:val="yellow"/>
        </w:rPr>
        <w:t>largest American peace and justice movement in decades</w:t>
      </w:r>
      <w:r w:rsidRPr="001C02D9">
        <w:rPr>
          <w:rStyle w:val="StyleBoldUnderline"/>
        </w:rPr>
        <w:t xml:space="preserve">. </w:t>
      </w:r>
    </w:p>
    <w:p w:rsidR="007623F9" w:rsidRPr="00DA31A3" w:rsidRDefault="007623F9" w:rsidP="007623F9">
      <w:r w:rsidRPr="001C02D9">
        <w:rPr>
          <w:rStyle w:val="StyleBoldUnderline"/>
        </w:rPr>
        <w:t> Powerful journeys can emerge out of bleak times</w:t>
      </w:r>
      <w:r w:rsidRPr="00DA31A3">
        <w:t xml:space="preserve">. The first local NAACP meeting attended by Rosa Parks, a dozen years before her stand on the Montgomery bus, addressed one of America’s own buried legacies of terror, the persistence of lynching. </w:t>
      </w:r>
      <w:r w:rsidRPr="001C02D9">
        <w:rPr>
          <w:rStyle w:val="StyleBoldUnderline"/>
        </w:rPr>
        <w:t>We also never know what some of those just coming into involvement may end up accomplishing.</w:t>
      </w:r>
      <w:r w:rsidRPr="00DA31A3">
        <w:t xml:space="preserve"> In the early 1960s, a friend of mine named Lisa took two of her kids to a Washington, DC, vigil in front of the White House, protesting nuclear testing. The vigil was small, a hundred women at most. Rain poured down. The women felt frustrated and powerless. A few years later, the movement against testing had grown dramatically, and Lisa attended a major march. Benjamin Spock, the famous baby doctor, spoke. He described how he'd come to take a stand, which because of his stature had influenced thousands, and would continue to after his early opposition to the Vietnam War. Spock talked briefly about the issues, </w:t>
      </w:r>
      <w:proofErr w:type="gramStart"/>
      <w:r w:rsidRPr="00DA31A3">
        <w:t>then</w:t>
      </w:r>
      <w:proofErr w:type="gramEnd"/>
      <w:r w:rsidRPr="00DA31A3">
        <w:t xml:space="preserve"> mentioned being in DC a few years before and seeing a small group of women marching, with their kids, in the pouring rain. "I thought that if those women were out there," he said, "their cause must be really important." As he described the scene and setting, and how much he was moved, Lisa realized that Spock was referring to her soggy group.</w:t>
      </w:r>
    </w:p>
    <w:p w:rsidR="007623F9" w:rsidRPr="00387783" w:rsidRDefault="007623F9" w:rsidP="007623F9">
      <w:pPr>
        <w:rPr>
          <w:rStyle w:val="Emphasis"/>
        </w:rPr>
      </w:pPr>
      <w:r w:rsidRPr="00DA31A3">
        <w:t> </w:t>
      </w:r>
      <w:r w:rsidRPr="00387783">
        <w:rPr>
          <w:rStyle w:val="StyleBoldUnderline"/>
        </w:rPr>
        <w:t>The movements of this past year may well have brought into involvement the next Ben Spock, the next Rosa Parks, the next Martin Luther King</w:t>
      </w:r>
      <w:r w:rsidRPr="00DA31A3">
        <w:t xml:space="preserve">.  </w:t>
      </w:r>
      <w:r w:rsidRPr="00387783">
        <w:rPr>
          <w:rStyle w:val="StyleBoldUnderline"/>
        </w:rPr>
        <w:t xml:space="preserve">But </w:t>
      </w:r>
      <w:r w:rsidRPr="00A671B4">
        <w:rPr>
          <w:rStyle w:val="StyleBoldUnderline"/>
          <w:highlight w:val="yellow"/>
        </w:rPr>
        <w:t xml:space="preserve">the tide of new citizen activists will matter </w:t>
      </w:r>
      <w:r w:rsidRPr="00A671B4">
        <w:rPr>
          <w:rStyle w:val="Emphasis"/>
          <w:highlight w:val="yellow"/>
        </w:rPr>
        <w:t>only</w:t>
      </w:r>
      <w:r w:rsidRPr="00A671B4">
        <w:rPr>
          <w:rStyle w:val="StyleBoldUnderline"/>
          <w:highlight w:val="yellow"/>
        </w:rPr>
        <w:t xml:space="preserve"> if we can find ways to </w:t>
      </w:r>
      <w:r w:rsidRPr="00A671B4">
        <w:rPr>
          <w:rStyle w:val="Emphasis"/>
          <w:highlight w:val="yellow"/>
        </w:rPr>
        <w:t>re-involve them</w:t>
      </w:r>
      <w:r w:rsidRPr="00387783">
        <w:rPr>
          <w:rStyle w:val="Emphasis"/>
        </w:rPr>
        <w:t>.</w:t>
      </w:r>
      <w:r w:rsidRPr="00DA31A3">
        <w:t xml:space="preserve"> </w:t>
      </w:r>
      <w:r w:rsidRPr="00387783">
        <w:rPr>
          <w:rStyle w:val="StyleBoldUnderline"/>
        </w:rPr>
        <w:t xml:space="preserve">A </w:t>
      </w:r>
      <w:r w:rsidRPr="00387783">
        <w:rPr>
          <w:rStyle w:val="Emphasis"/>
        </w:rPr>
        <w:t>prime</w:t>
      </w:r>
      <w:r w:rsidRPr="00387783">
        <w:rPr>
          <w:rStyle w:val="StyleBoldUnderline"/>
        </w:rPr>
        <w:t xml:space="preserve"> </w:t>
      </w:r>
      <w:r w:rsidRPr="00387783">
        <w:rPr>
          <w:rStyle w:val="Emphasis"/>
        </w:rPr>
        <w:t>task</w:t>
      </w:r>
      <w:r w:rsidRPr="00DA31A3">
        <w:t xml:space="preserve">, therefore, </w:t>
      </w:r>
      <w:r w:rsidRPr="00387783">
        <w:rPr>
          <w:rStyle w:val="StyleBoldUnderline"/>
        </w:rPr>
        <w:t>has to be connecting with those people who participated at the periphery of the movement but melted away when the war began</w:t>
      </w:r>
      <w:r w:rsidRPr="00DA31A3">
        <w:t xml:space="preserve">: the neighbor who displayed a peace sign; the co-worker who went to a </w:t>
      </w:r>
      <w:proofErr w:type="gramStart"/>
      <w:r w:rsidRPr="00DA31A3">
        <w:t>march</w:t>
      </w:r>
      <w:proofErr w:type="gramEnd"/>
      <w:r w:rsidRPr="00DA31A3">
        <w:t xml:space="preserve"> or candle-light vigil; the friend who raised hesitations. We </w:t>
      </w:r>
      <w:r w:rsidRPr="00387783">
        <w:rPr>
          <w:rStyle w:val="StyleBoldUnderline"/>
        </w:rPr>
        <w:t xml:space="preserve">need to </w:t>
      </w:r>
      <w:r w:rsidRPr="00387783">
        <w:rPr>
          <w:rStyle w:val="Emphasis"/>
        </w:rPr>
        <w:t>validate</w:t>
      </w:r>
      <w:r w:rsidRPr="00387783">
        <w:rPr>
          <w:rStyle w:val="StyleBoldUnderline"/>
        </w:rPr>
        <w:t xml:space="preserve"> their impulse to participate to begin with, </w:t>
      </w:r>
      <w:r w:rsidRPr="00387783">
        <w:rPr>
          <w:rStyle w:val="Emphasis"/>
        </w:rPr>
        <w:t>listen</w:t>
      </w:r>
      <w:r w:rsidRPr="00387783">
        <w:rPr>
          <w:rStyle w:val="StyleBoldUnderline"/>
        </w:rPr>
        <w:t xml:space="preserve"> to their concerns, </w:t>
      </w:r>
      <w:proofErr w:type="gramStart"/>
      <w:r w:rsidRPr="00387783">
        <w:rPr>
          <w:rStyle w:val="StyleBoldUnderline"/>
        </w:rPr>
        <w:t>refer</w:t>
      </w:r>
      <w:proofErr w:type="gramEnd"/>
      <w:r w:rsidRPr="00387783">
        <w:rPr>
          <w:rStyle w:val="StyleBoldUnderline"/>
        </w:rPr>
        <w:t xml:space="preserve"> them to groups that are acting</w:t>
      </w:r>
      <w:r w:rsidRPr="00DA31A3">
        <w:t xml:space="preserve">. </w:t>
      </w:r>
      <w:r w:rsidRPr="00387783">
        <w:rPr>
          <w:rStyle w:val="StyleBoldUnderline"/>
        </w:rPr>
        <w:t>We need to give them ways to reclaim their voice, and begin reaching out again in their communities</w:t>
      </w:r>
      <w:r w:rsidRPr="00DA31A3">
        <w:t xml:space="preserve">. Just </w:t>
      </w:r>
      <w:r w:rsidRPr="00A671B4">
        <w:rPr>
          <w:rStyle w:val="StyleBoldUnderline"/>
          <w:highlight w:val="yellow"/>
        </w:rPr>
        <w:t>the process of working to raise issues together will help us recover some of our sense of pow</w:t>
      </w:r>
      <w:r w:rsidRPr="00387783">
        <w:rPr>
          <w:rStyle w:val="StyleBoldUnderline"/>
        </w:rPr>
        <w:t>er</w:t>
      </w:r>
      <w:r w:rsidRPr="00DA31A3">
        <w:t xml:space="preserve">, because </w:t>
      </w:r>
      <w:r w:rsidRPr="00A671B4">
        <w:rPr>
          <w:rStyle w:val="Emphasis"/>
          <w:highlight w:val="yellow"/>
        </w:rPr>
        <w:t>nothing is more depressing than watching the bad news in withdrawal and silence</w:t>
      </w:r>
      <w:r w:rsidRPr="00387783">
        <w:rPr>
          <w:rStyle w:val="Emphasis"/>
        </w:rPr>
        <w:t xml:space="preserve">.  </w:t>
      </w:r>
    </w:p>
    <w:p w:rsidR="007623F9" w:rsidRPr="00341DFE" w:rsidRDefault="007623F9" w:rsidP="007623F9">
      <w:pPr>
        <w:rPr>
          <w:rStyle w:val="StyleBoldUnderline"/>
        </w:rPr>
      </w:pPr>
      <w:r w:rsidRPr="00DA31A3">
        <w:t> </w:t>
      </w:r>
      <w:r w:rsidRPr="00387783">
        <w:rPr>
          <w:rStyle w:val="StyleBoldUnderline"/>
        </w:rPr>
        <w:t>We have powerful potential allies institutionally as well as individually</w:t>
      </w:r>
      <w:r w:rsidRPr="00DA31A3">
        <w:t xml:space="preserve">. The recent movement brought together key organizations and voices of conscience in ways that didn’t remotely occur even at the height of the opposition to the Vietnam War. The Win </w:t>
      </w:r>
      <w:proofErr w:type="gramStart"/>
      <w:r w:rsidRPr="00DA31A3">
        <w:t>Without</w:t>
      </w:r>
      <w:proofErr w:type="gramEnd"/>
      <w:r w:rsidRPr="00DA31A3">
        <w:t xml:space="preserve"> War coalition joined </w:t>
      </w:r>
      <w:r w:rsidRPr="00341DFE">
        <w:rPr>
          <w:rStyle w:val="StyleBoldUnderline"/>
        </w:rPr>
        <w:t xml:space="preserve">the National Council of Churches, the Sierra Club, the NAACP, the National Organization for Women, national peace groups, major union leaders, and </w:t>
      </w:r>
      <w:proofErr w:type="spellStart"/>
      <w:r w:rsidRPr="00341DFE">
        <w:rPr>
          <w:rStyle w:val="StyleBoldUnderline"/>
        </w:rPr>
        <w:t>cyberactivists</w:t>
      </w:r>
      <w:proofErr w:type="spellEnd"/>
      <w:r w:rsidRPr="00341DFE">
        <w:rPr>
          <w:rStyle w:val="StyleBoldUnderline"/>
        </w:rPr>
        <w:t xml:space="preserve"> l</w:t>
      </w:r>
      <w:r w:rsidRPr="00DA31A3">
        <w:t xml:space="preserve">ike </w:t>
      </w:r>
      <w:hyperlink r:id="rId11" w:history="1">
        <w:r w:rsidRPr="00DA31A3">
          <w:rPr>
            <w:rStyle w:val="Hyperlink"/>
          </w:rPr>
          <w:t>www.moveon.org</w:t>
        </w:r>
      </w:hyperlink>
      <w:r w:rsidRPr="00DA31A3">
        <w:t xml:space="preserve"> and Working Assets. We saw strong peace statements from </w:t>
      </w:r>
      <w:r w:rsidRPr="00341DFE">
        <w:rPr>
          <w:rStyle w:val="StyleBoldUnderline"/>
        </w:rPr>
        <w:t>every major Catholic leader</w:t>
      </w:r>
      <w:r w:rsidRPr="00DA31A3">
        <w:t xml:space="preserve"> and the heads of </w:t>
      </w:r>
      <w:r w:rsidRPr="00341DFE">
        <w:rPr>
          <w:rStyle w:val="StyleBoldUnderline"/>
        </w:rPr>
        <w:t>every major mainline Protestant denomination except the Southern Baptists</w:t>
      </w:r>
      <w:r w:rsidRPr="00DA31A3">
        <w:t xml:space="preserve">. </w:t>
      </w:r>
      <w:r w:rsidRPr="00341DFE">
        <w:rPr>
          <w:rStyle w:val="StyleBoldUnderline"/>
        </w:rPr>
        <w:t>ACLU memberships have soared</w:t>
      </w:r>
      <w:r w:rsidRPr="00DA31A3">
        <w:t xml:space="preserve"> in the wake of the Patriot Act’s gross invasion of the most basic elements of privacy. If these institutions and institutional leaders can keep working together, they can offer powerful ways to create a common voice. </w:t>
      </w:r>
      <w:r w:rsidRPr="00A671B4">
        <w:rPr>
          <w:rStyle w:val="StyleBoldUnderline"/>
        </w:rPr>
        <w:t xml:space="preserve">Add in a continuing global peace movement, and we have a </w:t>
      </w:r>
      <w:r w:rsidRPr="00A671B4">
        <w:rPr>
          <w:rStyle w:val="Emphasis"/>
        </w:rPr>
        <w:t>powerful</w:t>
      </w:r>
      <w:r w:rsidRPr="00A671B4">
        <w:rPr>
          <w:rStyle w:val="StyleBoldUnderline"/>
        </w:rPr>
        <w:t xml:space="preserve"> </w:t>
      </w:r>
      <w:r w:rsidRPr="00A671B4">
        <w:rPr>
          <w:rStyle w:val="Emphasis"/>
        </w:rPr>
        <w:t>base</w:t>
      </w:r>
      <w:r w:rsidRPr="00A671B4">
        <w:rPr>
          <w:rStyle w:val="StyleBoldUnderline"/>
        </w:rPr>
        <w:t xml:space="preserve"> for change.</w:t>
      </w:r>
    </w:p>
    <w:p w:rsidR="007623F9" w:rsidRPr="00DA31A3" w:rsidRDefault="007623F9" w:rsidP="007623F9">
      <w:r w:rsidRPr="00DA31A3">
        <w:t xml:space="preserve"> Making progress on any of these issues will be vastly easier, of course, if we can get George Bush out of office. Many peace, justice, and environmental activists are already shifting gears to begin working toward this end. Many are backing the more progressive Democratic candidates, like Howard Dean and Dennis Kucinich. Some are supporting other contenders, like Richard Gephardt and John Kerry. (Though Gephardt’s support of the war and Kerry’s waffling hardly make this an easy task, either would be far better than Bush in a dozen key ways if they got in.) Others are focusing on registering disengaged voters, and on beginning anew to talk about issues buried beneath Bush’s media whitewashing. </w:t>
      </w:r>
    </w:p>
    <w:p w:rsidR="007623F9" w:rsidRPr="00DA31A3" w:rsidRDefault="007623F9" w:rsidP="007623F9">
      <w:r w:rsidRPr="00DA31A3">
        <w:t xml:space="preserve"> At some point we’ll be left with no choice but to back the last Democratic standing, or tacitly help Bush get reelected. No matter </w:t>
      </w:r>
      <w:proofErr w:type="gramStart"/>
      <w:r w:rsidRPr="00DA31A3">
        <w:t>who</w:t>
      </w:r>
      <w:proofErr w:type="gramEnd"/>
      <w:r w:rsidRPr="00DA31A3">
        <w:t xml:space="preserve"> the Democratic nominee is in 2004, the Republican agenda is ruthless and regressive enough, and the Bush electoral machine so efficient, that we can’t afford Green Party diversions. We have to be united in voting, helping get out the vote, and doing whatever we can.  But between now and </w:t>
      </w:r>
      <w:r w:rsidRPr="00DA31A3">
        <w:lastRenderedPageBreak/>
        <w:t xml:space="preserve">November 2004, it will be our energies that do or don’t build both the grassroots movement that can hold Bush accountable for his actions and the political context that can give us a chance to defeat him. </w:t>
      </w:r>
    </w:p>
    <w:p w:rsidR="007623F9" w:rsidRPr="00DA31A3" w:rsidRDefault="007623F9" w:rsidP="007623F9">
      <w:r w:rsidRPr="00DA31A3">
        <w:t> </w:t>
      </w:r>
      <w:r w:rsidRPr="00341DFE">
        <w:rPr>
          <w:rStyle w:val="StyleBoldUnderline"/>
        </w:rPr>
        <w:t>We live</w:t>
      </w:r>
      <w:r w:rsidRPr="00DA31A3">
        <w:t xml:space="preserve">, alas, </w:t>
      </w:r>
      <w:r w:rsidRPr="00341DFE">
        <w:rPr>
          <w:rStyle w:val="StyleBoldUnderline"/>
        </w:rPr>
        <w:t>in a time of lies. If we stay silent, they build up like mud piling in front of a door</w:t>
      </w:r>
      <w:r w:rsidRPr="00DA31A3">
        <w:t xml:space="preserve">. </w:t>
      </w:r>
      <w:r w:rsidRPr="00341DFE">
        <w:rPr>
          <w:rStyle w:val="StyleBoldUnderline"/>
        </w:rPr>
        <w:t xml:space="preserve">The deeper the mud, the </w:t>
      </w:r>
      <w:r w:rsidRPr="00341DFE">
        <w:rPr>
          <w:rStyle w:val="Emphasis"/>
        </w:rPr>
        <w:t>harder</w:t>
      </w:r>
      <w:r w:rsidRPr="00341DFE">
        <w:rPr>
          <w:rStyle w:val="StyleBoldUnderline"/>
        </w:rPr>
        <w:t xml:space="preserve"> it is to dig out from it</w:t>
      </w:r>
      <w:r w:rsidRPr="00DA31A3">
        <w:t xml:space="preserve">. So we need to find ways to </w:t>
      </w:r>
    </w:p>
    <w:p w:rsidR="007623F9" w:rsidRPr="00DA31A3" w:rsidRDefault="007623F9" w:rsidP="007623F9">
      <w:proofErr w:type="gramStart"/>
      <w:r w:rsidRPr="00DA31A3">
        <w:t>help</w:t>
      </w:r>
      <w:proofErr w:type="gramEnd"/>
      <w:r w:rsidRPr="00DA31A3">
        <w:t xml:space="preserve"> our fellow citizens recognize how little this administration has ever cared about democracy, and how much about its own power. And how that power makes both individuals and communities expendable, whether American troops deployed in the Gulf, Iraqi civilians killed by our bombs, or ordinary citizens living in communities seeing cuts in every institution that serves the poor and vulnerable—and even the middle class, as teachers get laid off from all but the most affluent public schools. </w:t>
      </w:r>
      <w:r w:rsidRPr="00A671B4">
        <w:rPr>
          <w:rStyle w:val="StyleBoldUnderline"/>
          <w:highlight w:val="yellow"/>
        </w:rPr>
        <w:t>We need to start</w:t>
      </w:r>
      <w:r w:rsidRPr="007650D3">
        <w:rPr>
          <w:rStyle w:val="StyleBoldUnderline"/>
        </w:rPr>
        <w:t xml:space="preserve"> local </w:t>
      </w:r>
      <w:r w:rsidRPr="00A671B4">
        <w:rPr>
          <w:rStyle w:val="StyleBoldUnderline"/>
          <w:highlight w:val="yellow"/>
        </w:rPr>
        <w:t>dialogues</w:t>
      </w:r>
      <w:r w:rsidRPr="007650D3">
        <w:rPr>
          <w:rStyle w:val="StyleBoldUnderline"/>
        </w:rPr>
        <w:t xml:space="preserve"> </w:t>
      </w:r>
      <w:r w:rsidRPr="00A671B4">
        <w:rPr>
          <w:rStyle w:val="StyleBoldUnderline"/>
          <w:highlight w:val="yellow"/>
        </w:rPr>
        <w:t>about our choices</w:t>
      </w:r>
      <w:r w:rsidRPr="007650D3">
        <w:rPr>
          <w:rStyle w:val="StyleBoldUnderline"/>
        </w:rPr>
        <w:t xml:space="preserve"> and priorities</w:t>
      </w:r>
      <w:r w:rsidRPr="00DA31A3">
        <w:t xml:space="preserve">, who wins and who loses, </w:t>
      </w:r>
      <w:r w:rsidRPr="00A671B4">
        <w:rPr>
          <w:rStyle w:val="StyleBoldUnderline"/>
          <w:highlight w:val="yellow"/>
        </w:rPr>
        <w:t>and the long-term implications of</w:t>
      </w:r>
      <w:r w:rsidRPr="00DA31A3">
        <w:t xml:space="preserve"> everything from waging preemptive </w:t>
      </w:r>
      <w:r w:rsidRPr="00A671B4">
        <w:rPr>
          <w:rStyle w:val="StyleBoldUnderline"/>
          <w:highlight w:val="yellow"/>
        </w:rPr>
        <w:t>war</w:t>
      </w:r>
      <w:r w:rsidRPr="00DA31A3">
        <w:t>, to ignoring global warming, to transferring unprecedented amounts of money from the poorest to the wealthiest</w:t>
      </w:r>
      <w:r w:rsidRPr="007650D3">
        <w:rPr>
          <w:rStyle w:val="StyleBoldUnderline"/>
        </w:rPr>
        <w:t xml:space="preserve">.  </w:t>
      </w:r>
      <w:r w:rsidRPr="00A671B4">
        <w:rPr>
          <w:rStyle w:val="StyleBoldUnderline"/>
          <w:highlight w:val="yellow"/>
        </w:rPr>
        <w:t xml:space="preserve">We have to start those dialogues </w:t>
      </w:r>
      <w:r w:rsidRPr="00A671B4">
        <w:rPr>
          <w:rStyle w:val="Emphasis"/>
          <w:highlight w:val="yellow"/>
        </w:rPr>
        <w:t>now</w:t>
      </w:r>
      <w:r w:rsidRPr="00A671B4">
        <w:rPr>
          <w:rStyle w:val="StyleBoldUnderline"/>
          <w:highlight w:val="yellow"/>
        </w:rPr>
        <w:t xml:space="preserve"> and </w:t>
      </w:r>
      <w:r w:rsidRPr="00A671B4">
        <w:rPr>
          <w:rStyle w:val="Emphasis"/>
          <w:highlight w:val="yellow"/>
        </w:rPr>
        <w:t>with people who don’t necessarily agree with us</w:t>
      </w:r>
      <w:r w:rsidRPr="00DA31A3">
        <w:t xml:space="preserve">. </w:t>
      </w:r>
      <w:r w:rsidRPr="007650D3">
        <w:rPr>
          <w:rStyle w:val="StyleBoldUnderline"/>
        </w:rPr>
        <w:t xml:space="preserve">We need to give our fellow citizens the </w:t>
      </w:r>
      <w:r w:rsidRPr="007650D3">
        <w:rPr>
          <w:rStyle w:val="Emphasis"/>
        </w:rPr>
        <w:t>courage</w:t>
      </w:r>
      <w:r w:rsidRPr="00DA31A3">
        <w:t xml:space="preserve"> not to just duck and cover when told they’ve no right to speak out, and stand by those who are attacked. </w:t>
      </w:r>
    </w:p>
    <w:p w:rsidR="007623F9" w:rsidRPr="00405FE1" w:rsidRDefault="007623F9" w:rsidP="007623F9">
      <w:pPr>
        <w:rPr>
          <w:rStyle w:val="StyleBoldUnderline"/>
        </w:rPr>
      </w:pPr>
      <w:r w:rsidRPr="00DA31A3">
        <w:t xml:space="preserve"> Finally, </w:t>
      </w:r>
      <w:r w:rsidRPr="00A671B4">
        <w:rPr>
          <w:rStyle w:val="StyleBoldUnderline"/>
          <w:highlight w:val="yellow"/>
        </w:rPr>
        <w:t xml:space="preserve">we need to </w:t>
      </w:r>
      <w:r w:rsidRPr="00A671B4">
        <w:rPr>
          <w:rStyle w:val="Emphasis"/>
          <w:highlight w:val="yellow"/>
        </w:rPr>
        <w:t>persist</w:t>
      </w:r>
      <w:r w:rsidRPr="007650D3">
        <w:rPr>
          <w:rStyle w:val="StyleBoldUnderline"/>
        </w:rPr>
        <w:t>. The roots</w:t>
      </w:r>
      <w:r w:rsidRPr="00DA31A3">
        <w:t xml:space="preserve"> </w:t>
      </w:r>
      <w:r w:rsidRPr="007650D3">
        <w:rPr>
          <w:rStyle w:val="StyleBoldUnderline"/>
        </w:rPr>
        <w:t>of</w:t>
      </w:r>
      <w:r w:rsidRPr="00DA31A3">
        <w:t xml:space="preserve"> the Iraq </w:t>
      </w:r>
      <w:r w:rsidRPr="007650D3">
        <w:rPr>
          <w:rStyle w:val="StyleBoldUnderline"/>
        </w:rPr>
        <w:t>war go back decades</w:t>
      </w:r>
      <w:r w:rsidRPr="00DA31A3">
        <w:t xml:space="preserve">, from the “Southern Strategy” that handed the Republicans so much political power to the US role in bringing Saddam Hussein and his Baathist party to power to begin with. </w:t>
      </w:r>
      <w:r w:rsidRPr="007650D3">
        <w:rPr>
          <w:rStyle w:val="StyleBoldUnderline"/>
        </w:rPr>
        <w:t>These roots won’t be instantly untangled</w:t>
      </w:r>
      <w:r w:rsidRPr="00DA31A3">
        <w:t xml:space="preserve">. If we look just at the past few months, we didn’t win what we hoped.  We didn’t stop the war.  But </w:t>
      </w:r>
      <w:r w:rsidRPr="007650D3">
        <w:rPr>
          <w:rStyle w:val="StyleBoldUnderline"/>
        </w:rPr>
        <w:t>we were never in it only to stop just a single war, but to redirect this country down paths that treat the world with respect.</w:t>
      </w:r>
      <w:r w:rsidRPr="00DA31A3">
        <w:t xml:space="preserve"> Immediately, we need to do whatever we can between now and November of 2004 to elect a different president. But we also have to be in this for the long haul. </w:t>
      </w:r>
      <w:r w:rsidRPr="00A671B4">
        <w:rPr>
          <w:rStyle w:val="StyleBoldUnderline"/>
          <w:highlight w:val="yellow"/>
        </w:rPr>
        <w:t>If we act with enough courage, and persevere long enough in raising the real and difficult issues, the turnings of history may surprise us</w:t>
      </w:r>
      <w:r w:rsidRPr="00405FE1">
        <w:rPr>
          <w:rStyle w:val="StyleBoldUnderline"/>
        </w:rPr>
        <w:t xml:space="preserve"> in powerful and hopeful ways.</w:t>
      </w:r>
      <w:r w:rsidRPr="00DA31A3">
        <w:t xml:space="preserve"> Despite the Bush administration’s insistence to the contrary, </w:t>
      </w:r>
      <w:r w:rsidRPr="00405FE1">
        <w:rPr>
          <w:rStyle w:val="StyleBoldUnderline"/>
        </w:rPr>
        <w:t>we are far from alone in this task.</w:t>
      </w:r>
    </w:p>
    <w:p w:rsidR="007623F9" w:rsidRDefault="007623F9" w:rsidP="007623F9"/>
    <w:p w:rsidR="007623F9" w:rsidRPr="00FC3313" w:rsidRDefault="007623F9" w:rsidP="007623F9"/>
    <w:p w:rsidR="007623F9" w:rsidRDefault="007623F9" w:rsidP="007623F9">
      <w:pPr>
        <w:pStyle w:val="Heading3"/>
      </w:pPr>
      <w:r>
        <w:lastRenderedPageBreak/>
        <w:t>T authority</w:t>
      </w:r>
    </w:p>
    <w:p w:rsidR="007623F9" w:rsidRDefault="007623F9" w:rsidP="007623F9">
      <w:pPr>
        <w:pStyle w:val="Heading4"/>
      </w:pPr>
      <w:r>
        <w:t xml:space="preserve">WAR POWER refers to the power to wage a war and defend the nation – surrender obviously removes this </w:t>
      </w:r>
    </w:p>
    <w:p w:rsidR="007623F9" w:rsidRDefault="007623F9" w:rsidP="007623F9">
      <w:r w:rsidRPr="007E3DC7">
        <w:rPr>
          <w:rStyle w:val="StyleStyleBold12pt"/>
        </w:rPr>
        <w:t>BALLENTINE’S 10</w:t>
      </w:r>
      <w:r>
        <w:t xml:space="preserve"> [BALLENTINE'S LAW DICTIONARY, lexis]</w:t>
      </w:r>
    </w:p>
    <w:p w:rsidR="007623F9" w:rsidRDefault="007623F9" w:rsidP="007623F9"/>
    <w:p w:rsidR="007623F9" w:rsidRPr="000D52EA" w:rsidRDefault="007623F9" w:rsidP="007623F9">
      <w:pPr>
        <w:rPr>
          <w:sz w:val="16"/>
        </w:rPr>
      </w:pPr>
      <w:r w:rsidRPr="000D52EA">
        <w:rPr>
          <w:sz w:val="16"/>
        </w:rPr>
        <w:t>TERM: war power.</w:t>
      </w:r>
    </w:p>
    <w:p w:rsidR="007623F9" w:rsidRPr="000D52EA" w:rsidRDefault="007623F9" w:rsidP="007623F9">
      <w:pPr>
        <w:rPr>
          <w:sz w:val="16"/>
        </w:rPr>
      </w:pPr>
      <w:r w:rsidRPr="000D52EA">
        <w:rPr>
          <w:sz w:val="16"/>
        </w:rPr>
        <w:t xml:space="preserve">TEXT: 1. </w:t>
      </w:r>
      <w:proofErr w:type="gramStart"/>
      <w:r w:rsidRPr="00DE27C9">
        <w:rPr>
          <w:rStyle w:val="StyleBoldUnderline"/>
          <w:highlight w:val="yellow"/>
        </w:rPr>
        <w:t>The</w:t>
      </w:r>
      <w:proofErr w:type="gramEnd"/>
      <w:r w:rsidRPr="00DE27C9">
        <w:rPr>
          <w:rStyle w:val="StyleBoldUnderline"/>
          <w:highlight w:val="yellow"/>
        </w:rPr>
        <w:t xml:space="preserve"> power of the government</w:t>
      </w:r>
      <w:r w:rsidRPr="000D52EA">
        <w:rPr>
          <w:sz w:val="16"/>
        </w:rPr>
        <w:t xml:space="preserve"> of the United States </w:t>
      </w:r>
      <w:r w:rsidRPr="00DE27C9">
        <w:rPr>
          <w:rStyle w:val="StyleBoldUnderline"/>
          <w:highlight w:val="yellow"/>
        </w:rPr>
        <w:t>to wage war</w:t>
      </w:r>
      <w:r w:rsidRPr="00605746">
        <w:rPr>
          <w:rStyle w:val="StyleBoldUnderline"/>
        </w:rPr>
        <w:t xml:space="preserve"> to the point of success</w:t>
      </w:r>
      <w:r w:rsidRPr="000D52EA">
        <w:rPr>
          <w:sz w:val="16"/>
        </w:rPr>
        <w:t>, that is the overcoming of the enemy.</w:t>
      </w:r>
    </w:p>
    <w:p w:rsidR="007623F9" w:rsidRPr="000D52EA" w:rsidRDefault="007623F9" w:rsidP="007623F9">
      <w:pPr>
        <w:rPr>
          <w:sz w:val="16"/>
        </w:rPr>
      </w:pPr>
      <w:r w:rsidRPr="000D52EA">
        <w:rPr>
          <w:sz w:val="16"/>
        </w:rPr>
        <w:t xml:space="preserve"> 2. The national defense is an absolute necessity of our existence. </w:t>
      </w:r>
      <w:r w:rsidRPr="00DE27C9">
        <w:rPr>
          <w:rStyle w:val="StyleBoldUnderline"/>
          <w:highlight w:val="yellow"/>
        </w:rPr>
        <w:t>The people</w:t>
      </w:r>
      <w:r w:rsidRPr="000D52EA">
        <w:rPr>
          <w:sz w:val="16"/>
        </w:rPr>
        <w:t xml:space="preserve"> of the United States </w:t>
      </w:r>
      <w:r w:rsidRPr="000D52EA">
        <w:rPr>
          <w:rStyle w:val="StyleBoldUnderline"/>
        </w:rPr>
        <w:t>have</w:t>
      </w:r>
      <w:r w:rsidRPr="000D52EA">
        <w:rPr>
          <w:sz w:val="16"/>
        </w:rPr>
        <w:t xml:space="preserve"> prepared themselves for such a situation by </w:t>
      </w:r>
      <w:r w:rsidRPr="00DE27C9">
        <w:rPr>
          <w:rStyle w:val="StyleBoldUnderline"/>
          <w:highlight w:val="yellow"/>
        </w:rPr>
        <w:t>confidi</w:t>
      </w:r>
      <w:r w:rsidRPr="000D52EA">
        <w:rPr>
          <w:rStyle w:val="StyleBoldUnderline"/>
        </w:rPr>
        <w:t xml:space="preserve">ng </w:t>
      </w:r>
      <w:r w:rsidRPr="00DE27C9">
        <w:rPr>
          <w:rStyle w:val="StyleBoldUnderline"/>
          <w:highlight w:val="yellow"/>
        </w:rPr>
        <w:t>to Congress the power to declare war and</w:t>
      </w:r>
      <w:r w:rsidRPr="000D52EA">
        <w:rPr>
          <w:rStyle w:val="StyleBoldUnderline"/>
        </w:rPr>
        <w:t xml:space="preserve"> to </w:t>
      </w:r>
      <w:r w:rsidRPr="00DE27C9">
        <w:rPr>
          <w:rStyle w:val="StyleBoldUnderline"/>
          <w:highlight w:val="yellow"/>
        </w:rPr>
        <w:t>support</w:t>
      </w:r>
      <w:r w:rsidRPr="000D52EA">
        <w:rPr>
          <w:rStyle w:val="StyleBoldUnderline"/>
        </w:rPr>
        <w:t xml:space="preserve"> a</w:t>
      </w:r>
      <w:r w:rsidRPr="000D52EA">
        <w:rPr>
          <w:sz w:val="16"/>
        </w:rPr>
        <w:t xml:space="preserve">nd maintain </w:t>
      </w:r>
      <w:r w:rsidRPr="00DE27C9">
        <w:rPr>
          <w:rStyle w:val="StyleBoldUnderline"/>
          <w:highlight w:val="yellow"/>
        </w:rPr>
        <w:t>armies</w:t>
      </w:r>
      <w:r w:rsidRPr="000D52EA">
        <w:rPr>
          <w:rStyle w:val="StyleBoldUnderline"/>
        </w:rPr>
        <w:t xml:space="preserve"> for the national defense</w:t>
      </w:r>
      <w:r w:rsidRPr="000D52EA">
        <w:rPr>
          <w:sz w:val="16"/>
        </w:rPr>
        <w:t xml:space="preserve">. This is necessarily a master power, to be exercised without the hampering interference of anyone. The call of men to the colors is within, and necessarily within, the exercise of this power. To whom the call goes out, and who is to make an answering response are matters germane to, and indeed necessarily involved in, the exercise of the war-making power. Questions which necessarily arise, or may be expected to arise, must be determined in some way and by some tribunal. The </w:t>
      </w:r>
      <w:proofErr w:type="spellStart"/>
      <w:r w:rsidRPr="000D52EA">
        <w:rPr>
          <w:sz w:val="16"/>
        </w:rPr>
        <w:t>warmaking</w:t>
      </w:r>
      <w:proofErr w:type="spellEnd"/>
      <w:r w:rsidRPr="000D52EA">
        <w:rPr>
          <w:sz w:val="16"/>
        </w:rPr>
        <w:t xml:space="preserve"> power may therefore provide the required system and constitute the needed tribunals.</w:t>
      </w:r>
    </w:p>
    <w:p w:rsidR="007623F9" w:rsidRDefault="007623F9" w:rsidP="007623F9">
      <w:pPr>
        <w:pStyle w:val="Heading4"/>
      </w:pPr>
      <w:r>
        <w:t>We = stat restriction</w:t>
      </w:r>
    </w:p>
    <w:p w:rsidR="007623F9" w:rsidRPr="005B28BD" w:rsidRDefault="007623F9" w:rsidP="007623F9">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7623F9" w:rsidRDefault="007623F9" w:rsidP="007623F9"/>
    <w:p w:rsidR="007623F9" w:rsidRPr="00C81CC6" w:rsidRDefault="007623F9" w:rsidP="007623F9">
      <w:pPr>
        <w:rPr>
          <w:sz w:val="16"/>
        </w:rPr>
      </w:pPr>
      <w:r w:rsidRPr="00B2351F">
        <w:rPr>
          <w:sz w:val="16"/>
        </w:rPr>
        <w:t xml:space="preserve">In addition to direct statutory overrides, </w:t>
      </w:r>
      <w:r w:rsidRPr="00C81CC6">
        <w:rPr>
          <w:rStyle w:val="StyleBoldUnderline"/>
        </w:rPr>
        <w:t xml:space="preserve">there are a variety of statutory and </w:t>
      </w:r>
      <w:proofErr w:type="spellStart"/>
      <w:r w:rsidRPr="00C81CC6">
        <w:rPr>
          <w:rStyle w:val="StyleBoldUnderline"/>
        </w:rPr>
        <w:t>nonstatutory</w:t>
      </w:r>
      <w:proofErr w:type="spellEnd"/>
      <w:r w:rsidRPr="00C81CC6">
        <w:rPr>
          <w:rStyle w:val="StyleBoldUnderline"/>
        </w:rPr>
        <w:t xml:space="preserve"> techniques</w:t>
      </w:r>
      <w:r w:rsidRPr="00C81CC6">
        <w:rPr>
          <w:sz w:val="16"/>
        </w:rPr>
        <w:t xml:space="preserve"> that have the effect of overturning rules, that prevent their </w:t>
      </w:r>
      <w:proofErr w:type="gramStart"/>
      <w:r w:rsidRPr="00C81CC6">
        <w:rPr>
          <w:sz w:val="16"/>
        </w:rPr>
        <w:t>enforcement,</w:t>
      </w:r>
      <w:proofErr w:type="gramEnd"/>
      <w:r w:rsidRPr="00C81CC6">
        <w:rPr>
          <w:sz w:val="16"/>
        </w:rPr>
        <w:t xml:space="preserve"> or that seriously impede or even preempt the promulgation of projected rules. For instance, </w:t>
      </w:r>
      <w:r w:rsidRPr="00C81CC6">
        <w:rPr>
          <w:rStyle w:val="StyleBoldUnderline"/>
        </w:rPr>
        <w:t>a statute may alter the jurisdiction</w:t>
      </w:r>
      <w:r w:rsidRPr="00C81CC6">
        <w:rPr>
          <w:sz w:val="16"/>
        </w:rPr>
        <w:t xml:space="preserve"> of a regulatory agency </w:t>
      </w:r>
      <w:r w:rsidRPr="00C81CC6">
        <w:rPr>
          <w:rStyle w:val="StyleBoldUnderline"/>
        </w:rPr>
        <w:t>or extend</w:t>
      </w:r>
      <w:r w:rsidRPr="00C81CC6">
        <w:rPr>
          <w:sz w:val="16"/>
        </w:rPr>
        <w:t xml:space="preserve"> the exemptions to its </w:t>
      </w:r>
      <w:r w:rsidRPr="00C81CC6">
        <w:rPr>
          <w:rStyle w:val="StyleBoldUnderline"/>
        </w:rPr>
        <w:t>authority</w:t>
      </w:r>
      <w:r w:rsidRPr="00C81CC6">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7623F9" w:rsidRPr="00C81CC6" w:rsidRDefault="007623F9" w:rsidP="007623F9">
      <w:pPr>
        <w:rPr>
          <w:rStyle w:val="StyleBoldUnderline"/>
        </w:rPr>
      </w:pPr>
      <w:r w:rsidRPr="00C81CC6">
        <w:rPr>
          <w:rStyle w:val="StyleBoldUnderline"/>
        </w:rPr>
        <w:t>It is</w:t>
      </w:r>
      <w:r w:rsidRPr="00C81CC6">
        <w:rPr>
          <w:sz w:val="16"/>
        </w:rPr>
        <w:t xml:space="preserve"> also </w:t>
      </w:r>
      <w:r w:rsidRPr="00C81CC6">
        <w:rPr>
          <w:rStyle w:val="StyleBoldUnderline"/>
        </w:rPr>
        <w:t xml:space="preserve">valuable to examine </w:t>
      </w:r>
      <w:proofErr w:type="spellStart"/>
      <w:r w:rsidRPr="00C81CC6">
        <w:rPr>
          <w:rStyle w:val="Emphasis"/>
        </w:rPr>
        <w:t>nonstatutory</w:t>
      </w:r>
      <w:proofErr w:type="spellEnd"/>
      <w:r w:rsidRPr="00C81CC6">
        <w:rPr>
          <w:rStyle w:val="StyleBoldUnderline"/>
        </w:rPr>
        <w:t xml:space="preserve"> controls available to the Congress:</w:t>
      </w:r>
    </w:p>
    <w:p w:rsidR="007623F9" w:rsidRPr="00C81CC6" w:rsidRDefault="007623F9" w:rsidP="007623F9">
      <w:pPr>
        <w:rPr>
          <w:rStyle w:val="StyleBoldUnderline"/>
        </w:rPr>
      </w:pPr>
      <w:r w:rsidRPr="00C81CC6">
        <w:rPr>
          <w:rStyle w:val="StyleBoldUnderline"/>
        </w:rPr>
        <w:t xml:space="preserve">1. </w:t>
      </w:r>
      <w:proofErr w:type="gramStart"/>
      <w:r w:rsidRPr="00C81CC6">
        <w:rPr>
          <w:rStyle w:val="StyleBoldUnderline"/>
        </w:rPr>
        <w:t>legislative</w:t>
      </w:r>
      <w:proofErr w:type="gramEnd"/>
      <w:r w:rsidRPr="00C81CC6">
        <w:rPr>
          <w:rStyle w:val="StyleBoldUnderline"/>
        </w:rPr>
        <w:t>, oversight, investigative, and confirmation hearings;</w:t>
      </w:r>
    </w:p>
    <w:p w:rsidR="007623F9" w:rsidRPr="00C81CC6" w:rsidRDefault="007623F9" w:rsidP="007623F9">
      <w:pPr>
        <w:rPr>
          <w:sz w:val="16"/>
        </w:rPr>
      </w:pPr>
      <w:r w:rsidRPr="00C81CC6">
        <w:rPr>
          <w:rStyle w:val="StyleBoldUnderline"/>
        </w:rPr>
        <w:t xml:space="preserve">2. </w:t>
      </w:r>
      <w:proofErr w:type="gramStart"/>
      <w:r w:rsidRPr="00C81CC6">
        <w:rPr>
          <w:rStyle w:val="StyleBoldUnderline"/>
        </w:rPr>
        <w:t>establishment</w:t>
      </w:r>
      <w:proofErr w:type="gramEnd"/>
      <w:r w:rsidRPr="00C81CC6">
        <w:rPr>
          <w:rStyle w:val="StyleBoldUnderline"/>
        </w:rPr>
        <w:t xml:space="preserve"> of select committees</w:t>
      </w:r>
      <w:r w:rsidRPr="00C81CC6">
        <w:rPr>
          <w:sz w:val="16"/>
        </w:rPr>
        <w:t xml:space="preserve"> and specialized subcommittees </w:t>
      </w:r>
      <w:r w:rsidRPr="00C81CC6">
        <w:rPr>
          <w:rStyle w:val="StyleBoldUnderline"/>
        </w:rPr>
        <w:t xml:space="preserve">to oversee </w:t>
      </w:r>
      <w:r w:rsidRPr="00C81CC6">
        <w:rPr>
          <w:sz w:val="16"/>
        </w:rPr>
        <w:t xml:space="preserve">agency rulemaking and enforcement; </w:t>
      </w:r>
    </w:p>
    <w:p w:rsidR="007623F9" w:rsidRPr="00C81CC6" w:rsidRDefault="007623F9" w:rsidP="007623F9">
      <w:pPr>
        <w:rPr>
          <w:rStyle w:val="StyleBoldUnderline"/>
        </w:rPr>
      </w:pPr>
      <w:r w:rsidRPr="00C81CC6">
        <w:rPr>
          <w:rStyle w:val="StyleBoldUnderline"/>
        </w:rPr>
        <w:t xml:space="preserve">3. </w:t>
      </w:r>
      <w:proofErr w:type="gramStart"/>
      <w:r w:rsidRPr="00C81CC6">
        <w:rPr>
          <w:rStyle w:val="StyleBoldUnderline"/>
        </w:rPr>
        <w:t>directives</w:t>
      </w:r>
      <w:proofErr w:type="gramEnd"/>
      <w:r w:rsidRPr="00C81CC6">
        <w:rPr>
          <w:rStyle w:val="StyleBoldUnderline"/>
        </w:rPr>
        <w:t xml:space="preserve"> in committee reports</w:t>
      </w:r>
      <w:r w:rsidRPr="00C81CC6">
        <w:rPr>
          <w:sz w:val="16"/>
        </w:rPr>
        <w:t xml:space="preserve">, especially those accompanying legislation, authorizations, and appropriations, </w:t>
      </w:r>
      <w:r w:rsidRPr="00C81CC6">
        <w:rPr>
          <w:rStyle w:val="StyleBoldUnderline"/>
        </w:rPr>
        <w:t>regarding rules or their implementation;</w:t>
      </w:r>
    </w:p>
    <w:p w:rsidR="007623F9" w:rsidRPr="00C81CC6" w:rsidRDefault="007623F9" w:rsidP="007623F9">
      <w:pPr>
        <w:rPr>
          <w:sz w:val="16"/>
        </w:rPr>
      </w:pPr>
      <w:r w:rsidRPr="00C81CC6">
        <w:rPr>
          <w:rStyle w:val="StyleBoldUnderline"/>
        </w:rPr>
        <w:t>4. House and Senate floor statements</w:t>
      </w:r>
      <w:r w:rsidRPr="00C81CC6">
        <w:rPr>
          <w:sz w:val="16"/>
        </w:rPr>
        <w:t xml:space="preserve"> critical of proposed, projected, or ongoing administrative action; and</w:t>
      </w:r>
    </w:p>
    <w:p w:rsidR="007623F9" w:rsidRPr="00C81CC6" w:rsidRDefault="007623F9" w:rsidP="007623F9">
      <w:pPr>
        <w:rPr>
          <w:sz w:val="16"/>
        </w:rPr>
      </w:pPr>
      <w:r w:rsidRPr="00C81CC6">
        <w:rPr>
          <w:sz w:val="16"/>
        </w:rPr>
        <w:t>5</w:t>
      </w:r>
      <w:r w:rsidRPr="00C81CC6">
        <w:rPr>
          <w:rStyle w:val="StyleBoldUnderline"/>
        </w:rPr>
        <w:t xml:space="preserve">. </w:t>
      </w:r>
      <w:proofErr w:type="gramStart"/>
      <w:r w:rsidRPr="00C81CC6">
        <w:rPr>
          <w:rStyle w:val="StyleBoldUnderline"/>
        </w:rPr>
        <w:t>direct</w:t>
      </w:r>
      <w:proofErr w:type="gramEnd"/>
      <w:r w:rsidRPr="00C81CC6">
        <w:rPr>
          <w:rStyle w:val="StyleBoldUnderline"/>
        </w:rPr>
        <w:t xml:space="preserve"> contact</w:t>
      </w:r>
      <w:r w:rsidRPr="00C81CC6">
        <w:rPr>
          <w:sz w:val="16"/>
        </w:rPr>
        <w:t xml:space="preserve"> between a congressional office and the agency or office in question.</w:t>
      </w:r>
    </w:p>
    <w:p w:rsidR="007623F9" w:rsidRPr="00C81CC6" w:rsidRDefault="007623F9" w:rsidP="007623F9">
      <w:pPr>
        <w:rPr>
          <w:sz w:val="16"/>
        </w:rPr>
      </w:pPr>
      <w:r w:rsidRPr="00C81CC6">
        <w:rPr>
          <w:rStyle w:val="StyleBoldUnderline"/>
        </w:rPr>
        <w:t>Such mechanisms are all indirect influences; unlike statutory provisions</w:t>
      </w:r>
      <w:r w:rsidRPr="00C81CC6">
        <w:rPr>
          <w:sz w:val="16"/>
        </w:rPr>
        <w:t xml:space="preserve">, </w:t>
      </w:r>
      <w:r w:rsidRPr="00C81CC6">
        <w:rPr>
          <w:rStyle w:val="StyleBoldUnderline"/>
        </w:rPr>
        <w:t>they are neither self-enforcing nor legally binding</w:t>
      </w:r>
      <w:r w:rsidRPr="00C81CC6">
        <w:rPr>
          <w:sz w:val="16"/>
        </w:rPr>
        <w:t xml:space="preserve"> by themselves. Nonetheless, </w:t>
      </w:r>
      <w:proofErr w:type="spellStart"/>
      <w:r w:rsidRPr="00C81CC6">
        <w:rPr>
          <w:rStyle w:val="StyleBoldUnderline"/>
        </w:rPr>
        <w:t>nonstatutory</w:t>
      </w:r>
      <w:proofErr w:type="spellEnd"/>
      <w:r w:rsidRPr="00C81CC6">
        <w:rPr>
          <w:rStyle w:val="StyleBoldUnderline"/>
        </w:rPr>
        <w:t xml:space="preserve"> devices are more readily available and more easily effectuated </w:t>
      </w:r>
      <w:r w:rsidRPr="00C81CC6">
        <w:rPr>
          <w:sz w:val="16"/>
        </w:rPr>
        <w:t xml:space="preserve">than controls imposed by statute. And some observers have attributed substantial influence to </w:t>
      </w:r>
      <w:proofErr w:type="spellStart"/>
      <w:r w:rsidRPr="00C81CC6">
        <w:rPr>
          <w:sz w:val="16"/>
        </w:rPr>
        <w:t>nonstatutory</w:t>
      </w:r>
      <w:proofErr w:type="spellEnd"/>
      <w:r w:rsidRPr="00C81CC6">
        <w:rPr>
          <w:sz w:val="16"/>
        </w:rPr>
        <w:t xml:space="preserve"> controls in regulatory as well as other matters.3</w:t>
      </w:r>
    </w:p>
    <w:p w:rsidR="007623F9" w:rsidRPr="00B2351F" w:rsidRDefault="007623F9" w:rsidP="007623F9">
      <w:pPr>
        <w:rPr>
          <w:sz w:val="16"/>
        </w:rPr>
      </w:pPr>
      <w:r w:rsidRPr="00C81CC6">
        <w:rPr>
          <w:rStyle w:val="StyleBoldUnderline"/>
        </w:rPr>
        <w:t xml:space="preserve">It is </w:t>
      </w:r>
      <w:r w:rsidRPr="00C81CC6">
        <w:rPr>
          <w:rStyle w:val="Emphasis"/>
        </w:rPr>
        <w:t>impossible</w:t>
      </w:r>
      <w:r w:rsidRPr="00C81CC6">
        <w:rPr>
          <w:rStyle w:val="StyleBoldUnderline"/>
        </w:rPr>
        <w:t xml:space="preserve">, in a </w:t>
      </w:r>
      <w:r w:rsidRPr="00C81CC6">
        <w:rPr>
          <w:rStyle w:val="Emphasis"/>
        </w:rPr>
        <w:t>limited space</w:t>
      </w:r>
      <w:r w:rsidRPr="00C81CC6">
        <w:rPr>
          <w:rStyle w:val="StyleBoldUnderline"/>
        </w:rPr>
        <w:t xml:space="preserve">, to provide a comprehensive and exhaustive listing of congressional actions that override, have the effect of overturning, or prevent </w:t>
      </w:r>
      <w:r w:rsidRPr="00C81CC6">
        <w:rPr>
          <w:sz w:val="16"/>
        </w:rPr>
        <w:t xml:space="preserve">the promulgation of administrative rules. </w:t>
      </w:r>
      <w:r w:rsidRPr="00C81CC6">
        <w:rPr>
          <w:rStyle w:val="StyleBoldUnderline"/>
        </w:rPr>
        <w:t>Consequently, this</w:t>
      </w:r>
      <w:r w:rsidRPr="00C81CC6">
        <w:rPr>
          <w:sz w:val="16"/>
        </w:rPr>
        <w:t xml:space="preserve"> report </w:t>
      </w:r>
      <w:r w:rsidRPr="00C81CC6">
        <w:rPr>
          <w:rStyle w:val="Emphasis"/>
        </w:rPr>
        <w:t>concentrates</w:t>
      </w:r>
      <w:r w:rsidRPr="00C81CC6">
        <w:rPr>
          <w:rStyle w:val="StyleBoldUnderline"/>
        </w:rPr>
        <w:t xml:space="preserve"> upon the </w:t>
      </w:r>
      <w:r w:rsidRPr="00C81CC6">
        <w:rPr>
          <w:rStyle w:val="Emphasis"/>
        </w:rPr>
        <w:t>more direct statutory devices</w:t>
      </w:r>
      <w:r w:rsidRPr="00C81CC6">
        <w:rPr>
          <w:sz w:val="16"/>
          <w:szCs w:val="16"/>
        </w:rPr>
        <w:t xml:space="preserve">, </w:t>
      </w:r>
      <w:r w:rsidRPr="00C81CC6">
        <w:rPr>
          <w:sz w:val="16"/>
        </w:rPr>
        <w:t xml:space="preserve">although it also encompasses committee reports accompanying bills, the one </w:t>
      </w:r>
      <w:proofErr w:type="spellStart"/>
      <w:r w:rsidRPr="00C81CC6">
        <w:rPr>
          <w:sz w:val="16"/>
        </w:rPr>
        <w:t>nonstatutory</w:t>
      </w:r>
      <w:proofErr w:type="spellEnd"/>
      <w:r w:rsidRPr="00C81CC6">
        <w:rPr>
          <w:sz w:val="16"/>
        </w:rPr>
        <w:t xml:space="preserve"> instrument that is frequently</w:t>
      </w:r>
      <w:r w:rsidRPr="00B2351F">
        <w:rPr>
          <w:sz w:val="16"/>
        </w:rPr>
        <w:t xml:space="preserve">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7623F9" w:rsidRPr="00B2351F" w:rsidRDefault="007623F9" w:rsidP="007623F9">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7623F9" w:rsidRPr="00B2351F" w:rsidRDefault="007623F9" w:rsidP="007623F9">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7623F9" w:rsidRPr="00B2351F" w:rsidRDefault="007623F9" w:rsidP="007623F9">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7623F9" w:rsidRPr="00B2351F" w:rsidRDefault="007623F9" w:rsidP="007623F9">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7623F9" w:rsidRPr="005B28BD" w:rsidRDefault="007623F9" w:rsidP="007623F9">
      <w:pPr>
        <w:rPr>
          <w:sz w:val="16"/>
          <w:szCs w:val="16"/>
        </w:rPr>
      </w:pPr>
      <w:r w:rsidRPr="00B2351F">
        <w:rPr>
          <w:rStyle w:val="StyleBoldUnderline"/>
        </w:rPr>
        <w:lastRenderedPageBreak/>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7623F9" w:rsidRDefault="007623F9" w:rsidP="007623F9">
      <w:pPr>
        <w:pStyle w:val="Heading3"/>
        <w:rPr>
          <w:b w:val="0"/>
          <w:bCs w:val="0"/>
        </w:rPr>
      </w:pPr>
      <w:r>
        <w:rPr>
          <w:b w:val="0"/>
          <w:bCs w:val="0"/>
        </w:rPr>
        <w:lastRenderedPageBreak/>
        <w:t>2AC Terror DA (Generic)</w:t>
      </w:r>
    </w:p>
    <w:p w:rsidR="007623F9" w:rsidRDefault="007623F9" w:rsidP="007623F9"/>
    <w:p w:rsidR="007623F9" w:rsidRDefault="007623F9" w:rsidP="007623F9">
      <w:r>
        <w:t xml:space="preserve">U </w:t>
      </w:r>
      <w:proofErr w:type="spellStart"/>
      <w:proofErr w:type="gramStart"/>
      <w:r>
        <w:t>ev</w:t>
      </w:r>
      <w:proofErr w:type="spellEnd"/>
      <w:proofErr w:type="gramEnd"/>
      <w:r>
        <w:t xml:space="preserve"> </w:t>
      </w:r>
    </w:p>
    <w:p w:rsidR="007623F9" w:rsidRDefault="007623F9" w:rsidP="007623F9">
      <w:pPr>
        <w:rPr>
          <w:sz w:val="16"/>
        </w:rPr>
      </w:pPr>
      <w:r>
        <w:t>“</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C75433">
        <w:rPr>
          <w:rStyle w:val="StyleBoldUnderline"/>
          <w:highlight w:val="green"/>
        </w:rPr>
        <w:t xml:space="preserve">violent militants have never met their goal of carrying out a </w:t>
      </w:r>
      <w:r w:rsidRPr="0099400E">
        <w:rPr>
          <w:rStyle w:val="StyleBoldUnderline"/>
        </w:rPr>
        <w:t>biological, chemical</w:t>
      </w:r>
      <w:r w:rsidRPr="00C75433">
        <w:rPr>
          <w:rStyle w:val="StyleBoldUnderline"/>
          <w:highlight w:val="green"/>
        </w:rPr>
        <w:t xml:space="preserve">, nuclear </w:t>
      </w:r>
      <w:r w:rsidRPr="0099400E">
        <w:rPr>
          <w:rStyle w:val="StyleBoldUnderline"/>
        </w:rPr>
        <w:t xml:space="preserve">or radiological </w:t>
      </w:r>
      <w:r w:rsidRPr="00C75433">
        <w:rPr>
          <w:rStyle w:val="StyleBoldUnderline"/>
          <w:highlight w:val="green"/>
        </w:rPr>
        <w:t>attack</w:t>
      </w:r>
      <w:r w:rsidRPr="00091AB0">
        <w:rPr>
          <w:rStyle w:val="StyleBoldUnderline"/>
        </w:rPr>
        <w:t xml:space="preserve"> on the United States or another </w:t>
      </w:r>
      <w:r w:rsidRPr="0099400E">
        <w:rPr>
          <w:rStyle w:val="StyleBoldUnderline"/>
        </w:rPr>
        <w:t>nation</w:t>
      </w:r>
      <w:r>
        <w:rPr>
          <w:rStyle w:val="StyleBoldUnderline"/>
        </w:rPr>
        <w:t xml:space="preserve">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w:t>
      </w:r>
      <w:r>
        <w:rPr>
          <w:sz w:val="16"/>
        </w:rPr>
        <w:t>“</w:t>
      </w:r>
    </w:p>
    <w:p w:rsidR="007623F9" w:rsidRDefault="007623F9" w:rsidP="007623F9"/>
    <w:p w:rsidR="007623F9" w:rsidRPr="007623F9" w:rsidRDefault="007623F9" w:rsidP="007623F9">
      <w:pPr>
        <w:pStyle w:val="Heading4"/>
      </w:pPr>
      <w:r w:rsidRPr="007623F9">
        <w:t xml:space="preserve">Their repetition of terrorist threats reinforces stereotypes and leads to a fearful, securitized, </w:t>
      </w:r>
      <w:proofErr w:type="spellStart"/>
      <w:r w:rsidRPr="007623F9">
        <w:t>islamophobia</w:t>
      </w:r>
      <w:proofErr w:type="spellEnd"/>
      <w:r w:rsidRPr="007623F9">
        <w:t>.  Their disadvantage fuels calls to war and is academically suspect.</w:t>
      </w:r>
    </w:p>
    <w:p w:rsidR="007623F9" w:rsidRDefault="007623F9" w:rsidP="007623F9">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7623F9" w:rsidRDefault="007623F9" w:rsidP="007623F9">
      <w:pPr>
        <w:rPr>
          <w:rFonts w:ascii="Times New Roman" w:eastAsia="Times New Roman" w:hAnsi="Times New Roman" w:cs="Times New Roman"/>
          <w:sz w:val="24"/>
          <w:szCs w:val="24"/>
        </w:rPr>
      </w:pPr>
    </w:p>
    <w:p w:rsidR="007623F9" w:rsidRDefault="007623F9" w:rsidP="007623F9"/>
    <w:p w:rsidR="007623F9" w:rsidRDefault="007623F9" w:rsidP="007623F9">
      <w:pPr>
        <w:rPr>
          <w:sz w:val="16"/>
        </w:rPr>
      </w:pPr>
      <w:r>
        <w:rPr>
          <w:rStyle w:val="StyleBoldUnderline"/>
        </w:rPr>
        <w:t xml:space="preserve">One of the least visible </w:t>
      </w:r>
      <w:proofErr w:type="spellStart"/>
      <w:r>
        <w:rPr>
          <w:rStyle w:val="StyleBoldUnderline"/>
        </w:rPr>
        <w:t>bu</w:t>
      </w:r>
      <w:proofErr w:type="spellEnd"/>
      <w:r>
        <w:rPr>
          <w:rStyle w:val="StyleBoldUnderline"/>
        </w:rPr>
        <w:t xml:space="preserve"> t most ideological </w:t>
      </w:r>
      <w:proofErr w:type="spellStart"/>
      <w:r>
        <w:rPr>
          <w:rStyle w:val="StyleBoldUnderline"/>
        </w:rPr>
        <w:t>ly</w:t>
      </w:r>
      <w:proofErr w:type="spellEnd"/>
      <w:r>
        <w:rPr>
          <w:rStyle w:val="StyleBoldUnderline"/>
        </w:rPr>
        <w:t xml:space="preserve">-charged choices in </w:t>
      </w:r>
      <w:r>
        <w:rPr>
          <w:sz w:val="16"/>
        </w:rPr>
        <w:t xml:space="preserve">W ester n </w:t>
      </w:r>
      <w:proofErr w:type="spellStart"/>
      <w:r>
        <w:rPr>
          <w:sz w:val="16"/>
        </w:rPr>
        <w:t>medi</w:t>
      </w:r>
      <w:proofErr w:type="spellEnd"/>
      <w:r>
        <w:rPr>
          <w:sz w:val="16"/>
        </w:rPr>
        <w:t xml:space="preserve"> a’s </w:t>
      </w:r>
      <w:r>
        <w:rPr>
          <w:rStyle w:val="StyleBoldUnderline"/>
        </w:rPr>
        <w:t xml:space="preserve">coverage of the </w:t>
      </w:r>
      <w:proofErr w:type="spellStart"/>
      <w:r>
        <w:rPr>
          <w:rStyle w:val="StyleBoldUnderline"/>
        </w:rPr>
        <w:t>Afg</w:t>
      </w:r>
      <w:proofErr w:type="spellEnd"/>
      <w:r>
        <w:rPr>
          <w:rStyle w:val="StyleBoldUnderline"/>
        </w:rPr>
        <w:t xml:space="preserve"> </w:t>
      </w:r>
      <w:proofErr w:type="spellStart"/>
      <w:proofErr w:type="gramStart"/>
      <w:r>
        <w:rPr>
          <w:rStyle w:val="StyleBoldUnderline"/>
        </w:rPr>
        <w:t>han</w:t>
      </w:r>
      <w:proofErr w:type="spellEnd"/>
      <w:proofErr w:type="gramEnd"/>
      <w:r>
        <w:rPr>
          <w:rStyle w:val="StyleBoldUnderline"/>
        </w:rPr>
        <w:t xml:space="preserve"> and Iraqi war s is its “</w:t>
      </w:r>
      <w:r w:rsidRPr="00A95A4E">
        <w:rPr>
          <w:rStyle w:val="Emphasis"/>
        </w:rPr>
        <w:t>consistent</w:t>
      </w:r>
      <w:r w:rsidRPr="00A95A4E">
        <w:rPr>
          <w:rStyle w:val="StyleBoldUnderline"/>
        </w:rPr>
        <w:t xml:space="preserve"> </w:t>
      </w:r>
      <w:r>
        <w:rPr>
          <w:rStyle w:val="Emphasis"/>
          <w:highlight w:val="yellow"/>
        </w:rPr>
        <w:t>disinterest</w:t>
      </w:r>
      <w:r>
        <w:rPr>
          <w:rStyle w:val="StyleBoldUnderline"/>
          <w:highlight w:val="yellow"/>
        </w:rPr>
        <w:t xml:space="preserve"> in</w:t>
      </w:r>
      <w:r>
        <w:rPr>
          <w:rStyle w:val="StyleBoldUnderline"/>
        </w:rPr>
        <w:t xml:space="preserve"> </w:t>
      </w:r>
      <w:r>
        <w:rPr>
          <w:rStyle w:val="StyleBoldUnderline"/>
          <w:highlight w:val="yellow"/>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Pr>
          <w:rStyle w:val="Emphasis"/>
          <w:highlight w:val="yellow"/>
        </w:rPr>
        <w:t>confirms</w:t>
      </w:r>
      <w:r>
        <w:rPr>
          <w:sz w:val="16"/>
        </w:rPr>
        <w:t xml:space="preserve"> </w:t>
      </w:r>
      <w:proofErr w:type="gramStart"/>
      <w:r>
        <w:rPr>
          <w:sz w:val="16"/>
        </w:rPr>
        <w:t xml:space="preserve">public  </w:t>
      </w:r>
      <w:r>
        <w:rPr>
          <w:sz w:val="16"/>
          <w:highlight w:val="yellow"/>
        </w:rPr>
        <w:t>ster</w:t>
      </w:r>
      <w:r>
        <w:rPr>
          <w:rStyle w:val="StyleBoldUnderline"/>
          <w:highlight w:val="yellow"/>
        </w:rPr>
        <w:t>eotyping</w:t>
      </w:r>
      <w:proofErr w:type="gramEnd"/>
      <w:r>
        <w:rPr>
          <w:rStyle w:val="StyleBoldUnderline"/>
        </w:rPr>
        <w:t xml:space="preserve"> </w:t>
      </w:r>
      <w:r>
        <w:rPr>
          <w:rStyle w:val="StyleBoldUnderline"/>
          <w:highlight w:val="yellow"/>
        </w:rPr>
        <w:t>of</w:t>
      </w:r>
      <w:r>
        <w:rPr>
          <w:sz w:val="16"/>
        </w:rPr>
        <w:t xml:space="preserve"> all </w:t>
      </w:r>
      <w:r>
        <w:rPr>
          <w:rStyle w:val="StyleBoldUnderline"/>
          <w:highlight w:val="yellow"/>
        </w:rPr>
        <w:t>Muslims</w:t>
      </w:r>
      <w:r>
        <w:rPr>
          <w:sz w:val="16"/>
          <w:highlight w:val="yellow"/>
        </w:rPr>
        <w:t xml:space="preserve"> </w:t>
      </w:r>
      <w:r>
        <w:rPr>
          <w:rStyle w:val="StyleBoldUnderline"/>
          <w:highlight w:val="yellow"/>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7623F9" w:rsidRDefault="007623F9" w:rsidP="007623F9">
      <w:pPr>
        <w:rPr>
          <w:rFonts w:ascii="Times New Roman" w:eastAsia="Times New Roman" w:hAnsi="Times New Roman" w:cs="Times New Roman"/>
          <w:sz w:val="24"/>
          <w:szCs w:val="24"/>
        </w:rPr>
      </w:pPr>
    </w:p>
    <w:p w:rsidR="007623F9" w:rsidRDefault="007623F9" w:rsidP="007623F9">
      <w:pPr>
        <w:rPr>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Pr>
          <w:rStyle w:val="StyleBoldUnderline"/>
          <w:highlight w:val="yellow"/>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 xml:space="preserve">Is </w:t>
      </w:r>
      <w:proofErr w:type="spellStart"/>
      <w:r>
        <w:rPr>
          <w:rStyle w:val="StyleBoldUnderline"/>
          <w:highlight w:val="yellow"/>
        </w:rPr>
        <w:t>lamophobic</w:t>
      </w:r>
      <w:proofErr w:type="spellEnd"/>
      <w:r>
        <w:rPr>
          <w:rStyle w:val="StyleBoldUnderline"/>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w:t>
      </w:r>
      <w:proofErr w:type="spellStart"/>
      <w:r>
        <w:rPr>
          <w:sz w:val="16"/>
        </w:rPr>
        <w:t>Karim</w:t>
      </w:r>
      <w:proofErr w:type="spellEnd"/>
      <w:r>
        <w:rPr>
          <w:sz w:val="16"/>
        </w:rPr>
        <w:t xml:space="preserve"> argues that a coherent set of journalistic </w:t>
      </w:r>
      <w:r>
        <w:rPr>
          <w:rStyle w:val="StyleBoldUnderline"/>
          <w:highlight w:val="yellow"/>
        </w:rPr>
        <w:t>narratives</w:t>
      </w:r>
      <w:r>
        <w:rPr>
          <w:rStyle w:val="StyleBoldUnderline"/>
        </w:rPr>
        <w:t xml:space="preserve"> </w:t>
      </w:r>
      <w:proofErr w:type="gramStart"/>
      <w:r>
        <w:rPr>
          <w:rStyle w:val="StyleBoldUnderline"/>
        </w:rPr>
        <w:t>have  emerged</w:t>
      </w:r>
      <w:proofErr w:type="gramEnd"/>
      <w:r>
        <w:rPr>
          <w:rStyle w:val="StyleBoldUnderline"/>
        </w:rPr>
        <w:t xml:space="preserve">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7623F9" w:rsidRDefault="007623F9" w:rsidP="007623F9"/>
    <w:p w:rsidR="007623F9" w:rsidRDefault="007623F9" w:rsidP="007623F9">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StyleBoldUnderline"/>
        </w:rPr>
        <w:t xml:space="preserve">Its chief </w:t>
      </w:r>
      <w:proofErr w:type="gramStart"/>
      <w:r>
        <w:rPr>
          <w:rStyle w:val="StyleBoldUnderline"/>
        </w:rPr>
        <w:t>message</w:t>
      </w:r>
      <w:r>
        <w:rPr>
          <w:sz w:val="16"/>
        </w:rPr>
        <w:t xml:space="preserve">  </w:t>
      </w:r>
      <w:r>
        <w:rPr>
          <w:rStyle w:val="StyleBoldUnderline"/>
        </w:rPr>
        <w:t>is</w:t>
      </w:r>
      <w:proofErr w:type="gramEnd"/>
      <w:r>
        <w:rPr>
          <w:rStyle w:val="StyleBoldUnderline"/>
        </w:rPr>
        <w:t xml:space="preserve"> that</w:t>
      </w:r>
      <w:r>
        <w:rPr>
          <w:sz w:val="16"/>
        </w:rPr>
        <w:t xml:space="preserve"> </w:t>
      </w:r>
      <w:r>
        <w:rPr>
          <w:rStyle w:val="StyleBoldUnderline"/>
        </w:rPr>
        <w:t>the</w:t>
      </w:r>
      <w:r>
        <w:rPr>
          <w:sz w:val="16"/>
        </w:rPr>
        <w:t xml:space="preserve"> </w:t>
      </w:r>
      <w:r>
        <w:rPr>
          <w:rStyle w:val="StyleBoldUnderline"/>
        </w:rPr>
        <w:t xml:space="preserve">U.S. </w:t>
      </w:r>
      <w:r>
        <w:rPr>
          <w:rStyle w:val="StyleBoldUnderline"/>
        </w:rPr>
        <w:lastRenderedPageBreak/>
        <w:t>“must</w:t>
      </w:r>
      <w:r>
        <w:rPr>
          <w:sz w:val="16"/>
        </w:rPr>
        <w:t xml:space="preserve"> immediately increase its  military and covert forces, </w:t>
      </w:r>
      <w:r>
        <w:rPr>
          <w:rStyle w:val="StyleBoldUnderline"/>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7623F9" w:rsidRDefault="007623F9" w:rsidP="007623F9">
      <w:r>
        <w:t xml:space="preserve">. </w:t>
      </w:r>
    </w:p>
    <w:p w:rsidR="007623F9" w:rsidRDefault="007623F9" w:rsidP="007623F9">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sidRPr="00A95A4E">
        <w:rPr>
          <w:rStyle w:val="StyleBoldUnderline"/>
        </w:rPr>
        <w:t xml:space="preserve">The </w:t>
      </w:r>
      <w:proofErr w:type="gramStart"/>
      <w:r w:rsidRPr="00A95A4E">
        <w:rPr>
          <w:rStyle w:val="StyleBoldUnderline"/>
        </w:rPr>
        <w:t>construction  of</w:t>
      </w:r>
      <w:proofErr w:type="gramEnd"/>
      <w:r w:rsidRPr="00A95A4E">
        <w:rPr>
          <w:rStyle w:val="StyleBoldUnderline"/>
        </w:rPr>
        <w:t xml:space="preserve">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Pr>
          <w:rStyle w:val="StyleBoldUnderline"/>
          <w:highlight w:val="yellow"/>
        </w:rPr>
        <w:t xml:space="preserve">colonial and  imperial projects </w:t>
      </w:r>
      <w:r>
        <w:rPr>
          <w:rStyle w:val="Emphasis"/>
          <w:highlight w:val="yellow"/>
        </w:rPr>
        <w:t>depend</w:t>
      </w:r>
      <w:r>
        <w:rPr>
          <w:rStyle w:val="StyleBoldUnderline"/>
          <w:highlight w:val="yellow"/>
        </w:rPr>
        <w:t xml:space="preserve"> on the way we characterize those we see as deeply and </w:t>
      </w:r>
      <w:proofErr w:type="spellStart"/>
      <w:r>
        <w:rPr>
          <w:rStyle w:val="StyleBoldUnderline"/>
          <w:highlight w:val="yellow"/>
        </w:rPr>
        <w:t>oppositionally</w:t>
      </w:r>
      <w:proofErr w:type="spellEnd"/>
      <w:r>
        <w:rPr>
          <w:rStyle w:val="StyleBoldUnderline"/>
          <w:highlight w:val="yellow"/>
        </w:rPr>
        <w:t xml:space="preserve">  differe</w:t>
      </w:r>
      <w:r>
        <w:rPr>
          <w:rStyle w:val="StyleBoldUnderline"/>
        </w:rPr>
        <w:t>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  framework</w:t>
      </w:r>
      <w:r>
        <w:rPr>
          <w:rStyle w:val="StyleBoldUnderline"/>
        </w:rPr>
        <w:t xml:space="preserve">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StyleBoldUnderline"/>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7623F9" w:rsidRDefault="007623F9" w:rsidP="007623F9"/>
    <w:p w:rsidR="007623F9" w:rsidRDefault="007623F9" w:rsidP="007623F9">
      <w:pPr>
        <w:rPr>
          <w:sz w:val="16"/>
        </w:rPr>
      </w:pPr>
      <w:r w:rsidRPr="00A95A4E">
        <w:rPr>
          <w:rStyle w:val="StyleBoldUnderline"/>
        </w:rPr>
        <w:t>In times of conflict</w:t>
      </w:r>
      <w:r>
        <w:rPr>
          <w:sz w:val="16"/>
        </w:rPr>
        <w:t xml:space="preserve">, when </w:t>
      </w:r>
      <w:r w:rsidRPr="00A95A4E">
        <w:rPr>
          <w:rStyle w:val="StyleBoldUnderline"/>
        </w:rPr>
        <w:t xml:space="preserve">constructions </w:t>
      </w:r>
      <w:proofErr w:type="gramStart"/>
      <w:r w:rsidRPr="00A95A4E">
        <w:rPr>
          <w:rStyle w:val="StyleBoldUnderline"/>
        </w:rPr>
        <w:t>of  the</w:t>
      </w:r>
      <w:proofErr w:type="gramEnd"/>
      <w:r w:rsidRPr="00A95A4E">
        <w:rPr>
          <w:rStyle w:val="StyleBoldUnderline"/>
        </w:rPr>
        <w:t xml:space="preserve"> Other conflate with constructions of the  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w:t>
      </w:r>
      <w:proofErr w:type="gramStart"/>
      <w:r>
        <w:rPr>
          <w:rStyle w:val="StyleBoldUnderline"/>
        </w:rPr>
        <w:t>enemy  and</w:t>
      </w:r>
      <w:proofErr w:type="gramEnd"/>
      <w:r>
        <w:rPr>
          <w:rStyle w:val="StyleBoldUnderline"/>
        </w:rPr>
        <w:t xml:space="preserve">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7623F9" w:rsidRDefault="007623F9" w:rsidP="007623F9"/>
    <w:p w:rsidR="007623F9" w:rsidRDefault="007623F9" w:rsidP="007623F9">
      <w:pPr>
        <w:rPr>
          <w:sz w:val="16"/>
        </w:rPr>
      </w:pPr>
      <w:r>
        <w:rPr>
          <w:rStyle w:val="StyleBoldUnderline"/>
          <w:highlight w:val="yellow"/>
        </w:rPr>
        <w:t>Such representations</w:t>
      </w:r>
      <w:r>
        <w:rPr>
          <w:rStyle w:val="StyleBoldUnderline"/>
        </w:rPr>
        <w:t xml:space="preserve"> </w:t>
      </w:r>
      <w:r>
        <w:rPr>
          <w:sz w:val="16"/>
        </w:rPr>
        <w:t xml:space="preserve">operate most </w:t>
      </w:r>
      <w:proofErr w:type="gramStart"/>
      <w:r>
        <w:rPr>
          <w:sz w:val="16"/>
        </w:rPr>
        <w:t>visibly  in</w:t>
      </w:r>
      <w:proofErr w:type="gramEnd"/>
      <w:r>
        <w:rPr>
          <w:sz w:val="16"/>
        </w:rPr>
        <w:t xml:space="preserve">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w:t>
      </w:r>
      <w:proofErr w:type="gramStart"/>
      <w:r>
        <w:rPr>
          <w:sz w:val="16"/>
        </w:rPr>
        <w:t>identities  are</w:t>
      </w:r>
      <w:proofErr w:type="gramEnd"/>
      <w:r>
        <w:rPr>
          <w:sz w:val="16"/>
        </w:rPr>
        <w:t xml:space="preserve"> confused and eroded; </w:t>
      </w:r>
      <w:proofErr w:type="spellStart"/>
      <w:r>
        <w:rPr>
          <w:sz w:val="16"/>
        </w:rPr>
        <w:t>Rayan</w:t>
      </w:r>
      <w:proofErr w:type="spellEnd"/>
      <w:r>
        <w:rPr>
          <w:sz w:val="16"/>
        </w:rPr>
        <w:t xml:space="preserve">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StyleBoldUnderline"/>
        </w:rPr>
        <w:t>Such  images</w:t>
      </w:r>
      <w:proofErr w:type="gramEnd"/>
      <w:r>
        <w:rPr>
          <w:sz w:val="16"/>
        </w:rPr>
        <w:t xml:space="preserve"> </w:t>
      </w:r>
      <w:r>
        <w:rPr>
          <w:rStyle w:val="StyleBoldUnderline"/>
        </w:rPr>
        <w:t xml:space="preserve">are </w:t>
      </w:r>
      <w:r>
        <w:rPr>
          <w:rStyle w:val="Emphasis"/>
        </w:rPr>
        <w:t>not</w:t>
      </w:r>
      <w:r>
        <w:rPr>
          <w:rStyle w:val="StyleBoldUnderline"/>
        </w:rPr>
        <w:t>,</w:t>
      </w:r>
      <w:r>
        <w:rPr>
          <w:sz w:val="16"/>
        </w:rPr>
        <w:t xml:space="preserve"> as </w:t>
      </w:r>
      <w:proofErr w:type="spellStart"/>
      <w:r>
        <w:rPr>
          <w:sz w:val="16"/>
        </w:rPr>
        <w:t>Merskin</w:t>
      </w:r>
      <w:proofErr w:type="spellEnd"/>
      <w:r>
        <w:rPr>
          <w:sz w:val="16"/>
        </w:rPr>
        <w:t xml:space="preserve">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7623F9" w:rsidRDefault="007623F9" w:rsidP="007623F9">
      <w:pPr>
        <w:rPr>
          <w:sz w:val="16"/>
        </w:rPr>
      </w:pPr>
    </w:p>
    <w:p w:rsidR="007623F9" w:rsidRDefault="007623F9" w:rsidP="007623F9">
      <w:pPr>
        <w:rPr>
          <w:rStyle w:val="StyleStyleBold12pt"/>
        </w:rPr>
      </w:pPr>
    </w:p>
    <w:p w:rsidR="007623F9" w:rsidRPr="007623F9" w:rsidRDefault="007623F9" w:rsidP="007623F9">
      <w:pPr>
        <w:pStyle w:val="Heading4"/>
      </w:pPr>
      <w:r w:rsidRPr="007623F9">
        <w:t>Presenting the impact of terrorism feeds a political culture that favors preemptive violence—makes war inevitable and causes error replication</w:t>
      </w:r>
    </w:p>
    <w:p w:rsidR="007623F9" w:rsidRDefault="007623F9" w:rsidP="007623F9">
      <w:pPr>
        <w:rPr>
          <w:sz w:val="16"/>
          <w:szCs w:val="16"/>
        </w:rPr>
      </w:pPr>
      <w:r>
        <w:rPr>
          <w:rStyle w:val="StyleStyleBold12pt"/>
        </w:rPr>
        <w:t>Erickson 08</w:t>
      </w:r>
      <w:r>
        <w:rPr>
          <w:sz w:val="16"/>
          <w:szCs w:val="16"/>
        </w:rPr>
        <w:t xml:space="preserve"> (</w:t>
      </w:r>
      <w:proofErr w:type="spellStart"/>
      <w:r>
        <w:rPr>
          <w:sz w:val="16"/>
          <w:szCs w:val="16"/>
        </w:rPr>
        <w:t>Ericsonwas</w:t>
      </w:r>
      <w:proofErr w:type="spellEnd"/>
      <w:r>
        <w:rPr>
          <w:sz w:val="16"/>
          <w:szCs w:val="16"/>
        </w:rPr>
        <w:t xml:space="preserve"> Professor and Director, Centre of Criminology, University of Toronto, Canada, “Risk and the War on Terror”, </w:t>
      </w:r>
      <w:hyperlink r:id="rId12" w:anchor="page=40" w:history="1">
        <w:r>
          <w:rPr>
            <w:rStyle w:val="Hyperlink"/>
            <w:sz w:val="16"/>
          </w:rPr>
          <w:t>http://www.didierbigo.com/students/readings/IPS2011/12/Risk_and_the_War_on_Terror.pdf#page=40</w:t>
        </w:r>
      </w:hyperlink>
      <w:r>
        <w:rPr>
          <w:sz w:val="16"/>
          <w:szCs w:val="16"/>
        </w:rPr>
        <w:t>)</w:t>
      </w:r>
    </w:p>
    <w:p w:rsidR="007623F9" w:rsidRDefault="007623F9" w:rsidP="007623F9">
      <w:pPr>
        <w:rPr>
          <w:sz w:val="16"/>
          <w:szCs w:val="16"/>
        </w:rPr>
      </w:pPr>
    </w:p>
    <w:p w:rsidR="007623F9" w:rsidRDefault="007623F9" w:rsidP="007623F9">
      <w:pPr>
        <w:rPr>
          <w:sz w:val="16"/>
          <w:szCs w:val="16"/>
        </w:rPr>
      </w:pPr>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w:t>
      </w:r>
      <w:proofErr w:type="spellStart"/>
      <w:r>
        <w:rPr>
          <w:sz w:val="16"/>
          <w:szCs w:val="16"/>
        </w:rPr>
        <w:t>Condoleeza</w:t>
      </w:r>
      <w:proofErr w:type="spellEnd"/>
      <w:r>
        <w:rPr>
          <w:sz w:val="16"/>
          <w:szCs w:val="16"/>
        </w:rPr>
        <w:t xml:space="preserve"> </w:t>
      </w:r>
      <w:r>
        <w:rPr>
          <w:rStyle w:val="StyleBoldUnderline"/>
        </w:rPr>
        <w:t xml:space="preserve">Rice, declared that </w:t>
      </w:r>
      <w:r>
        <w:rPr>
          <w:rStyle w:val="StyleBoldUnderline"/>
        </w:rPr>
        <w:lastRenderedPageBreak/>
        <w:t xml:space="preserve">extraordinary police and military mobilization against terrorism is necessary before the ‘‘smoking gun becomes a mushroom cloud’’ </w:t>
      </w:r>
      <w:r>
        <w:rPr>
          <w:sz w:val="16"/>
          <w:szCs w:val="16"/>
        </w:rPr>
        <w:t>(Janus 2004: 577–8).</w:t>
      </w:r>
    </w:p>
    <w:p w:rsidR="007623F9" w:rsidRDefault="007623F9" w:rsidP="007623F9">
      <w:pPr>
        <w:rPr>
          <w:sz w:val="16"/>
          <w:szCs w:val="16"/>
        </w:rPr>
      </w:pPr>
      <w:r>
        <w:rPr>
          <w:rStyle w:val="StyleBoldUnderline"/>
        </w:rPr>
        <w:t>Investigations of the failure to 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xml:space="preserve">. The 9/11 Commission Report (Kean and Hamilton 2004: 339) said the 9/11 attacks reﬂected security agencies’ failure of ‘‘imagination – the lack of </w:t>
      </w:r>
      <w:proofErr w:type="spellStart"/>
      <w:r>
        <w:rPr>
          <w:sz w:val="16"/>
          <w:szCs w:val="16"/>
        </w:rPr>
        <w:t>organisational</w:t>
      </w:r>
      <w:proofErr w:type="spellEnd"/>
      <w:r>
        <w:rPr>
          <w:sz w:val="16"/>
          <w:szCs w:val="16"/>
        </w:rPr>
        <w:t xml:space="preserve"> capacity to imagine such an attack’’ (see also Salter, this volume). Ironically, it recommended efforts to bureaucratize imagination: </w:t>
      </w:r>
      <w:proofErr w:type="gramStart"/>
      <w:r>
        <w:rPr>
          <w:sz w:val="16"/>
          <w:szCs w:val="16"/>
        </w:rPr>
        <w:t>‘‘It</w:t>
      </w:r>
      <w:proofErr w:type="gramEnd"/>
      <w:r>
        <w:rPr>
          <w:sz w:val="16"/>
          <w:szCs w:val="16"/>
        </w:rPr>
        <w:t xml:space="preserve"> is therefore crucial to ﬁnd a way of routinizing, even bureaucratizing, the exercise of imagination’’ (ibid: 334). While a bureaucratized imagination seems paradoxical, what is being recommended is the embedding of precautionary logic in the security systems of organizations.</w:t>
      </w:r>
    </w:p>
    <w:p w:rsidR="007623F9" w:rsidRDefault="007623F9" w:rsidP="007623F9">
      <w:pPr>
        <w:rPr>
          <w:rStyle w:val="StyleBoldUnderline"/>
        </w:rPr>
      </w:pPr>
      <w:r>
        <w:rPr>
          <w:rStyle w:val="StyleBoldUnderline"/>
        </w:rPr>
        <w:t>In all of their planning, strategies, and practices</w:t>
      </w:r>
      <w:r>
        <w:t xml:space="preserve">, </w:t>
      </w:r>
      <w:r>
        <w:rPr>
          <w:rStyle w:val="StyleBoldUnderline"/>
        </w:rPr>
        <w:t>security agents are to imagine a kind of sea monster intent on leaving tsunami-like destruction in its wake.</w:t>
      </w:r>
    </w:p>
    <w:p w:rsidR="007623F9" w:rsidRDefault="007623F9" w:rsidP="007623F9">
      <w:pPr>
        <w:rPr>
          <w:sz w:val="16"/>
          <w:szCs w:val="16"/>
        </w:rPr>
      </w:pP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p>
    <w:p w:rsidR="007623F9" w:rsidRDefault="007623F9" w:rsidP="007623F9">
      <w:pPr>
        <w:rPr>
          <w:sz w:val="16"/>
        </w:rPr>
      </w:pP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t>
      </w:r>
      <w:proofErr w:type="spellStart"/>
      <w:r>
        <w:rPr>
          <w:sz w:val="16"/>
        </w:rPr>
        <w:t>welfarism</w:t>
      </w:r>
      <w:proofErr w:type="spellEnd"/>
      <w:r>
        <w:rPr>
          <w:sz w:val="16"/>
        </w:rPr>
        <w:t xml:space="preserve">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Pr>
          <w:sz w:val="16"/>
        </w:rPr>
        <w:t xml:space="preserve"> (Barak 2005).</w:t>
      </w:r>
    </w:p>
    <w:p w:rsidR="007623F9" w:rsidRDefault="007623F9" w:rsidP="007623F9">
      <w:pPr>
        <w:rPr>
          <w:rStyle w:val="Emphasis"/>
        </w:rPr>
      </w:pPr>
      <w:proofErr w:type="spellStart"/>
      <w:r>
        <w:rPr>
          <w:rStyle w:val="StyleBoldUnderline"/>
          <w:highlight w:val="yellow"/>
        </w:rPr>
        <w:t>Agamben</w:t>
      </w:r>
      <w:proofErr w:type="spellEnd"/>
      <w:r>
        <w:rPr>
          <w:sz w:val="16"/>
          <w:szCs w:val="16"/>
        </w:rPr>
        <w:t xml:space="preserve"> (2005) </w:t>
      </w:r>
      <w:r>
        <w:rPr>
          <w:rStyle w:val="StyleBoldUnderline"/>
          <w:highlight w:val="yellow"/>
        </w:rPr>
        <w:t>links the pervasiveness of ‘‘war on’’ metaphors</w:t>
      </w:r>
      <w:r>
        <w:rPr>
          <w:sz w:val="16"/>
          <w:szCs w:val="16"/>
        </w:rPr>
        <w:t xml:space="preserve"> in American culture </w:t>
      </w:r>
      <w:r>
        <w:rPr>
          <w:rStyle w:val="StyleBoldUnderline"/>
          <w:highlight w:val="yellow"/>
        </w:rPr>
        <w:t xml:space="preserve">to the fact that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p>
    <w:p w:rsidR="007623F9" w:rsidRDefault="007623F9" w:rsidP="007623F9">
      <w:pPr>
        <w:rPr>
          <w:sz w:val="16"/>
          <w:szCs w:val="16"/>
        </w:rPr>
      </w:pPr>
      <w:r>
        <w:rPr>
          <w:sz w:val="16"/>
          <w:szCs w:val="16"/>
        </w:rPr>
        <w:t>[</w:t>
      </w:r>
      <w:r>
        <w:rPr>
          <w:rStyle w:val="StyleBoldUnderline"/>
        </w:rPr>
        <w:t>O]</w:t>
      </w:r>
      <w:proofErr w:type="spellStart"/>
      <w:r>
        <w:rPr>
          <w:rStyle w:val="StyleBoldUnderline"/>
        </w:rPr>
        <w:t>ver</w:t>
      </w:r>
      <w:proofErr w:type="spellEnd"/>
      <w:r>
        <w:rPr>
          <w:rStyle w:val="StyleBoldUnderline"/>
        </w:rPr>
        <w:t xml:space="preserve"> the course of the twentieth century the metaphor of war becomes an integral part of the 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Bush’s decision to refer to himself constantly as the ‘‘Commander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xml:space="preserve">. </w:t>
      </w:r>
      <w:proofErr w:type="spellStart"/>
      <w:r>
        <w:rPr>
          <w:sz w:val="16"/>
          <w:szCs w:val="16"/>
        </w:rPr>
        <w:t>Agamben</w:t>
      </w:r>
      <w:proofErr w:type="spellEnd"/>
      <w:r>
        <w:rPr>
          <w:sz w:val="16"/>
          <w:szCs w:val="16"/>
        </w:rPr>
        <w:t xml:space="preserve"> (2005: 21–2)</w:t>
      </w:r>
    </w:p>
    <w:p w:rsidR="007623F9" w:rsidRDefault="007623F9" w:rsidP="007623F9">
      <w:pPr>
        <w:rPr>
          <w:rStyle w:val="StyleBoldUnderline"/>
        </w:rPr>
      </w:pP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w:t>
      </w:r>
      <w:proofErr w:type="spellStart"/>
      <w:r>
        <w:rPr>
          <w:sz w:val="16"/>
          <w:szCs w:val="16"/>
        </w:rPr>
        <w:t>Raban</w:t>
      </w:r>
      <w:proofErr w:type="spellEnd"/>
      <w:r>
        <w:rPr>
          <w:sz w:val="16"/>
          <w:szCs w:val="16"/>
        </w:rPr>
        <w:t xml:space="preserve">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Pr>
          <w:sz w:val="16"/>
          <w:szCs w:val="16"/>
          <w:highlight w:val="yellow"/>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w:t>
      </w:r>
      <w:proofErr w:type="spellStart"/>
      <w:r>
        <w:rPr>
          <w:sz w:val="16"/>
          <w:szCs w:val="16"/>
        </w:rPr>
        <w:t>deﬁneable</w:t>
      </w:r>
      <w:proofErr w:type="spellEnd"/>
      <w:r>
        <w:rPr>
          <w:sz w:val="16"/>
          <w:szCs w:val="16"/>
        </w:rPr>
        <w:t xml:space="preserve"> battleﬁelds or fronts. </w:t>
      </w:r>
      <w:r w:rsidRPr="00A95A4E">
        <w:rPr>
          <w:rStyle w:val="Emphasis"/>
        </w:rPr>
        <w:t>The distinction between ‘‘civilian’’ and ‘‘military’’ may disappear</w:t>
      </w:r>
      <w:r>
        <w:rPr>
          <w:sz w:val="16"/>
          <w:szCs w:val="16"/>
          <w:highlight w:val="yellow"/>
        </w:rPr>
        <w:t>.</w:t>
      </w:r>
      <w:r>
        <w:rPr>
          <w:sz w:val="16"/>
          <w:szCs w:val="16"/>
        </w:rPr>
        <w:t xml:space="preserve"> </w:t>
      </w:r>
      <w:r>
        <w:rPr>
          <w:rStyle w:val="StyleBoldUnderline"/>
        </w:rPr>
        <w:t>Actions will occur concurrently throughout all participants’ depth, including their society as a cultural, not just a physical, entity.</w:t>
      </w:r>
    </w:p>
    <w:p w:rsidR="007623F9" w:rsidRDefault="007623F9" w:rsidP="007623F9">
      <w:pPr>
        <w:rPr>
          <w:sz w:val="16"/>
        </w:rPr>
      </w:pPr>
    </w:p>
    <w:p w:rsidR="007623F9" w:rsidRDefault="007623F9" w:rsidP="007623F9">
      <w:pPr>
        <w:pStyle w:val="Heading3"/>
      </w:pPr>
      <w:r>
        <w:lastRenderedPageBreak/>
        <w:t xml:space="preserve">2ac </w:t>
      </w:r>
      <w:proofErr w:type="spellStart"/>
      <w:proofErr w:type="gramStart"/>
      <w:r>
        <w:t>saudi</w:t>
      </w:r>
      <w:proofErr w:type="spellEnd"/>
      <w:proofErr w:type="gramEnd"/>
      <w:r>
        <w:t xml:space="preserve"> relations</w:t>
      </w:r>
    </w:p>
    <w:p w:rsidR="007623F9" w:rsidRPr="000C28AC" w:rsidRDefault="007623F9" w:rsidP="007623F9">
      <w:pPr>
        <w:pStyle w:val="Heading4"/>
      </w:pPr>
      <w:r>
        <w:t>O</w:t>
      </w:r>
      <w:r>
        <w:t xml:space="preserve">utraged now – </w:t>
      </w:r>
      <w:proofErr w:type="spellStart"/>
      <w:proofErr w:type="gramStart"/>
      <w:r>
        <w:t>iran</w:t>
      </w:r>
      <w:proofErr w:type="spellEnd"/>
      <w:proofErr w:type="gramEnd"/>
      <w:r>
        <w:t xml:space="preserve"> and </w:t>
      </w:r>
      <w:proofErr w:type="spellStart"/>
      <w:r>
        <w:t>syria</w:t>
      </w:r>
      <w:proofErr w:type="spellEnd"/>
    </w:p>
    <w:p w:rsidR="007623F9" w:rsidRDefault="007623F9" w:rsidP="007623F9">
      <w:r w:rsidRPr="000C28AC">
        <w:rPr>
          <w:rStyle w:val="StyleStyleBold12pt"/>
        </w:rPr>
        <w:t>WSJ 9 – 29</w:t>
      </w:r>
      <w:r>
        <w:t xml:space="preserve"> – 13 U.S. Moves on Syria, Iran Anger Saudi Arabia, </w:t>
      </w:r>
      <w:hyperlink r:id="rId13" w:history="1">
        <w:r w:rsidRPr="00956D7E">
          <w:rPr>
            <w:rStyle w:val="Hyperlink"/>
          </w:rPr>
          <w:t>http://online.wsj.com/article/SB10001424052702303643304579104910000148876.html</w:t>
        </w:r>
      </w:hyperlink>
    </w:p>
    <w:p w:rsidR="007623F9" w:rsidRDefault="007623F9" w:rsidP="007623F9"/>
    <w:p w:rsidR="007623F9" w:rsidRPr="000C28AC" w:rsidRDefault="007623F9" w:rsidP="007623F9">
      <w:pPr>
        <w:rPr>
          <w:sz w:val="16"/>
        </w:rPr>
      </w:pPr>
      <w:r w:rsidRPr="000C28AC">
        <w:rPr>
          <w:sz w:val="16"/>
        </w:rPr>
        <w:t xml:space="preserve">The </w:t>
      </w:r>
      <w:r w:rsidRPr="00213471">
        <w:rPr>
          <w:rStyle w:val="StyleBoldUnderline"/>
          <w:highlight w:val="yellow"/>
        </w:rPr>
        <w:t>Obama</w:t>
      </w:r>
      <w:r w:rsidRPr="000C28AC">
        <w:rPr>
          <w:sz w:val="16"/>
        </w:rPr>
        <w:t xml:space="preserve"> administration's </w:t>
      </w:r>
      <w:r w:rsidRPr="00213471">
        <w:rPr>
          <w:rStyle w:val="StyleBoldUnderline"/>
          <w:highlight w:val="yellow"/>
        </w:rPr>
        <w:t>handling of</w:t>
      </w:r>
      <w:r w:rsidRPr="00C04FF6">
        <w:rPr>
          <w:rStyle w:val="StyleBoldUnderline"/>
        </w:rPr>
        <w:t xml:space="preserve"> overtures on </w:t>
      </w:r>
      <w:r w:rsidRPr="00213471">
        <w:rPr>
          <w:rStyle w:val="StyleBoldUnderline"/>
          <w:highlight w:val="yellow"/>
        </w:rPr>
        <w:t>Syria and Iran</w:t>
      </w:r>
      <w:r w:rsidRPr="00C04FF6">
        <w:rPr>
          <w:rStyle w:val="StyleBoldUnderline"/>
        </w:rPr>
        <w:t xml:space="preserve"> have </w:t>
      </w:r>
      <w:r w:rsidRPr="00213471">
        <w:rPr>
          <w:rStyle w:val="StyleBoldUnderline"/>
          <w:highlight w:val="yellow"/>
        </w:rPr>
        <w:t>outraged</w:t>
      </w:r>
      <w:r w:rsidRPr="000C28AC">
        <w:rPr>
          <w:sz w:val="16"/>
        </w:rPr>
        <w:t xml:space="preserve"> regional ally </w:t>
      </w:r>
      <w:r w:rsidRPr="00213471">
        <w:rPr>
          <w:rStyle w:val="StyleBoldUnderline"/>
          <w:highlight w:val="yellow"/>
        </w:rPr>
        <w:t>Saudi</w:t>
      </w:r>
      <w:r w:rsidRPr="000C28AC">
        <w:rPr>
          <w:sz w:val="16"/>
        </w:rPr>
        <w:t xml:space="preserve"> Arabia, which is signaling it wants to do more to boost the power of armed Sunni rebel groups on the ground in Syria as the U.S. pursues diplomacy.</w:t>
      </w:r>
    </w:p>
    <w:p w:rsidR="007623F9" w:rsidRPr="000C28AC" w:rsidRDefault="007623F9" w:rsidP="007623F9">
      <w:pPr>
        <w:rPr>
          <w:sz w:val="16"/>
        </w:rPr>
      </w:pPr>
      <w:r w:rsidRPr="00C04FF6">
        <w:rPr>
          <w:rStyle w:val="StyleBoldUnderline"/>
        </w:rPr>
        <w:t>Saudis fear that</w:t>
      </w:r>
      <w:r w:rsidRPr="000C28AC">
        <w:rPr>
          <w:sz w:val="16"/>
        </w:rPr>
        <w:t xml:space="preserve"> Syrian President Basher al-</w:t>
      </w:r>
      <w:r w:rsidRPr="00C04FF6">
        <w:rPr>
          <w:rStyle w:val="StyleBoldUnderline"/>
        </w:rPr>
        <w:t>Assad will use the time afforded by</w:t>
      </w:r>
      <w:r w:rsidRPr="000C28AC">
        <w:rPr>
          <w:sz w:val="16"/>
        </w:rPr>
        <w:t xml:space="preserve"> U.S</w:t>
      </w:r>
      <w:proofErr w:type="gramStart"/>
      <w:r w:rsidRPr="000C28AC">
        <w:rPr>
          <w:sz w:val="16"/>
        </w:rPr>
        <w:t>.-</w:t>
      </w:r>
      <w:proofErr w:type="gramEnd"/>
      <w:r w:rsidRPr="000C28AC">
        <w:rPr>
          <w:sz w:val="16"/>
        </w:rPr>
        <w:t xml:space="preserve"> and U.N.-backed </w:t>
      </w:r>
      <w:r w:rsidRPr="00C04FF6">
        <w:rPr>
          <w:rStyle w:val="StyleBoldUnderline"/>
        </w:rPr>
        <w:t>diplomacy</w:t>
      </w:r>
      <w:r w:rsidRPr="000C28AC">
        <w:rPr>
          <w:sz w:val="16"/>
        </w:rPr>
        <w:t xml:space="preserve"> on Syria "</w:t>
      </w:r>
      <w:r w:rsidRPr="00C04FF6">
        <w:rPr>
          <w:rStyle w:val="StyleBoldUnderline"/>
        </w:rPr>
        <w:t>to impose more killing and to torture its people</w:t>
      </w:r>
      <w:r w:rsidRPr="000C28AC">
        <w:rPr>
          <w:sz w:val="16"/>
        </w:rPr>
        <w:t>," Saudi Foreign Minister Saud al-Faisal said Thursday night in New York, in a warning that was overshadowed by the attention paid to the weekend's first public contacts in three decades between the presidents of Iran and the U.S.</w:t>
      </w:r>
    </w:p>
    <w:p w:rsidR="007623F9" w:rsidRPr="000C28AC" w:rsidRDefault="007623F9" w:rsidP="007623F9">
      <w:pPr>
        <w:rPr>
          <w:sz w:val="16"/>
        </w:rPr>
      </w:pPr>
      <w:r w:rsidRPr="00C04FF6">
        <w:rPr>
          <w:rStyle w:val="StyleBoldUnderline"/>
        </w:rPr>
        <w:t>Accordingly, Saudi</w:t>
      </w:r>
      <w:r w:rsidRPr="000C28AC">
        <w:rPr>
          <w:sz w:val="16"/>
        </w:rPr>
        <w:t xml:space="preserve"> Arabia </w:t>
      </w:r>
      <w:r w:rsidRPr="00C04FF6">
        <w:rPr>
          <w:rStyle w:val="StyleBoldUnderline"/>
        </w:rPr>
        <w:t xml:space="preserve">wants "intensification </w:t>
      </w:r>
      <w:r w:rsidRPr="000C28AC">
        <w:rPr>
          <w:sz w:val="16"/>
        </w:rPr>
        <w:t>of political, economic and military support to the Syrian opposition…. to change the balance of powers on the ground" in Syria, Prince Saud said in his remarks to the Friends of Syria group, a coalition of Western and Gulf Arab countries and Turkey that supports the Syria opposition against Mr. Assad. The state-run Saudi Press Agency carried a transcript of his remarks.</w:t>
      </w:r>
    </w:p>
    <w:p w:rsidR="007623F9" w:rsidRPr="000C28AC" w:rsidRDefault="007623F9" w:rsidP="007623F9">
      <w:pPr>
        <w:rPr>
          <w:sz w:val="16"/>
        </w:rPr>
      </w:pPr>
      <w:r w:rsidRPr="000C28AC">
        <w:rPr>
          <w:sz w:val="16"/>
        </w:rPr>
        <w:t xml:space="preserve">The Saudi government has had no public comment so far on the groundbreaking phone call Friday between U.S. President Barack Obama, whose country Saudi Arabia sees as the main military protector of its interests, and new Iranian President </w:t>
      </w:r>
      <w:proofErr w:type="spellStart"/>
      <w:r w:rsidRPr="000C28AC">
        <w:rPr>
          <w:sz w:val="16"/>
        </w:rPr>
        <w:t>Hasan</w:t>
      </w:r>
      <w:proofErr w:type="spellEnd"/>
      <w:r w:rsidRPr="000C28AC">
        <w:rPr>
          <w:sz w:val="16"/>
        </w:rPr>
        <w:t xml:space="preserve"> </w:t>
      </w:r>
      <w:proofErr w:type="spellStart"/>
      <w:r w:rsidRPr="000C28AC">
        <w:rPr>
          <w:sz w:val="16"/>
        </w:rPr>
        <w:t>Rouhani</w:t>
      </w:r>
      <w:proofErr w:type="spellEnd"/>
      <w:r w:rsidRPr="000C28AC">
        <w:rPr>
          <w:sz w:val="16"/>
        </w:rPr>
        <w:t>, whose country Saudi Arabia sees as its main threat.</w:t>
      </w:r>
    </w:p>
    <w:p w:rsidR="007623F9" w:rsidRPr="000C28AC" w:rsidRDefault="007623F9" w:rsidP="007623F9">
      <w:pPr>
        <w:rPr>
          <w:sz w:val="16"/>
        </w:rPr>
      </w:pPr>
      <w:proofErr w:type="spellStart"/>
      <w:r w:rsidRPr="000C28AC">
        <w:rPr>
          <w:sz w:val="16"/>
        </w:rPr>
        <w:t>Asharq</w:t>
      </w:r>
      <w:proofErr w:type="spellEnd"/>
      <w:r w:rsidRPr="000C28AC">
        <w:rPr>
          <w:sz w:val="16"/>
        </w:rPr>
        <w:t xml:space="preserve"> al </w:t>
      </w:r>
      <w:proofErr w:type="spellStart"/>
      <w:r w:rsidRPr="000C28AC">
        <w:rPr>
          <w:sz w:val="16"/>
        </w:rPr>
        <w:t>Awsat</w:t>
      </w:r>
      <w:proofErr w:type="spellEnd"/>
      <w:r w:rsidRPr="000C28AC">
        <w:rPr>
          <w:sz w:val="16"/>
        </w:rPr>
        <w:t xml:space="preserve">, one of Saudi Arabia's leading newspapers, led its front page the morning after the phone call with a photo of Mr. </w:t>
      </w:r>
      <w:proofErr w:type="spellStart"/>
      <w:r w:rsidRPr="000C28AC">
        <w:rPr>
          <w:sz w:val="16"/>
        </w:rPr>
        <w:t>Rouhani</w:t>
      </w:r>
      <w:proofErr w:type="spellEnd"/>
      <w:r w:rsidRPr="000C28AC">
        <w:rPr>
          <w:sz w:val="16"/>
        </w:rPr>
        <w:t>, bowed over with laughter.</w:t>
      </w:r>
    </w:p>
    <w:p w:rsidR="007623F9" w:rsidRPr="000C28AC" w:rsidRDefault="007623F9" w:rsidP="007623F9">
      <w:pPr>
        <w:rPr>
          <w:sz w:val="16"/>
        </w:rPr>
      </w:pPr>
      <w:r w:rsidRPr="00C04FF6">
        <w:rPr>
          <w:rStyle w:val="StyleBoldUnderline"/>
        </w:rPr>
        <w:t>The Saudi foreign minister's declaration is significant because Saudi Arabia</w:t>
      </w:r>
      <w:r w:rsidRPr="000C28AC">
        <w:rPr>
          <w:sz w:val="16"/>
        </w:rPr>
        <w:t xml:space="preserve">, while one of the main suppliers of Syria's predominately Sunni opposition, up to now </w:t>
      </w:r>
      <w:r w:rsidRPr="00C04FF6">
        <w:rPr>
          <w:rStyle w:val="StyleBoldUnderline"/>
        </w:rPr>
        <w:t>has heeded U.S. fears throughout the conflict that aid to Syrian rebels could strengthen armed, anti-Western Sunni factions</w:t>
      </w:r>
      <w:r w:rsidRPr="000C28AC">
        <w:rPr>
          <w:sz w:val="16"/>
        </w:rPr>
        <w:t>. Shiite Muslim Iran backs Mr. Assad in the Syrian conflict, while most Sunni Muslim-ruled Gulf Arab states support the rebels fighting to overthrow Mr. Assad.</w:t>
      </w:r>
    </w:p>
    <w:p w:rsidR="007623F9" w:rsidRPr="000C28AC" w:rsidRDefault="007623F9" w:rsidP="007623F9">
      <w:pPr>
        <w:rPr>
          <w:sz w:val="16"/>
        </w:rPr>
      </w:pPr>
      <w:r w:rsidRPr="000C28AC">
        <w:rPr>
          <w:sz w:val="16"/>
        </w:rPr>
        <w:t>Saudi Arabia, for example, long held off on supplying Stinger-style missiles to Syrian rebels because of U.S. worries the missiles could be used against Western targets, security analysts briefed by Saudi officials say. Saudi Arabia increased pressure on the U.S. to allow arming the rebels with antiaircraft weapons this summer, as larger numbers of Hezbollah fighters entered the conflict on the side of Mr. Assad's regime.</w:t>
      </w:r>
    </w:p>
    <w:p w:rsidR="007623F9" w:rsidRPr="000C28AC" w:rsidRDefault="007623F9" w:rsidP="007623F9">
      <w:pPr>
        <w:rPr>
          <w:sz w:val="16"/>
        </w:rPr>
      </w:pPr>
      <w:r w:rsidRPr="00213471">
        <w:rPr>
          <w:rStyle w:val="StyleBoldUnderline"/>
          <w:highlight w:val="yellow"/>
        </w:rPr>
        <w:t>Saudis</w:t>
      </w:r>
      <w:r w:rsidRPr="000C28AC">
        <w:rPr>
          <w:sz w:val="16"/>
        </w:rPr>
        <w:t xml:space="preserve"> now </w:t>
      </w:r>
      <w:r w:rsidRPr="00213471">
        <w:rPr>
          <w:rStyle w:val="StyleBoldUnderline"/>
          <w:highlight w:val="yellow"/>
        </w:rPr>
        <w:t>feel</w:t>
      </w:r>
      <w:r w:rsidRPr="00C04FF6">
        <w:rPr>
          <w:rStyle w:val="StyleBoldUnderline"/>
        </w:rPr>
        <w:t xml:space="preserve"> that</w:t>
      </w:r>
      <w:r w:rsidRPr="000C28AC">
        <w:rPr>
          <w:sz w:val="16"/>
        </w:rPr>
        <w:t xml:space="preserve"> the </w:t>
      </w:r>
      <w:r w:rsidRPr="00213471">
        <w:rPr>
          <w:rStyle w:val="StyleBoldUnderline"/>
          <w:highlight w:val="yellow"/>
        </w:rPr>
        <w:t>Obama</w:t>
      </w:r>
      <w:r w:rsidRPr="000C28AC">
        <w:rPr>
          <w:sz w:val="16"/>
        </w:rPr>
        <w:t xml:space="preserve"> administration </w:t>
      </w:r>
      <w:r w:rsidRPr="00213471">
        <w:rPr>
          <w:rStyle w:val="StyleBoldUnderline"/>
          <w:highlight w:val="yellow"/>
        </w:rPr>
        <w:t>is disregarding Saudi concerns</w:t>
      </w:r>
      <w:r w:rsidRPr="000C28AC">
        <w:rPr>
          <w:sz w:val="16"/>
        </w:rPr>
        <w:t xml:space="preserve"> over Iran and Syria, </w:t>
      </w:r>
      <w:r w:rsidRPr="00213471">
        <w:rPr>
          <w:rStyle w:val="StyleBoldUnderline"/>
          <w:highlight w:val="yellow"/>
        </w:rPr>
        <w:t>and will respond accordingly in ignoring "U.S. interests</w:t>
      </w:r>
      <w:r w:rsidRPr="000C28AC">
        <w:rPr>
          <w:sz w:val="16"/>
        </w:rPr>
        <w:t xml:space="preserve">, U.S. </w:t>
      </w:r>
      <w:r w:rsidRPr="00213471">
        <w:rPr>
          <w:rStyle w:val="StyleBoldUnderline"/>
          <w:highlight w:val="yellow"/>
        </w:rPr>
        <w:t>wishes</w:t>
      </w:r>
      <w:r w:rsidRPr="000C28AC">
        <w:rPr>
          <w:sz w:val="16"/>
        </w:rPr>
        <w:t xml:space="preserve">, U.S. </w:t>
      </w:r>
      <w:r w:rsidRPr="00213471">
        <w:rPr>
          <w:rStyle w:val="StyleBoldUnderline"/>
          <w:highlight w:val="yellow"/>
        </w:rPr>
        <w:t>issues</w:t>
      </w:r>
      <w:r w:rsidRPr="000C28AC">
        <w:rPr>
          <w:sz w:val="16"/>
        </w:rPr>
        <w:t xml:space="preserve">" in Syria, </w:t>
      </w:r>
      <w:r w:rsidRPr="000C28AC">
        <w:rPr>
          <w:rStyle w:val="StyleBoldUnderline"/>
        </w:rPr>
        <w:t>said</w:t>
      </w:r>
      <w:r w:rsidRPr="000C28AC">
        <w:rPr>
          <w:sz w:val="16"/>
        </w:rPr>
        <w:t xml:space="preserve"> Mustafa </w:t>
      </w:r>
      <w:proofErr w:type="spellStart"/>
      <w:r w:rsidRPr="000C28AC">
        <w:rPr>
          <w:rStyle w:val="StyleBoldUnderline"/>
        </w:rPr>
        <w:t>Alani</w:t>
      </w:r>
      <w:proofErr w:type="spellEnd"/>
      <w:r w:rsidRPr="000C28AC">
        <w:rPr>
          <w:rStyle w:val="StyleBoldUnderline"/>
        </w:rPr>
        <w:t>, a veteran Saudi security analyst</w:t>
      </w:r>
      <w:r w:rsidRPr="000C28AC">
        <w:rPr>
          <w:sz w:val="16"/>
        </w:rPr>
        <w:t xml:space="preserve"> with the Geneva-based Gulf Research Center.</w:t>
      </w:r>
    </w:p>
    <w:p w:rsidR="007623F9" w:rsidRPr="000C28AC" w:rsidRDefault="007623F9" w:rsidP="007623F9">
      <w:pPr>
        <w:rPr>
          <w:rStyle w:val="StyleBoldUnderline"/>
        </w:rPr>
      </w:pPr>
      <w:r w:rsidRPr="000C28AC">
        <w:rPr>
          <w:sz w:val="16"/>
        </w:rPr>
        <w:t xml:space="preserve">"They are going to be upset—we can live with that," Mr. </w:t>
      </w:r>
      <w:proofErr w:type="spellStart"/>
      <w:r w:rsidRPr="000C28AC">
        <w:rPr>
          <w:sz w:val="16"/>
        </w:rPr>
        <w:t>Alani</w:t>
      </w:r>
      <w:proofErr w:type="spellEnd"/>
      <w:r w:rsidRPr="000C28AC">
        <w:rPr>
          <w:sz w:val="16"/>
        </w:rPr>
        <w:t xml:space="preserve"> said Sunday of the Obama administration. "</w:t>
      </w:r>
      <w:r w:rsidRPr="000C28AC">
        <w:rPr>
          <w:rStyle w:val="StyleBoldUnderline"/>
        </w:rPr>
        <w:t>We are learning from our enemies now how to treat the United States."</w:t>
      </w:r>
    </w:p>
    <w:p w:rsidR="007623F9" w:rsidRDefault="007623F9" w:rsidP="007623F9"/>
    <w:p w:rsidR="007623F9" w:rsidRDefault="007623F9" w:rsidP="007623F9">
      <w:pPr>
        <w:pStyle w:val="Heading4"/>
      </w:pPr>
      <w:r>
        <w:t>Saudi couldn’t get nukes – and wouldn’t – against their interest – interpret internal statements with skepticism</w:t>
      </w:r>
    </w:p>
    <w:p w:rsidR="007623F9" w:rsidRDefault="007623F9" w:rsidP="007623F9">
      <w:r w:rsidRPr="00162CFE">
        <w:rPr>
          <w:rStyle w:val="StyleStyleBold12pt"/>
        </w:rPr>
        <w:t>DEMING 13 research intern for the Project on Nuclear Issues, CSIS</w:t>
      </w:r>
      <w:r>
        <w:rPr>
          <w:rStyle w:val="StyleStyleBold12pt"/>
        </w:rPr>
        <w:t xml:space="preserve">, D&amp;D Expert, </w:t>
      </w:r>
      <w:proofErr w:type="spellStart"/>
      <w:r>
        <w:rPr>
          <w:rStyle w:val="StyleStyleBold12pt"/>
        </w:rPr>
        <w:t>lvl</w:t>
      </w:r>
      <w:proofErr w:type="spellEnd"/>
      <w:r>
        <w:rPr>
          <w:rStyle w:val="StyleStyleBold12pt"/>
        </w:rPr>
        <w:t xml:space="preserve"> 12 cleric</w:t>
      </w:r>
      <w:r>
        <w:t xml:space="preserve"> [Kyle </w:t>
      </w:r>
      <w:proofErr w:type="spellStart"/>
      <w:r>
        <w:t>Demin</w:t>
      </w:r>
      <w:proofErr w:type="spellEnd"/>
      <w:r>
        <w:t xml:space="preserve">, Over a Barrel or Under an Umbrella: Factors Influencing Saudi Arabia’s Decisions against a Nuclear Iran, </w:t>
      </w:r>
      <w:hyperlink r:id="rId14" w:history="1">
        <w:r w:rsidRPr="00956D7E">
          <w:rPr>
            <w:rStyle w:val="Hyperlink"/>
          </w:rPr>
          <w:t>https://csis.org/blog/over-barrel-or-under-umbrella-factors-influencing-saudi-arabias-decisions-against-nuclear-iran</w:t>
        </w:r>
      </w:hyperlink>
      <w:r>
        <w:t>]</w:t>
      </w:r>
    </w:p>
    <w:p w:rsidR="007623F9" w:rsidRDefault="007623F9" w:rsidP="007623F9"/>
    <w:p w:rsidR="007623F9" w:rsidRPr="00162CFE" w:rsidRDefault="007623F9" w:rsidP="007623F9">
      <w:pPr>
        <w:rPr>
          <w:sz w:val="16"/>
        </w:rPr>
      </w:pPr>
      <w:r w:rsidRPr="00162CFE">
        <w:rPr>
          <w:sz w:val="16"/>
        </w:rPr>
        <w:t xml:space="preserve">In a series of statements dating back to 2009 [1], </w:t>
      </w:r>
      <w:r w:rsidRPr="00162CFE">
        <w:rPr>
          <w:rStyle w:val="StyleBoldUnderline"/>
          <w:highlight w:val="yellow"/>
        </w:rPr>
        <w:t>Saudi</w:t>
      </w:r>
      <w:r w:rsidRPr="00162CFE">
        <w:rPr>
          <w:rStyle w:val="StyleBoldUnderline"/>
        </w:rPr>
        <w:t xml:space="preserve"> Arabia </w:t>
      </w:r>
      <w:r w:rsidRPr="00162CFE">
        <w:rPr>
          <w:rStyle w:val="StyleBoldUnderline"/>
          <w:highlight w:val="yellow"/>
        </w:rPr>
        <w:t>has</w:t>
      </w:r>
      <w:r w:rsidRPr="00162CFE">
        <w:rPr>
          <w:rStyle w:val="StyleBoldUnderline"/>
        </w:rPr>
        <w:t xml:space="preserve"> repeatedly </w:t>
      </w:r>
      <w:r w:rsidRPr="00162CFE">
        <w:rPr>
          <w:rStyle w:val="StyleBoldUnderline"/>
          <w:highlight w:val="yellow"/>
        </w:rPr>
        <w:t>asserted its capability and inclination to</w:t>
      </w:r>
      <w:r w:rsidRPr="00162CFE">
        <w:rPr>
          <w:rStyle w:val="StyleBoldUnderline"/>
        </w:rPr>
        <w:t xml:space="preserve"> </w:t>
      </w:r>
      <w:r w:rsidRPr="00162CFE">
        <w:rPr>
          <w:rStyle w:val="StyleBoldUnderline"/>
          <w:highlight w:val="yellow"/>
        </w:rPr>
        <w:t>acquire a deterrent</w:t>
      </w:r>
      <w:r w:rsidRPr="00162CFE">
        <w:rPr>
          <w:sz w:val="16"/>
        </w:rPr>
        <w:t xml:space="preserve"> of its own if Iran successfully forces its way </w:t>
      </w:r>
      <w:r w:rsidRPr="00162CFE">
        <w:rPr>
          <w:rStyle w:val="StyleBoldUnderline"/>
        </w:rPr>
        <w:t>into the nuclear club</w:t>
      </w:r>
      <w:r w:rsidRPr="00162CFE">
        <w:rPr>
          <w:sz w:val="16"/>
        </w:rPr>
        <w:t xml:space="preserve">. </w:t>
      </w:r>
      <w:r w:rsidRPr="00162CFE">
        <w:rPr>
          <w:rStyle w:val="StyleBoldUnderline"/>
        </w:rPr>
        <w:t>The significance of a poly-nuclear</w:t>
      </w:r>
      <w:r w:rsidRPr="00162CFE">
        <w:rPr>
          <w:sz w:val="16"/>
        </w:rPr>
        <w:t xml:space="preserve"> </w:t>
      </w:r>
      <w:r w:rsidRPr="00162CFE">
        <w:rPr>
          <w:rStyle w:val="StyleBoldUnderline"/>
        </w:rPr>
        <w:t>Middle East has driven policymakers and analysts to consider the likelihood</w:t>
      </w:r>
      <w:r w:rsidRPr="00162CFE">
        <w:rPr>
          <w:sz w:val="16"/>
        </w:rPr>
        <w:t xml:space="preserve"> that Riyadh will fulfill its promises. </w:t>
      </w:r>
      <w:r w:rsidRPr="00162CFE">
        <w:rPr>
          <w:rStyle w:val="StyleBoldUnderline"/>
          <w:highlight w:val="yellow"/>
        </w:rPr>
        <w:t>Assuming Saudi</w:t>
      </w:r>
      <w:r w:rsidRPr="00162CFE">
        <w:rPr>
          <w:sz w:val="16"/>
        </w:rPr>
        <w:t xml:space="preserve"> Arabia </w:t>
      </w:r>
      <w:r w:rsidRPr="00162CFE">
        <w:rPr>
          <w:rStyle w:val="StyleBoldUnderline"/>
          <w:highlight w:val="yellow"/>
        </w:rPr>
        <w:t>could</w:t>
      </w:r>
      <w:r w:rsidRPr="00162CFE">
        <w:rPr>
          <w:sz w:val="16"/>
        </w:rPr>
        <w:t xml:space="preserve"> </w:t>
      </w:r>
      <w:r w:rsidRPr="00162CFE">
        <w:rPr>
          <w:rStyle w:val="StyleBoldUnderline"/>
        </w:rPr>
        <w:t>develop</w:t>
      </w:r>
      <w:r w:rsidRPr="00162CFE">
        <w:rPr>
          <w:sz w:val="16"/>
        </w:rPr>
        <w:t xml:space="preserve"> a suitable domestic program </w:t>
      </w:r>
      <w:r w:rsidRPr="00162CFE">
        <w:rPr>
          <w:rStyle w:val="StyleBoldUnderline"/>
        </w:rPr>
        <w:t>or obtain a weapons system</w:t>
      </w:r>
      <w:r w:rsidRPr="00162CFE">
        <w:rPr>
          <w:sz w:val="16"/>
        </w:rPr>
        <w:t xml:space="preserve"> from a nuclear power – </w:t>
      </w:r>
      <w:r w:rsidRPr="00162CFE">
        <w:rPr>
          <w:rStyle w:val="StyleBoldUnderline"/>
        </w:rPr>
        <w:t xml:space="preserve">two </w:t>
      </w:r>
      <w:r w:rsidRPr="00162CFE">
        <w:rPr>
          <w:rStyle w:val="StyleBoldUnderline"/>
          <w:highlight w:val="yellow"/>
        </w:rPr>
        <w:t>avenues which</w:t>
      </w:r>
      <w:r w:rsidRPr="00162CFE">
        <w:rPr>
          <w:sz w:val="16"/>
        </w:rPr>
        <w:t xml:space="preserve">, given the available evidence, </w:t>
      </w:r>
      <w:r w:rsidRPr="00162CFE">
        <w:rPr>
          <w:rStyle w:val="Emphasis"/>
          <w:highlight w:val="yellow"/>
        </w:rPr>
        <w:t>would represent no small challenge</w:t>
      </w:r>
      <w:r w:rsidRPr="00162CFE">
        <w:rPr>
          <w:sz w:val="16"/>
        </w:rPr>
        <w:t xml:space="preserve"> to pursue [2]–  </w:t>
      </w:r>
      <w:r w:rsidRPr="00162CFE">
        <w:rPr>
          <w:rStyle w:val="StyleBoldUnderline"/>
        </w:rPr>
        <w:t>does a survey of</w:t>
      </w:r>
      <w:r w:rsidRPr="00162CFE">
        <w:rPr>
          <w:sz w:val="16"/>
        </w:rPr>
        <w:t xml:space="preserve"> observable Saudi </w:t>
      </w:r>
      <w:r w:rsidRPr="00162CFE">
        <w:rPr>
          <w:rStyle w:val="StyleBoldUnderline"/>
        </w:rPr>
        <w:t>behavior and the incentives</w:t>
      </w:r>
      <w:r w:rsidRPr="00162CFE">
        <w:rPr>
          <w:sz w:val="16"/>
        </w:rPr>
        <w:t xml:space="preserve"> guiding it </w:t>
      </w:r>
      <w:r w:rsidRPr="00162CFE">
        <w:rPr>
          <w:rStyle w:val="StyleBoldUnderline"/>
        </w:rPr>
        <w:t xml:space="preserve">provide assurance that Riyadh would avoid reciprocating </w:t>
      </w:r>
      <w:r w:rsidRPr="00162CFE">
        <w:rPr>
          <w:sz w:val="16"/>
        </w:rPr>
        <w:t>Tehran’s nuclear efforts? Several factors are worth considering:</w:t>
      </w:r>
    </w:p>
    <w:p w:rsidR="007623F9" w:rsidRPr="00162CFE" w:rsidRDefault="007623F9" w:rsidP="007623F9">
      <w:pPr>
        <w:rPr>
          <w:sz w:val="16"/>
        </w:rPr>
      </w:pPr>
      <w:r w:rsidRPr="00162CFE">
        <w:rPr>
          <w:sz w:val="16"/>
        </w:rPr>
        <w:t xml:space="preserve"> </w:t>
      </w:r>
      <w:r w:rsidRPr="00162CFE">
        <w:rPr>
          <w:rStyle w:val="StyleBoldUnderline"/>
        </w:rPr>
        <w:t>First</w:t>
      </w:r>
      <w:r w:rsidRPr="00162CFE">
        <w:rPr>
          <w:sz w:val="16"/>
        </w:rPr>
        <w:t xml:space="preserve">, </w:t>
      </w:r>
      <w:r w:rsidRPr="00162CFE">
        <w:rPr>
          <w:rStyle w:val="StyleBoldUnderline"/>
          <w:highlight w:val="yellow"/>
        </w:rPr>
        <w:t>the</w:t>
      </w:r>
      <w:r w:rsidRPr="00162CFE">
        <w:rPr>
          <w:rStyle w:val="StyleBoldUnderline"/>
        </w:rPr>
        <w:t xml:space="preserve"> international </w:t>
      </w:r>
      <w:r w:rsidRPr="00162CFE">
        <w:rPr>
          <w:rStyle w:val="StyleBoldUnderline"/>
          <w:highlight w:val="yellow"/>
        </w:rPr>
        <w:t>pressure against leaving the nonproliferation regime is enormous</w:t>
      </w:r>
      <w:r w:rsidRPr="00162CFE">
        <w:rPr>
          <w:sz w:val="16"/>
        </w:rPr>
        <w:t xml:space="preserve">, a consideration likely to enter regime calculations even under crisis. </w:t>
      </w:r>
      <w:r w:rsidRPr="00162CFE">
        <w:rPr>
          <w:rStyle w:val="StyleBoldUnderline"/>
          <w:highlight w:val="yellow"/>
        </w:rPr>
        <w:t>Saudi</w:t>
      </w:r>
      <w:r w:rsidRPr="00162CFE">
        <w:rPr>
          <w:sz w:val="16"/>
        </w:rPr>
        <w:t xml:space="preserve"> Arabia </w:t>
      </w:r>
      <w:r w:rsidRPr="00162CFE">
        <w:rPr>
          <w:rStyle w:val="StyleBoldUnderline"/>
          <w:highlight w:val="yellow"/>
        </w:rPr>
        <w:t>would</w:t>
      </w:r>
      <w:r w:rsidRPr="00162CFE">
        <w:rPr>
          <w:sz w:val="16"/>
        </w:rPr>
        <w:t xml:space="preserve"> not only </w:t>
      </w:r>
      <w:r w:rsidRPr="00162CFE">
        <w:rPr>
          <w:rStyle w:val="StyleBoldUnderline"/>
        </w:rPr>
        <w:t>have to abandon its leading position</w:t>
      </w:r>
      <w:r w:rsidRPr="00162CFE">
        <w:rPr>
          <w:sz w:val="16"/>
        </w:rPr>
        <w:t xml:space="preserve"> on the creation of a Weapons of Mass Destruction-Free Zone and its accompanying enforcement in the Middle East (trumpeted most recently in an August </w:t>
      </w:r>
      <w:r w:rsidRPr="00162CFE">
        <w:rPr>
          <w:sz w:val="16"/>
        </w:rPr>
        <w:lastRenderedPageBreak/>
        <w:t xml:space="preserve">op-ed by Prince </w:t>
      </w:r>
      <w:proofErr w:type="spellStart"/>
      <w:r w:rsidRPr="00162CFE">
        <w:rPr>
          <w:sz w:val="16"/>
        </w:rPr>
        <w:t>Turki</w:t>
      </w:r>
      <w:proofErr w:type="spellEnd"/>
      <w:r w:rsidRPr="00162CFE">
        <w:rPr>
          <w:sz w:val="16"/>
        </w:rPr>
        <w:t xml:space="preserve"> al-Faisal [3]), </w:t>
      </w:r>
      <w:r w:rsidRPr="00162CFE">
        <w:rPr>
          <w:rStyle w:val="StyleBoldUnderline"/>
        </w:rPr>
        <w:t xml:space="preserve">but </w:t>
      </w:r>
      <w:r w:rsidRPr="00162CFE">
        <w:rPr>
          <w:rStyle w:val="StyleBoldUnderline"/>
          <w:highlight w:val="yellow"/>
        </w:rPr>
        <w:t>risk international condemnation</w:t>
      </w:r>
      <w:r w:rsidRPr="00162CFE">
        <w:rPr>
          <w:sz w:val="16"/>
        </w:rPr>
        <w:t xml:space="preserve">, multilateral </w:t>
      </w:r>
      <w:r w:rsidRPr="00162CFE">
        <w:rPr>
          <w:rStyle w:val="StyleBoldUnderline"/>
        </w:rPr>
        <w:t>sanctions</w:t>
      </w:r>
      <w:r w:rsidRPr="00162CFE">
        <w:rPr>
          <w:sz w:val="16"/>
        </w:rPr>
        <w:t xml:space="preserve">, </w:t>
      </w:r>
      <w:r w:rsidRPr="00162CFE">
        <w:rPr>
          <w:rStyle w:val="StyleBoldUnderline"/>
          <w:highlight w:val="yellow"/>
        </w:rPr>
        <w:t xml:space="preserve">and the </w:t>
      </w:r>
      <w:r w:rsidRPr="00162CFE">
        <w:rPr>
          <w:rStyle w:val="Emphasis"/>
          <w:highlight w:val="yellow"/>
        </w:rPr>
        <w:t>loss of American security guarantees</w:t>
      </w:r>
      <w:r w:rsidRPr="00162CFE">
        <w:rPr>
          <w:rStyle w:val="StyleBoldUnderline"/>
          <w:highlight w:val="yellow"/>
        </w:rPr>
        <w:t xml:space="preserve"> and economic support</w:t>
      </w:r>
      <w:r w:rsidRPr="00162CFE">
        <w:rPr>
          <w:rStyle w:val="StyleBoldUnderline"/>
        </w:rPr>
        <w:t>.</w:t>
      </w:r>
      <w:r w:rsidRPr="00162CFE">
        <w:rPr>
          <w:sz w:val="16"/>
        </w:rPr>
        <w:t xml:space="preserve"> Special provisions to support Saudi Arabia’s nascent nuclear industry [4] would be dropped at the first sign of suspicious activity.</w:t>
      </w:r>
    </w:p>
    <w:p w:rsidR="007623F9" w:rsidRPr="00162CFE" w:rsidRDefault="007623F9" w:rsidP="007623F9">
      <w:pPr>
        <w:rPr>
          <w:sz w:val="16"/>
        </w:rPr>
      </w:pPr>
      <w:r w:rsidRPr="00162CFE">
        <w:rPr>
          <w:sz w:val="16"/>
        </w:rPr>
        <w:t xml:space="preserve"> Absent a near-certain existential threat – which would probably be too short-term to resolve with nuclear acquisition anyway – </w:t>
      </w:r>
      <w:r w:rsidRPr="00162CFE">
        <w:rPr>
          <w:rStyle w:val="StyleBoldUnderline"/>
          <w:highlight w:val="yellow"/>
        </w:rPr>
        <w:t>it seems highly unlikely</w:t>
      </w:r>
      <w:r w:rsidRPr="00162CFE">
        <w:rPr>
          <w:sz w:val="16"/>
        </w:rPr>
        <w:t xml:space="preserve"> that </w:t>
      </w:r>
      <w:r w:rsidRPr="00162CFE">
        <w:rPr>
          <w:rStyle w:val="StyleBoldUnderline"/>
        </w:rPr>
        <w:t>Riyadh would sacrifice hard-won international legitimacy</w:t>
      </w:r>
      <w:r w:rsidRPr="00162CFE">
        <w:rPr>
          <w:sz w:val="16"/>
        </w:rPr>
        <w:t xml:space="preserve"> for a marginal gain in security relative to its current position. The United States obviously takes Saudi regime security seriously (intervention in the first Gulf War serving as the most prominent example); any decision in favor of </w:t>
      </w:r>
      <w:proofErr w:type="spellStart"/>
      <w:r w:rsidRPr="00162CFE">
        <w:rPr>
          <w:sz w:val="16"/>
        </w:rPr>
        <w:t>nuclearization</w:t>
      </w:r>
      <w:proofErr w:type="spellEnd"/>
      <w:r w:rsidRPr="00162CFE">
        <w:rPr>
          <w:sz w:val="16"/>
        </w:rPr>
        <w:t xml:space="preserve"> would have to be made in the context of complete loss of faith in American protection.</w:t>
      </w:r>
    </w:p>
    <w:p w:rsidR="007623F9" w:rsidRPr="00162CFE" w:rsidRDefault="007623F9" w:rsidP="007623F9">
      <w:pPr>
        <w:rPr>
          <w:sz w:val="16"/>
        </w:rPr>
      </w:pPr>
      <w:r w:rsidRPr="00162CFE">
        <w:rPr>
          <w:rStyle w:val="StyleBoldUnderline"/>
        </w:rPr>
        <w:t xml:space="preserve">Second, </w:t>
      </w:r>
      <w:r w:rsidRPr="00162CFE">
        <w:rPr>
          <w:rStyle w:val="StyleBoldUnderline"/>
          <w:highlight w:val="yellow"/>
        </w:rPr>
        <w:t>the economic damage</w:t>
      </w:r>
      <w:r w:rsidRPr="00162CFE">
        <w:rPr>
          <w:sz w:val="16"/>
        </w:rPr>
        <w:t xml:space="preserve"> risked by a move toward nuclear status </w:t>
      </w:r>
      <w:r w:rsidRPr="00162CFE">
        <w:rPr>
          <w:rStyle w:val="StyleBoldUnderline"/>
          <w:highlight w:val="yellow"/>
        </w:rPr>
        <w:t>would be substantial and long-term</w:t>
      </w:r>
      <w:r w:rsidRPr="00162CFE">
        <w:rPr>
          <w:sz w:val="16"/>
        </w:rPr>
        <w:t xml:space="preserve">, likely imperiling Saudi Arabia’s attempts to diversify and develop its fossil fuel-driven economy. After nearly two years of coalition-imposed sanctions, Iran’s economy has suffered significantly [5], an observation unlikely to elude their Sunni rival. While Saudi Arabia’s crucial production position in the Organization of Petroleum-Exporting Countries may give it enough leverage over global supplies to keep its oil exports from declining under a sanctions regime (a fate that has befallen Iran [6]), possibilities for foreign direct investment in other sectors would likely diminish, and reliance on sustained high oil prices would increase [7]. </w:t>
      </w:r>
      <w:r w:rsidRPr="00162CFE">
        <w:rPr>
          <w:rStyle w:val="StyleBoldUnderline"/>
        </w:rPr>
        <w:t>Given the monarchy’s reliance on economic prosperity to quell dissent and keep the kingdom running smoothly, a severe interruption to growth would be easily understood as a threat to stability</w:t>
      </w:r>
      <w:r w:rsidRPr="00162CFE">
        <w:rPr>
          <w:sz w:val="16"/>
        </w:rPr>
        <w:t>.</w:t>
      </w:r>
    </w:p>
    <w:p w:rsidR="007623F9" w:rsidRDefault="007623F9" w:rsidP="007623F9">
      <w:pPr>
        <w:rPr>
          <w:sz w:val="16"/>
        </w:rPr>
      </w:pPr>
      <w:r w:rsidRPr="00162CFE">
        <w:rPr>
          <w:rStyle w:val="StyleBoldUnderline"/>
        </w:rPr>
        <w:t xml:space="preserve">So, </w:t>
      </w:r>
      <w:r w:rsidRPr="00962F34">
        <w:rPr>
          <w:rStyle w:val="StyleBoldUnderline"/>
          <w:highlight w:val="yellow"/>
        </w:rPr>
        <w:t>how should observers interpret</w:t>
      </w:r>
      <w:r w:rsidRPr="00162CFE">
        <w:rPr>
          <w:rStyle w:val="StyleBoldUnderline"/>
        </w:rPr>
        <w:t xml:space="preserve"> high-level Saudi </w:t>
      </w:r>
      <w:r w:rsidRPr="00962F34">
        <w:rPr>
          <w:rStyle w:val="StyleBoldUnderline"/>
          <w:highlight w:val="yellow"/>
        </w:rPr>
        <w:t>statements</w:t>
      </w:r>
      <w:r w:rsidRPr="00162CFE">
        <w:rPr>
          <w:rStyle w:val="StyleBoldUnderline"/>
        </w:rPr>
        <w:t xml:space="preserve"> in favor of the nuclear option?</w:t>
      </w:r>
      <w:r w:rsidRPr="00162CFE">
        <w:rPr>
          <w:sz w:val="16"/>
        </w:rPr>
        <w:t xml:space="preserve"> In short, </w:t>
      </w:r>
      <w:r w:rsidRPr="00962F34">
        <w:rPr>
          <w:rStyle w:val="StyleBoldUnderline"/>
          <w:highlight w:val="yellow"/>
        </w:rPr>
        <w:t>with a degree of skepticism</w:t>
      </w:r>
      <w:r w:rsidRPr="00162CFE">
        <w:rPr>
          <w:sz w:val="16"/>
        </w:rPr>
        <w:t xml:space="preserve"> </w:t>
      </w:r>
      <w:r w:rsidRPr="00162CFE">
        <w:rPr>
          <w:rStyle w:val="StyleBoldUnderline"/>
        </w:rPr>
        <w:t xml:space="preserve">and an eye on </w:t>
      </w:r>
      <w:r w:rsidRPr="00962F34">
        <w:rPr>
          <w:rStyle w:val="StyleBoldUnderline"/>
          <w:highlight w:val="yellow"/>
        </w:rPr>
        <w:t>Riyadh’s</w:t>
      </w:r>
      <w:r w:rsidRPr="00162CFE">
        <w:rPr>
          <w:rStyle w:val="StyleBoldUnderline"/>
        </w:rPr>
        <w:t xml:space="preserve"> well-understood </w:t>
      </w:r>
      <w:r w:rsidRPr="00962F34">
        <w:rPr>
          <w:rStyle w:val="StyleBoldUnderline"/>
          <w:highlight w:val="yellow"/>
        </w:rPr>
        <w:t>goals</w:t>
      </w:r>
      <w:r w:rsidRPr="00162CFE">
        <w:rPr>
          <w:rStyle w:val="StyleBoldUnderline"/>
        </w:rPr>
        <w:t>:</w:t>
      </w:r>
      <w:r w:rsidRPr="00162CFE">
        <w:rPr>
          <w:sz w:val="16"/>
        </w:rPr>
        <w:t xml:space="preserve"> the </w:t>
      </w:r>
      <w:r w:rsidRPr="00962F34">
        <w:rPr>
          <w:rStyle w:val="StyleBoldUnderline"/>
          <w:highlight w:val="yellow"/>
        </w:rPr>
        <w:t>preservation</w:t>
      </w:r>
      <w:r w:rsidRPr="00162CFE">
        <w:rPr>
          <w:sz w:val="16"/>
        </w:rPr>
        <w:t xml:space="preserve"> </w:t>
      </w:r>
      <w:r w:rsidRPr="00162CFE">
        <w:rPr>
          <w:rStyle w:val="StyleBoldUnderline"/>
        </w:rPr>
        <w:t xml:space="preserve">of domestic stability, the </w:t>
      </w:r>
      <w:r w:rsidRPr="00962F34">
        <w:rPr>
          <w:rStyle w:val="StyleBoldUnderline"/>
          <w:highlight w:val="yellow"/>
        </w:rPr>
        <w:t>maintenance of</w:t>
      </w:r>
      <w:r w:rsidRPr="00162CFE">
        <w:rPr>
          <w:rStyle w:val="StyleBoldUnderline"/>
        </w:rPr>
        <w:t xml:space="preserve"> its international </w:t>
      </w:r>
      <w:r w:rsidRPr="00962F34">
        <w:rPr>
          <w:rStyle w:val="StyleBoldUnderline"/>
          <w:highlight w:val="yellow"/>
        </w:rPr>
        <w:t>legitimacy, and protection</w:t>
      </w:r>
      <w:r w:rsidRPr="00162CFE">
        <w:rPr>
          <w:rStyle w:val="StyleBoldUnderline"/>
        </w:rPr>
        <w:t xml:space="preserve"> against</w:t>
      </w:r>
      <w:r w:rsidRPr="00162CFE">
        <w:rPr>
          <w:sz w:val="16"/>
        </w:rPr>
        <w:t xml:space="preserve"> its chief regional </w:t>
      </w:r>
      <w:r w:rsidRPr="00162CFE">
        <w:rPr>
          <w:rStyle w:val="StyleBoldUnderline"/>
        </w:rPr>
        <w:t>adversary</w:t>
      </w:r>
      <w:r w:rsidRPr="00162CFE">
        <w:rPr>
          <w:sz w:val="16"/>
        </w:rPr>
        <w:t xml:space="preserve">. </w:t>
      </w:r>
      <w:r w:rsidRPr="00962F34">
        <w:rPr>
          <w:rStyle w:val="StyleBoldUnderline"/>
          <w:highlight w:val="yellow"/>
        </w:rPr>
        <w:t>Even if a</w:t>
      </w:r>
      <w:r w:rsidRPr="00162CFE">
        <w:rPr>
          <w:rStyle w:val="StyleBoldUnderline"/>
        </w:rPr>
        <w:t xml:space="preserve"> Saudi </w:t>
      </w:r>
      <w:r w:rsidRPr="00962F34">
        <w:rPr>
          <w:rStyle w:val="StyleBoldUnderline"/>
          <w:highlight w:val="yellow"/>
        </w:rPr>
        <w:t>nuclear deterrent accomplished the third</w:t>
      </w:r>
      <w:r w:rsidRPr="00162CFE">
        <w:rPr>
          <w:rStyle w:val="StyleBoldUnderline"/>
        </w:rPr>
        <w:t xml:space="preserve"> goal, </w:t>
      </w:r>
      <w:r w:rsidRPr="00962F34">
        <w:rPr>
          <w:rStyle w:val="StyleBoldUnderline"/>
          <w:highlight w:val="yellow"/>
        </w:rPr>
        <w:t>it would</w:t>
      </w:r>
      <w:r w:rsidRPr="00162CFE">
        <w:rPr>
          <w:rStyle w:val="StyleBoldUnderline"/>
        </w:rPr>
        <w:t xml:space="preserve"> almost certainly </w:t>
      </w:r>
      <w:r w:rsidRPr="00962F34">
        <w:rPr>
          <w:rStyle w:val="StyleBoldUnderline"/>
          <w:highlight w:val="yellow"/>
        </w:rPr>
        <w:t>deal unacceptable harm to the other two</w:t>
      </w:r>
      <w:r w:rsidRPr="00162CFE">
        <w:rPr>
          <w:sz w:val="16"/>
        </w:rPr>
        <w:t>. A strong argument can be made that Saudi acquisition would be too scientifically demanding or time-intensive to be technically possible in the near term; even if these practical challenges could be met or circumvented, however, the end result would probably still be unacceptable to Riyadh.</w:t>
      </w:r>
    </w:p>
    <w:p w:rsidR="007623F9" w:rsidRDefault="007623F9" w:rsidP="007623F9">
      <w:pPr>
        <w:pStyle w:val="Heading4"/>
      </w:pPr>
      <w:r>
        <w:t>Orientalist, proliferation discourse results in domination of the south and oppression.</w:t>
      </w:r>
    </w:p>
    <w:p w:rsidR="007623F9" w:rsidRDefault="007623F9" w:rsidP="007623F9">
      <w:proofErr w:type="spellStart"/>
      <w:r w:rsidRPr="00127214">
        <w:rPr>
          <w:rStyle w:val="StyleStyleBold12pt"/>
        </w:rPr>
        <w:t>Gusterson</w:t>
      </w:r>
      <w:proofErr w:type="spellEnd"/>
      <w:r w:rsidRPr="00127214">
        <w:rPr>
          <w:rStyle w:val="StyleStyleBold12pt"/>
        </w:rPr>
        <w:t xml:space="preserve"> 99</w:t>
      </w:r>
      <w:r>
        <w:t xml:space="preserve">—Hugh </w:t>
      </w:r>
      <w:proofErr w:type="spellStart"/>
      <w:r>
        <w:t>Gusterson</w:t>
      </w:r>
      <w:proofErr w:type="spellEnd"/>
      <w:r>
        <w:t xml:space="preserve"> is a professor of anthropology and sociology at George Mason University. [“Nuclear Weapons and the </w:t>
      </w:r>
      <w:proofErr w:type="gramStart"/>
      <w:r>
        <w:t>Other</w:t>
      </w:r>
      <w:proofErr w:type="gramEnd"/>
      <w:r>
        <w:t xml:space="preserve"> in the Western Imagination,” </w:t>
      </w:r>
      <w:r w:rsidRPr="001B14B0">
        <w:rPr>
          <w:i/>
        </w:rPr>
        <w:t>Cultural Anthropology</w:t>
      </w:r>
      <w:r>
        <w:t>, Vol. 14, No. 1 (Feb., 1999), pp. 111-143, accessed through JSTOR]</w:t>
      </w:r>
    </w:p>
    <w:p w:rsidR="007623F9" w:rsidRDefault="007623F9" w:rsidP="007623F9"/>
    <w:p w:rsidR="007623F9" w:rsidRPr="001F652C" w:rsidRDefault="007623F9" w:rsidP="007623F9">
      <w:pPr>
        <w:rPr>
          <w:sz w:val="16"/>
        </w:rPr>
      </w:pPr>
      <w:r w:rsidRPr="001F652C">
        <w:rPr>
          <w:sz w:val="16"/>
        </w:rPr>
        <w:t>Nuclear Colonialism and the Return of the Repressed</w:t>
      </w:r>
    </w:p>
    <w:p w:rsidR="007623F9" w:rsidRPr="001F652C" w:rsidRDefault="007623F9" w:rsidP="007623F9">
      <w:pPr>
        <w:rPr>
          <w:sz w:val="16"/>
        </w:rPr>
      </w:pPr>
      <w:r w:rsidRPr="001F652C">
        <w:rPr>
          <w:sz w:val="16"/>
        </w:rPr>
        <w:t xml:space="preserve">Noam Chomsky (1982) has suggested that the arms race between the superpowers was not really "about" the U.S.-Soviet rivalry at all but was a convenient way to assure the subjugation of smaller countries in the Third World under the guise of superpower competition. One does not have to swallow whole the simple reductionism of this argument to accept that </w:t>
      </w:r>
      <w:r w:rsidRPr="001F652C">
        <w:rPr>
          <w:rStyle w:val="StyleBoldUnderline"/>
        </w:rPr>
        <w:t xml:space="preserve">there is obviously some connection between the nuclear stockpiles of some developed nations on the one hand and the political </w:t>
      </w:r>
      <w:proofErr w:type="spellStart"/>
      <w:r w:rsidRPr="001F652C">
        <w:rPr>
          <w:rStyle w:val="StyleBoldUnderline"/>
        </w:rPr>
        <w:t>clientship</w:t>
      </w:r>
      <w:proofErr w:type="spellEnd"/>
      <w:r w:rsidRPr="001F652C">
        <w:rPr>
          <w:rStyle w:val="StyleBoldUnderline"/>
        </w:rPr>
        <w:t xml:space="preserve"> and economic underdevelopment of Third World nations on the other.</w:t>
      </w:r>
      <w:r w:rsidRPr="001F652C">
        <w:rPr>
          <w:sz w:val="16"/>
        </w:rPr>
        <w:t xml:space="preserve"> </w:t>
      </w:r>
      <w:r w:rsidRPr="001F652C">
        <w:rPr>
          <w:rStyle w:val="StyleBoldUnderline"/>
        </w:rPr>
        <w:t>Just as some nations have abundant access to capital while others do not, so some nations are allowed plentiful supplies of the ultimate weapon while others are prevented by elaborate treaties and international police activities from obtaining it.</w:t>
      </w:r>
      <w:r w:rsidRPr="001F652C">
        <w:rPr>
          <w:sz w:val="16"/>
        </w:rPr>
        <w:t xml:space="preserve"> Without devising rigidly deterministic models connecting economic power and nuclear weapons-models that such states as Japan and Germany obviously would not fit-one can at least sketch the broad contours of this generalization: </w:t>
      </w:r>
      <w:r w:rsidRPr="001F652C">
        <w:rPr>
          <w:rStyle w:val="StyleBoldUnderline"/>
        </w:rPr>
        <w:t xml:space="preserve">the </w:t>
      </w:r>
      <w:r w:rsidRPr="00007165">
        <w:rPr>
          <w:rStyle w:val="StyleBoldUnderline"/>
          <w:highlight w:val="yellow"/>
        </w:rPr>
        <w:t>nuclear underdevelopment of the developing world is one fragment in a</w:t>
      </w:r>
      <w:r w:rsidRPr="001F652C">
        <w:rPr>
          <w:rStyle w:val="StyleBoldUnderline"/>
        </w:rPr>
        <w:t xml:space="preserve"> </w:t>
      </w:r>
      <w:r w:rsidRPr="001F652C">
        <w:rPr>
          <w:rStyle w:val="Emphasis"/>
        </w:rPr>
        <w:t xml:space="preserve">wider and </w:t>
      </w:r>
      <w:r w:rsidRPr="00007165">
        <w:rPr>
          <w:rStyle w:val="Emphasis"/>
          <w:highlight w:val="yellow"/>
        </w:rPr>
        <w:t>systematic pattern of</w:t>
      </w:r>
      <w:r w:rsidRPr="001F652C">
        <w:rPr>
          <w:rStyle w:val="Emphasis"/>
        </w:rPr>
        <w:t xml:space="preserve"> global </w:t>
      </w:r>
      <w:r w:rsidRPr="00007165">
        <w:rPr>
          <w:rStyle w:val="Emphasis"/>
          <w:highlight w:val="yellow"/>
        </w:rPr>
        <w:t>disempowerment</w:t>
      </w:r>
      <w:r w:rsidRPr="00007165">
        <w:rPr>
          <w:rStyle w:val="StyleBoldUnderline"/>
          <w:highlight w:val="yellow"/>
        </w:rPr>
        <w:t xml:space="preserve"> that ensures</w:t>
      </w:r>
      <w:r w:rsidRPr="001F652C">
        <w:rPr>
          <w:rStyle w:val="StyleBoldUnderline"/>
        </w:rPr>
        <w:t xml:space="preserve"> the </w:t>
      </w:r>
      <w:r w:rsidRPr="00007165">
        <w:rPr>
          <w:rStyle w:val="Emphasis"/>
          <w:highlight w:val="yellow"/>
        </w:rPr>
        <w:t>subordination of the south</w:t>
      </w:r>
      <w:r w:rsidRPr="001F652C">
        <w:rPr>
          <w:sz w:val="16"/>
        </w:rPr>
        <w:t>. 19</w:t>
      </w:r>
    </w:p>
    <w:p w:rsidR="007623F9" w:rsidRPr="001F652C" w:rsidRDefault="007623F9" w:rsidP="007623F9">
      <w:pPr>
        <w:rPr>
          <w:sz w:val="16"/>
        </w:rPr>
      </w:pPr>
      <w:r w:rsidRPr="001F652C">
        <w:rPr>
          <w:rStyle w:val="StyleBoldUnderline"/>
        </w:rPr>
        <w:t xml:space="preserve">The </w:t>
      </w:r>
      <w:r w:rsidRPr="00007165">
        <w:rPr>
          <w:rStyle w:val="StyleBoldUnderline"/>
          <w:highlight w:val="yellow"/>
        </w:rPr>
        <w:t>discourse on nuclear proliferation legitimates this</w:t>
      </w:r>
      <w:r w:rsidRPr="001F652C">
        <w:rPr>
          <w:rStyle w:val="StyleBoldUnderline"/>
        </w:rPr>
        <w:t xml:space="preserve"> </w:t>
      </w:r>
      <w:r w:rsidRPr="001F652C">
        <w:rPr>
          <w:rStyle w:val="Emphasis"/>
        </w:rPr>
        <w:t xml:space="preserve">system of </w:t>
      </w:r>
      <w:r w:rsidRPr="00007165">
        <w:rPr>
          <w:rStyle w:val="Emphasis"/>
          <w:highlight w:val="yellow"/>
        </w:rPr>
        <w:t>domination</w:t>
      </w:r>
      <w:r w:rsidRPr="00007165">
        <w:rPr>
          <w:rStyle w:val="StyleBoldUnderline"/>
          <w:highlight w:val="yellow"/>
        </w:rPr>
        <w:t xml:space="preserve"> while presenting the interests the</w:t>
      </w:r>
      <w:r w:rsidRPr="001F652C">
        <w:rPr>
          <w:rStyle w:val="StyleBoldUnderline"/>
        </w:rPr>
        <w:t xml:space="preserve"> established </w:t>
      </w:r>
      <w:r w:rsidRPr="00007165">
        <w:rPr>
          <w:rStyle w:val="StyleBoldUnderline"/>
          <w:highlight w:val="yellow"/>
        </w:rPr>
        <w:t>nuclear powers have in maintaining their nuclear monopoly as if they were equally beneficial</w:t>
      </w:r>
      <w:r w:rsidRPr="001F652C">
        <w:rPr>
          <w:rStyle w:val="StyleBoldUnderline"/>
        </w:rPr>
        <w:t xml:space="preserve"> to all the nations of the globe.</w:t>
      </w:r>
      <w:r w:rsidRPr="001F652C">
        <w:rPr>
          <w:sz w:val="16"/>
        </w:rPr>
        <w:t xml:space="preserve"> And, ironically, </w:t>
      </w:r>
      <w:r w:rsidRPr="00007165">
        <w:rPr>
          <w:rStyle w:val="StyleBoldUnderline"/>
          <w:highlight w:val="yellow"/>
        </w:rPr>
        <w:t>the discourse</w:t>
      </w:r>
      <w:r w:rsidRPr="001F652C">
        <w:rPr>
          <w:rStyle w:val="StyleBoldUnderline"/>
        </w:rPr>
        <w:t xml:space="preserve"> on nonproliferation </w:t>
      </w:r>
      <w:r w:rsidRPr="00007165">
        <w:rPr>
          <w:rStyle w:val="StyleBoldUnderline"/>
          <w:highlight w:val="yellow"/>
        </w:rPr>
        <w:t>presents</w:t>
      </w:r>
      <w:r w:rsidRPr="001F652C">
        <w:rPr>
          <w:rStyle w:val="StyleBoldUnderline"/>
        </w:rPr>
        <w:t xml:space="preserve"> these </w:t>
      </w:r>
      <w:r w:rsidRPr="00007165">
        <w:rPr>
          <w:rStyle w:val="StyleBoldUnderline"/>
          <w:highlight w:val="yellow"/>
        </w:rPr>
        <w:t>subordinate nations as the</w:t>
      </w:r>
      <w:r w:rsidRPr="001F652C">
        <w:rPr>
          <w:rStyle w:val="StyleBoldUnderline"/>
        </w:rPr>
        <w:t xml:space="preserve"> principal </w:t>
      </w:r>
      <w:r w:rsidRPr="00007165">
        <w:rPr>
          <w:rStyle w:val="StyleBoldUnderline"/>
          <w:highlight w:val="yellow"/>
        </w:rPr>
        <w:t>source of danger</w:t>
      </w:r>
      <w:r w:rsidRPr="001F652C">
        <w:rPr>
          <w:rStyle w:val="StyleBoldUnderline"/>
        </w:rPr>
        <w:t xml:space="preserve"> in the world. This is another case of </w:t>
      </w:r>
      <w:r w:rsidRPr="001F652C">
        <w:rPr>
          <w:rStyle w:val="Emphasis"/>
        </w:rPr>
        <w:t>blaming the victim</w:t>
      </w:r>
      <w:r w:rsidRPr="001F652C">
        <w:rPr>
          <w:rStyle w:val="StyleBoldUnderline"/>
        </w:rPr>
        <w:t>.</w:t>
      </w:r>
    </w:p>
    <w:p w:rsidR="007623F9" w:rsidRDefault="007623F9" w:rsidP="007623F9">
      <w:pPr>
        <w:rPr>
          <w:rStyle w:val="StyleBoldUnderline"/>
        </w:rPr>
      </w:pPr>
      <w:r w:rsidRPr="00007165">
        <w:rPr>
          <w:rStyle w:val="StyleBoldUnderline"/>
          <w:highlight w:val="yellow"/>
        </w:rPr>
        <w:t>The discourse</w:t>
      </w:r>
      <w:r w:rsidRPr="001F652C">
        <w:rPr>
          <w:rStyle w:val="StyleBoldUnderline"/>
        </w:rPr>
        <w:t xml:space="preserve"> on nuclear proliferation </w:t>
      </w:r>
      <w:r w:rsidRPr="00007165">
        <w:rPr>
          <w:rStyle w:val="StyleBoldUnderline"/>
          <w:highlight w:val="yellow"/>
        </w:rPr>
        <w:t>is structured around a</w:t>
      </w:r>
      <w:r w:rsidRPr="001F652C">
        <w:rPr>
          <w:rStyle w:val="StyleBoldUnderline"/>
        </w:rPr>
        <w:t xml:space="preserve"> rigid </w:t>
      </w:r>
      <w:r w:rsidRPr="00007165">
        <w:rPr>
          <w:rStyle w:val="StyleBoldUnderline"/>
          <w:highlight w:val="yellow"/>
        </w:rPr>
        <w:t>segregation of "their" problems from "ours."</w:t>
      </w:r>
      <w:r>
        <w:rPr>
          <w:rStyle w:val="StyleBoldUnderline"/>
        </w:rPr>
        <w:t>///</w:t>
      </w:r>
    </w:p>
    <w:p w:rsidR="007623F9" w:rsidRDefault="007623F9" w:rsidP="007623F9">
      <w:pPr>
        <w:rPr>
          <w:rStyle w:val="StyleBoldUnderline"/>
        </w:rPr>
      </w:pPr>
    </w:p>
    <w:p w:rsidR="007623F9" w:rsidRDefault="007623F9" w:rsidP="007623F9">
      <w:pPr>
        <w:rPr>
          <w:rStyle w:val="StyleBoldUnderline"/>
        </w:rPr>
      </w:pPr>
    </w:p>
    <w:p w:rsidR="007623F9" w:rsidRDefault="007623F9" w:rsidP="007623F9">
      <w:pPr>
        <w:rPr>
          <w:rStyle w:val="StyleBoldUnderline"/>
        </w:rPr>
      </w:pPr>
    </w:p>
    <w:p w:rsidR="007623F9" w:rsidRPr="001F652C" w:rsidRDefault="007623F9" w:rsidP="007623F9">
      <w:pPr>
        <w:rPr>
          <w:sz w:val="16"/>
        </w:rPr>
      </w:pPr>
      <w:r w:rsidRPr="001F652C">
        <w:rPr>
          <w:rStyle w:val="StyleBoldUnderline"/>
        </w:rPr>
        <w:lastRenderedPageBreak/>
        <w:t xml:space="preserve"> In fact, however, we are linked to developing nations by a world system, and </w:t>
      </w:r>
      <w:r w:rsidRPr="00007165">
        <w:rPr>
          <w:rStyle w:val="StyleBoldUnderline"/>
          <w:highlight w:val="yellow"/>
        </w:rPr>
        <w:t>many of the problems that</w:t>
      </w:r>
      <w:r w:rsidRPr="001F652C">
        <w:rPr>
          <w:sz w:val="16"/>
        </w:rPr>
        <w:t xml:space="preserve">, we claim, </w:t>
      </w:r>
      <w:r w:rsidRPr="00007165">
        <w:rPr>
          <w:rStyle w:val="StyleBoldUnderline"/>
          <w:highlight w:val="yellow"/>
        </w:rPr>
        <w:t>render these nations ineligible</w:t>
      </w:r>
      <w:r w:rsidRPr="001F652C">
        <w:rPr>
          <w:rStyle w:val="StyleBoldUnderline"/>
        </w:rPr>
        <w:t xml:space="preserve"> to own nuclear weapons </w:t>
      </w:r>
      <w:r w:rsidRPr="00007165">
        <w:rPr>
          <w:rStyle w:val="StyleBoldUnderline"/>
          <w:highlight w:val="yellow"/>
        </w:rPr>
        <w:t>have</w:t>
      </w:r>
      <w:r w:rsidRPr="001F652C">
        <w:rPr>
          <w:rStyle w:val="StyleBoldUnderline"/>
        </w:rPr>
        <w:t xml:space="preserve"> a lot </w:t>
      </w:r>
      <w:r w:rsidRPr="00007165">
        <w:rPr>
          <w:rStyle w:val="StyleBoldUnderline"/>
          <w:highlight w:val="yellow"/>
        </w:rPr>
        <w:t>to do with the West</w:t>
      </w:r>
      <w:r w:rsidRPr="001F652C">
        <w:rPr>
          <w:rStyle w:val="StyleBoldUnderline"/>
        </w:rPr>
        <w:t xml:space="preserve"> and the system it dominates</w:t>
      </w:r>
      <w:r w:rsidRPr="001F652C">
        <w:rPr>
          <w:sz w:val="16"/>
        </w:rPr>
        <w:t xml:space="preserve">. For example, the regional conflict between India and Pakistan is, in part at least, a direct consequence of the divide-and-rule policies adopted by the British raj; and the dispute over Kashmir, identified by Western commentators as a possible flash point for nuclear war, has its origins not so much in ancient hatreds as in Britain's decision in 1846 to install a Hindu maharajah as leader of a Muslim territory (Burns 1998). </w:t>
      </w:r>
      <w:r w:rsidRPr="001F652C">
        <w:rPr>
          <w:rStyle w:val="StyleBoldUnderline"/>
        </w:rPr>
        <w:t>The hostility between Arabs and Israelis has been exacerbated by British, French, and American intervention in the Middle East dating back to the Balfour Declaration</w:t>
      </w:r>
      <w:r w:rsidRPr="001F652C">
        <w:rPr>
          <w:sz w:val="16"/>
        </w:rPr>
        <w:t xml:space="preserve"> of 1917. More recently, as Steven Green points out, "</w:t>
      </w:r>
      <w:r w:rsidRPr="001F652C">
        <w:rPr>
          <w:rStyle w:val="StyleBoldUnderline"/>
        </w:rPr>
        <w:t>Congress has voted over $36.5 billion in economic and military aid to Israel, including rockets, planes, and other technology which has directly advanced Israel's nuclear weapons capabilities. It is precisely this nuclear arsenal, which the U.S. Congress has been so instrumental in building up, that is driving the Arab state to attain countervailing strategic weapons of various kinds</w:t>
      </w:r>
      <w:r w:rsidRPr="001F652C">
        <w:rPr>
          <w:sz w:val="16"/>
        </w:rPr>
        <w:t>" (1990).</w:t>
      </w:r>
    </w:p>
    <w:p w:rsidR="007623F9" w:rsidRPr="001F652C" w:rsidRDefault="007623F9" w:rsidP="007623F9">
      <w:pPr>
        <w:rPr>
          <w:sz w:val="16"/>
        </w:rPr>
      </w:pPr>
      <w:r w:rsidRPr="001F652C">
        <w:rPr>
          <w:sz w:val="16"/>
        </w:rPr>
        <w:t xml:space="preserve">Finally, </w:t>
      </w:r>
      <w:r w:rsidRPr="001F652C">
        <w:rPr>
          <w:rStyle w:val="StyleBoldUnderline"/>
        </w:rPr>
        <w:t xml:space="preserve">the precariousness of many Third World regimes is not at all unconnected with the activities of the </w:t>
      </w:r>
      <w:proofErr w:type="spellStart"/>
      <w:r w:rsidRPr="001F652C">
        <w:rPr>
          <w:rStyle w:val="StyleBoldUnderline"/>
        </w:rPr>
        <w:t>WorId</w:t>
      </w:r>
      <w:proofErr w:type="spellEnd"/>
      <w:r w:rsidRPr="001F652C">
        <w:rPr>
          <w:rStyle w:val="StyleBoldUnderline"/>
        </w:rPr>
        <w:t xml:space="preserve"> Bank, the I</w:t>
      </w:r>
      <w:r w:rsidRPr="001F652C">
        <w:rPr>
          <w:sz w:val="16"/>
        </w:rPr>
        <w:t xml:space="preserve">nternational </w:t>
      </w:r>
      <w:r w:rsidRPr="001F652C">
        <w:rPr>
          <w:rStyle w:val="StyleBoldUnderline"/>
        </w:rPr>
        <w:t>M</w:t>
      </w:r>
      <w:r w:rsidRPr="001F652C">
        <w:rPr>
          <w:sz w:val="16"/>
        </w:rPr>
        <w:t xml:space="preserve">onetary </w:t>
      </w:r>
      <w:r w:rsidRPr="001F652C">
        <w:rPr>
          <w:rStyle w:val="StyleBoldUnderline"/>
        </w:rPr>
        <w:t>F</w:t>
      </w:r>
      <w:r w:rsidRPr="001F652C">
        <w:rPr>
          <w:sz w:val="16"/>
        </w:rPr>
        <w:t xml:space="preserve">und, </w:t>
      </w:r>
      <w:r w:rsidRPr="001F652C">
        <w:rPr>
          <w:rStyle w:val="StyleBoldUnderline"/>
        </w:rPr>
        <w:t>the CIA, and various multinational corporations based in the West.</w:t>
      </w:r>
      <w:r w:rsidRPr="001F652C">
        <w:rPr>
          <w:sz w:val="16"/>
        </w:rPr>
        <w:t xml:space="preserve"> And if </w:t>
      </w:r>
      <w:r w:rsidRPr="001F652C">
        <w:rPr>
          <w:rStyle w:val="StyleBoldUnderline"/>
        </w:rPr>
        <w:t>U.S. sanctions</w:t>
      </w:r>
      <w:r w:rsidRPr="001F652C">
        <w:rPr>
          <w:sz w:val="16"/>
        </w:rPr>
        <w:t xml:space="preserve"> against India and Pakistan after their 1998 tests </w:t>
      </w:r>
      <w:r w:rsidRPr="001F652C">
        <w:rPr>
          <w:rStyle w:val="StyleBoldUnderline"/>
        </w:rPr>
        <w:t>destabilize</w:t>
      </w:r>
      <w:r w:rsidRPr="001F652C">
        <w:rPr>
          <w:sz w:val="16"/>
        </w:rPr>
        <w:t xml:space="preserve"> these </w:t>
      </w:r>
      <w:r w:rsidRPr="001F652C">
        <w:rPr>
          <w:rStyle w:val="StyleBoldUnderline"/>
        </w:rPr>
        <w:t>countries</w:t>
      </w:r>
      <w:r w:rsidRPr="001F652C">
        <w:rPr>
          <w:sz w:val="16"/>
        </w:rPr>
        <w:t xml:space="preserve">, Western commentators will doubtless point to this instability as a further reason why they cannot be trusted with the bomb. </w:t>
      </w:r>
      <w:r w:rsidRPr="00007165">
        <w:rPr>
          <w:rStyle w:val="StyleBoldUnderline"/>
          <w:highlight w:val="yellow"/>
        </w:rPr>
        <w:t xml:space="preserve">"Our" </w:t>
      </w:r>
      <w:proofErr w:type="spellStart"/>
      <w:r w:rsidRPr="00007165">
        <w:rPr>
          <w:rStyle w:val="StyleBoldUnderline"/>
          <w:highlight w:val="yellow"/>
        </w:rPr>
        <w:t>coresponsibility</w:t>
      </w:r>
      <w:proofErr w:type="spellEnd"/>
      <w:r w:rsidRPr="00007165">
        <w:rPr>
          <w:rStyle w:val="StyleBoldUnderline"/>
          <w:highlight w:val="yellow"/>
        </w:rPr>
        <w:t xml:space="preserve"> for "their" problems</w:t>
      </w:r>
      <w:r w:rsidRPr="001F652C">
        <w:rPr>
          <w:rStyle w:val="StyleBoldUnderline"/>
        </w:rPr>
        <w:t xml:space="preserve"> and the origin of some of those problems in a continuing system of global domination which benefits the West is an integral part of ordinary political discourse in the Third World itself; it </w:t>
      </w:r>
      <w:r w:rsidRPr="00007165">
        <w:rPr>
          <w:rStyle w:val="StyleBoldUnderline"/>
          <w:highlight w:val="yellow"/>
        </w:rPr>
        <w:t>is</w:t>
      </w:r>
      <w:r w:rsidRPr="001F652C">
        <w:rPr>
          <w:rStyle w:val="StyleBoldUnderline"/>
        </w:rPr>
        <w:t xml:space="preserve">, however, </w:t>
      </w:r>
      <w:r w:rsidRPr="00007165">
        <w:rPr>
          <w:rStyle w:val="StyleBoldUnderline"/>
          <w:highlight w:val="yellow"/>
        </w:rPr>
        <w:t>denied</w:t>
      </w:r>
      <w:r w:rsidRPr="001F652C">
        <w:rPr>
          <w:rStyle w:val="StyleBoldUnderline"/>
        </w:rPr>
        <w:t xml:space="preserve"> by an orientalist discourse that disavows that we and the Other are ultimately one</w:t>
      </w:r>
      <w:r w:rsidRPr="001F652C">
        <w:rPr>
          <w:sz w:val="16"/>
        </w:rPr>
        <w:t>.</w:t>
      </w:r>
    </w:p>
    <w:p w:rsidR="007623F9" w:rsidRDefault="007623F9" w:rsidP="007623F9"/>
    <w:p w:rsidR="007623F9" w:rsidRDefault="007623F9" w:rsidP="007623F9">
      <w:pPr>
        <w:pStyle w:val="Heading4"/>
      </w:pPr>
      <w:r>
        <w:t>The nuclear apartheid is a manifestation of racism—ensures genocide and war is inevitable.</w:t>
      </w:r>
    </w:p>
    <w:p w:rsidR="007623F9" w:rsidRPr="005C1677" w:rsidRDefault="007623F9" w:rsidP="007623F9">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7623F9" w:rsidRDefault="007623F9" w:rsidP="007623F9"/>
    <w:p w:rsidR="007623F9" w:rsidRPr="00782CC3" w:rsidRDefault="007623F9" w:rsidP="007623F9">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007165">
        <w:rPr>
          <w:rStyle w:val="StyleBoldUnderline"/>
          <w:highlight w:val="yellow"/>
        </w:rPr>
        <w:t>.</w:t>
      </w:r>
      <w:r w:rsidRPr="00007165">
        <w:rPr>
          <w:sz w:val="16"/>
          <w:highlight w:val="yellow"/>
        </w:rPr>
        <w:t xml:space="preserve"> </w:t>
      </w:r>
      <w:r w:rsidRPr="00007165">
        <w:rPr>
          <w:rStyle w:val="StyleBoldUnderline"/>
          <w:highlight w:val="yellow"/>
        </w:rPr>
        <w:t>Such</w:t>
      </w:r>
      <w:r w:rsidRPr="00782CC3">
        <w:rPr>
          <w:sz w:val="16"/>
        </w:rPr>
        <w:t xml:space="preserve"> act and </w:t>
      </w:r>
      <w:r w:rsidRPr="00007165">
        <w:rPr>
          <w:rStyle w:val="StyleBoldUnderline"/>
          <w:highlight w:val="yellow"/>
        </w:rPr>
        <w:t>thought, fueled by</w:t>
      </w:r>
      <w:r w:rsidRPr="00782CC3">
        <w:rPr>
          <w:rStyle w:val="StyleBoldUnderline"/>
        </w:rPr>
        <w:t xml:space="preserve"> global </w:t>
      </w:r>
      <w:r w:rsidRPr="00007165">
        <w:rPr>
          <w:rStyle w:val="StyleBoldUnderline"/>
          <w:highlight w:val="yellow"/>
        </w:rPr>
        <w:t>racism, reveal</w:t>
      </w:r>
      <w:r w:rsidRPr="00782CC3">
        <w:rPr>
          <w:rStyle w:val="StyleBoldUnderline"/>
        </w:rPr>
        <w:t xml:space="preserve"> that </w:t>
      </w:r>
      <w:r w:rsidRPr="00007165">
        <w:rPr>
          <w:rStyle w:val="StyleBoldUnderline"/>
          <w:highlight w:val="yellow"/>
        </w:rPr>
        <w:t>racial inequality has advanced</w:t>
      </w:r>
      <w:r w:rsidRPr="00782CC3">
        <w:rPr>
          <w:rStyle w:val="StyleBoldUnderline"/>
        </w:rPr>
        <w:t xml:space="preserve"> from the establishment of racial hierarchy and institutionalization of segregation, </w:t>
      </w:r>
      <w:r w:rsidRPr="00007165">
        <w:rPr>
          <w:rStyle w:val="StyleBoldUnderline"/>
          <w:highlight w:val="yellow"/>
        </w:rPr>
        <w:t>to</w:t>
      </w:r>
      <w:r w:rsidRPr="000A5AB8">
        <w:rPr>
          <w:rStyle w:val="StyleBoldUnderline"/>
        </w:rPr>
        <w:t xml:space="preserve"> the</w:t>
      </w:r>
      <w:r w:rsidRPr="00782CC3">
        <w:rPr>
          <w:rStyle w:val="StyleBoldUnderline"/>
        </w:rPr>
        <w:t xml:space="preserve"> confinement and exclusion, and elimination, of those considered inferior through </w:t>
      </w:r>
      <w:r w:rsidRPr="00007165">
        <w:rPr>
          <w:rStyle w:val="StyleBoldUnderline"/>
          <w:highlight w:val="yellow"/>
        </w:rPr>
        <w:t>genocide</w:t>
      </w:r>
      <w:r w:rsidRPr="00782CC3">
        <w:rPr>
          <w:sz w:val="16"/>
        </w:rPr>
        <w:t xml:space="preserve">. In this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782CC3">
        <w:rPr>
          <w:rStyle w:val="Emphasis"/>
        </w:rPr>
        <w:t>.</w:t>
      </w:r>
      <w:r w:rsidRPr="00782CC3">
        <w:rPr>
          <w:sz w:val="16"/>
        </w:rPr>
        <w:t xml:space="preserve"> 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revealing certainty that affinity with “them” will be harmful</w:t>
      </w:r>
      <w:r w:rsidRPr="00782CC3">
        <w:rPr>
          <w:rStyle w:val="StyleBoldUnderline"/>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lastRenderedPageBreak/>
        <w:t xml:space="preserve">While </w:t>
      </w:r>
      <w:r w:rsidRPr="00007165">
        <w:rPr>
          <w:rStyle w:val="StyleBoldUnderline"/>
          <w:highlight w:val="yellow"/>
        </w:rPr>
        <w:t>the white racial frame</w:t>
      </w:r>
      <w:r w:rsidRPr="00782CC3">
        <w:rPr>
          <w:rStyle w:val="StyleBoldUnderline"/>
        </w:rPr>
        <w:t xml:space="preserve"> is one of the components of systemic racism, it </w:t>
      </w:r>
      <w:r w:rsidRPr="00007165">
        <w:rPr>
          <w:rStyle w:val="StyleBoldUnderline"/>
          <w:highlight w:val="yellow"/>
        </w:rPr>
        <w:t>is attached to other terms of racial oppression</w:t>
      </w:r>
      <w:r w:rsidRPr="00782CC3">
        <w:rPr>
          <w:rStyle w:val="StyleBoldUnderline"/>
        </w:rPr>
        <w:t xml:space="preserve"> to forge systemic coherency.</w:t>
      </w:r>
      <w:r w:rsidRPr="00782CC3">
        <w:rPr>
          <w:sz w:val="16"/>
        </w:rPr>
        <w:t xml:space="preserve"> </w:t>
      </w:r>
      <w:r w:rsidRPr="00782CC3">
        <w:rPr>
          <w:rStyle w:val="StyleBoldUnderline"/>
        </w:rPr>
        <w:t>It has altered over time</w:t>
      </w:r>
      <w:r w:rsidRPr="00782CC3">
        <w:rPr>
          <w:sz w:val="16"/>
        </w:rPr>
        <w:t xml:space="preserve"> from slavery to segregation to racial oppression </w:t>
      </w:r>
      <w:r w:rsidRPr="00782CC3">
        <w:rPr>
          <w:rStyle w:val="StyleBoldUnderline"/>
        </w:rPr>
        <w:t>and now frames “culture war,”</w:t>
      </w:r>
      <w:r w:rsidRPr="00782CC3">
        <w:rPr>
          <w:sz w:val="16"/>
        </w:rPr>
        <w:t xml:space="preserve"> or “clash of civilizations,” </w:t>
      </w:r>
      <w:r w:rsidRPr="00782CC3">
        <w:rPr>
          <w:rStyle w:val="StyleBoldUnderline"/>
        </w:rPr>
        <w:t>to legitimate the racist oppression of domination, exclusion, war, and genocide.</w:t>
      </w:r>
      <w:r w:rsidRPr="00782CC3">
        <w:rPr>
          <w:sz w:val="16"/>
        </w:rPr>
        <w:t xml:space="preserve"> </w:t>
      </w:r>
      <w:r w:rsidRPr="00782CC3">
        <w:rPr>
          <w:rStyle w:val="StyleBoldUnderline"/>
        </w:rPr>
        <w:t xml:space="preserve">The concept of </w:t>
      </w:r>
      <w:r w:rsidRPr="00007165">
        <w:rPr>
          <w:rStyle w:val="StyleBoldUnderline"/>
          <w:highlight w:val="yellow"/>
        </w:rPr>
        <w:t>“culture war”</w:t>
      </w:r>
      <w:r w:rsidRPr="00782CC3">
        <w:rPr>
          <w:sz w:val="16"/>
        </w:rPr>
        <w:t xml:space="preserve"> emerged to define opposing ideas in America regarding privacy, censorship, citizenship rights, and secularism, but it </w:t>
      </w:r>
      <w:r w:rsidRPr="00007165">
        <w:rPr>
          <w:rStyle w:val="StyleBoldUnderline"/>
          <w:highlight w:val="yellow"/>
        </w:rPr>
        <w:t>has</w:t>
      </w:r>
      <w:r w:rsidRPr="00782CC3">
        <w:rPr>
          <w:rStyle w:val="StyleBoldUnderline"/>
        </w:rPr>
        <w:t xml:space="preserve"> been </w:t>
      </w:r>
      <w:r w:rsidRPr="00007165">
        <w:rPr>
          <w:rStyle w:val="StyleBoldUnderline"/>
          <w:highlight w:val="yellow"/>
        </w:rPr>
        <w:t>globalized</w:t>
      </w:r>
      <w:r w:rsidRPr="00782CC3">
        <w:rPr>
          <w:rStyle w:val="StyleBoldUnderline"/>
        </w:rPr>
        <w:t xml:space="preserve"> through </w:t>
      </w:r>
      <w:r w:rsidRPr="00007165">
        <w:rPr>
          <w:rStyle w:val="StyleBoldUnderline"/>
          <w:highlight w:val="yellow"/>
        </w:rPr>
        <w:t>conflicts over</w:t>
      </w:r>
      <w:r w:rsidRPr="00782CC3">
        <w:rPr>
          <w:sz w:val="16"/>
        </w:rPr>
        <w:t xml:space="preserve"> immigration, </w:t>
      </w:r>
      <w:r w:rsidRPr="00007165">
        <w:rPr>
          <w:rStyle w:val="Emphasis"/>
          <w:highlight w:val="yellow"/>
        </w:rPr>
        <w:t>nuclear power</w:t>
      </w:r>
      <w:r w:rsidRPr="00782CC3">
        <w:rPr>
          <w:sz w:val="16"/>
        </w:rPr>
        <w:t xml:space="preserve">, and the “war on terrorism.” </w:t>
      </w:r>
      <w:r w:rsidRPr="00782CC3">
        <w:rPr>
          <w:rStyle w:val="StyleBoldUnderline"/>
        </w:rPr>
        <w:t>Its discourse</w:t>
      </w:r>
      <w:r w:rsidRPr="00782CC3">
        <w:rPr>
          <w:sz w:val="16"/>
        </w:rPr>
        <w:t xml:space="preserve"> and action articulate to </w:t>
      </w:r>
      <w:r w:rsidRPr="00782CC3">
        <w:rPr>
          <w:rStyle w:val="StyleBoldUnderline"/>
        </w:rPr>
        <w:t>flood the racial space of systemic racism.</w:t>
      </w:r>
      <w:r w:rsidRPr="00782CC3">
        <w:rPr>
          <w:sz w:val="16"/>
        </w:rPr>
        <w:t xml:space="preserve"> Racism is a process of defining and building communities and societies based on racial-</w:t>
      </w:r>
      <w:proofErr w:type="spellStart"/>
      <w:r w:rsidRPr="00782CC3">
        <w:rPr>
          <w:sz w:val="16"/>
        </w:rPr>
        <w:t>ized</w:t>
      </w:r>
      <w:proofErr w:type="spellEnd"/>
      <w:r w:rsidRPr="00782CC3">
        <w:rPr>
          <w:sz w:val="16"/>
        </w:rPr>
        <w:t xml:space="preserve">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007165">
        <w:rPr>
          <w:rStyle w:val="StyleBoldUnderline"/>
          <w:highlight w:val="yellow"/>
        </w:rPr>
        <w:t>divisions</w:t>
      </w:r>
      <w:r w:rsidRPr="00782CC3">
        <w:rPr>
          <w:rStyle w:val="StyleBoldUnderline"/>
        </w:rPr>
        <w:t xml:space="preserve"> created or reinforced by colonialism </w:t>
      </w:r>
      <w:r w:rsidRPr="00007165">
        <w:rPr>
          <w:rStyle w:val="StyleBoldUnderline"/>
          <w:highlight w:val="yellow"/>
        </w:rPr>
        <w:t>guarantee</w:t>
      </w:r>
      <w:r w:rsidRPr="00782CC3">
        <w:rPr>
          <w:rStyle w:val="StyleBoldUnderline"/>
        </w:rPr>
        <w:t xml:space="preserve"> the perpetuation, and </w:t>
      </w:r>
      <w:r w:rsidRPr="00007165">
        <w:rPr>
          <w:rStyle w:val="StyleBoldUnderline"/>
          <w:highlight w:val="yellow"/>
        </w:rPr>
        <w:t>escalation, of violence</w:t>
      </w:r>
      <w:r w:rsidRPr="00782CC3">
        <w:rPr>
          <w:rStyle w:val="StyleBoldUnderline"/>
        </w:rPr>
        <w:t xml:space="preserve"> for both the colonizer and colonized. </w:t>
      </w:r>
      <w:r w:rsidRPr="00007165">
        <w:rPr>
          <w:rStyle w:val="StyleBoldUnderline"/>
          <w:highlight w:val="yellow"/>
        </w:rPr>
        <w:t>Racial differentiations</w:t>
      </w:r>
      <w:r w:rsidRPr="00782CC3">
        <w:rPr>
          <w:rStyle w:val="StyleBoldUnderline"/>
        </w:rPr>
        <w:t>,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007165">
        <w:rPr>
          <w:rStyle w:val="StyleBoldUnderline"/>
          <w:highlight w:val="yellow"/>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7623F9" w:rsidRPr="00213471" w:rsidRDefault="007623F9" w:rsidP="007623F9"/>
    <w:p w:rsidR="007623F9" w:rsidRDefault="007623F9" w:rsidP="007623F9">
      <w:pPr>
        <w:pStyle w:val="Heading3"/>
      </w:pPr>
      <w:r>
        <w:lastRenderedPageBreak/>
        <w:t xml:space="preserve">2AC </w:t>
      </w:r>
      <w:proofErr w:type="spellStart"/>
      <w:r>
        <w:t>Prez</w:t>
      </w:r>
      <w:proofErr w:type="spellEnd"/>
      <w:r>
        <w:t xml:space="preserve"> Powers/</w:t>
      </w:r>
      <w:proofErr w:type="spellStart"/>
      <w:r>
        <w:t>Warfighting</w:t>
      </w:r>
      <w:proofErr w:type="spellEnd"/>
      <w:r>
        <w:t>/</w:t>
      </w:r>
      <w:proofErr w:type="spellStart"/>
      <w:r>
        <w:t>flexx</w:t>
      </w:r>
      <w:proofErr w:type="spellEnd"/>
    </w:p>
    <w:p w:rsidR="007623F9" w:rsidRDefault="007623F9" w:rsidP="007623F9">
      <w:pPr>
        <w:pStyle w:val="Heading4"/>
      </w:pPr>
      <w:r>
        <w:t xml:space="preserve">No impact to </w:t>
      </w:r>
      <w:proofErr w:type="spellStart"/>
      <w:r>
        <w:t>prez</w:t>
      </w:r>
      <w:proofErr w:type="spellEnd"/>
      <w:r>
        <w:t xml:space="preserve"> powers</w:t>
      </w:r>
    </w:p>
    <w:p w:rsidR="007623F9" w:rsidRDefault="007623F9" w:rsidP="007623F9">
      <w:pPr>
        <w:rPr>
          <w:b/>
          <w:sz w:val="24"/>
          <w:szCs w:val="24"/>
          <w:u w:val="single"/>
        </w:rPr>
      </w:pPr>
      <w:r>
        <w:rPr>
          <w:b/>
          <w:sz w:val="24"/>
          <w:szCs w:val="24"/>
          <w:u w:val="single"/>
        </w:rPr>
        <w:t>Healy 11</w:t>
      </w:r>
    </w:p>
    <w:p w:rsidR="007623F9" w:rsidRDefault="007623F9" w:rsidP="007623F9">
      <w:r>
        <w:t>Gene Healy is a vice president at the Cato Institute and the author of The Cult of the Presidency, The CATO Institute, June 2011, "Book Review: Hail to the Tyrant", http://www.cato.org/publications/commentary/book-review-hail-tyrant</w:t>
      </w:r>
    </w:p>
    <w:p w:rsidR="007623F9" w:rsidRDefault="007623F9" w:rsidP="007623F9"/>
    <w:p w:rsidR="007623F9" w:rsidRDefault="007623F9" w:rsidP="007623F9">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7623F9" w:rsidRDefault="007623F9" w:rsidP="007623F9">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Nor 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7623F9" w:rsidRDefault="007623F9" w:rsidP="007623F9">
      <w:r>
        <w:t xml:space="preserve">Posner and </w:t>
      </w:r>
      <w:proofErr w:type="spellStart"/>
      <w:r>
        <w:t>Vermuele</w:t>
      </w:r>
      <w:proofErr w:type="spellEnd"/>
      <w:r>
        <w:t xml:space="preserve"> coin the term “</w:t>
      </w:r>
      <w:proofErr w:type="spellStart"/>
      <w:r>
        <w:t>tyrannophobia</w:t>
      </w:r>
      <w:proofErr w:type="spellEnd"/>
      <w:r>
        <w:t xml:space="preserve">,” which stands for unjustified fear of executive abuse. That fear is written into the American genetic code: the authors call the Declaration of Independence “the </w:t>
      </w:r>
      <w:proofErr w:type="spellStart"/>
      <w:r>
        <w:t>ur</w:t>
      </w:r>
      <w:proofErr w:type="spellEnd"/>
      <w:r>
        <w:t xml:space="preserve">-text of </w:t>
      </w:r>
      <w:proofErr w:type="spellStart"/>
      <w:r>
        <w:t>tyrannophobia</w:t>
      </w:r>
      <w:proofErr w:type="spellEnd"/>
      <w:r>
        <w:t xml:space="preserve">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7623F9" w:rsidRDefault="007623F9" w:rsidP="007623F9">
      <w:r>
        <w:t xml:space="preserve">Fair enough in the abstract — but </w:t>
      </w:r>
      <w:r w:rsidRPr="00866CEC">
        <w:rPr>
          <w:u w:val="single"/>
        </w:rPr>
        <w:t xml:space="preserve">Posner and </w:t>
      </w:r>
      <w:proofErr w:type="spellStart"/>
      <w:r w:rsidRPr="00866CEC">
        <w:rPr>
          <w:u w:val="single"/>
        </w:rPr>
        <w:t>Vermuele</w:t>
      </w:r>
      <w:proofErr w:type="spellEnd"/>
      <w:r w:rsidRPr="00866CEC">
        <w:rPr>
          <w:u w:val="single"/>
        </w:rPr>
        <w:t xml:space="preserve"> fail to provide a single compelling example that might lead you to lament our alleged</w:t>
      </w:r>
      <w:r w:rsidRPr="00866CEC">
        <w:t xml:space="preserve">ly atavistic </w:t>
      </w:r>
      <w:r w:rsidRPr="00866CEC">
        <w:rPr>
          <w:u w:val="single"/>
        </w:rPr>
        <w:t>“</w:t>
      </w:r>
      <w:proofErr w:type="spellStart"/>
      <w:r w:rsidRPr="00866CEC">
        <w:rPr>
          <w:u w:val="single"/>
        </w:rPr>
        <w:t>tyrannophobia</w:t>
      </w:r>
      <w:proofErr w:type="spellEnd"/>
      <w:r w:rsidRPr="00866CEC">
        <w:rPr>
          <w:u w:val="single"/>
        </w:rPr>
        <w:t>.”</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7623F9" w:rsidRDefault="007623F9" w:rsidP="007623F9">
      <w:r>
        <w:rPr>
          <w:u w:val="single"/>
        </w:rPr>
        <w:t xml:space="preserve">Posner and </w:t>
      </w:r>
      <w:proofErr w:type="spellStart"/>
      <w:r>
        <w:rPr>
          <w:u w:val="single"/>
        </w:rPr>
        <w:t>Vermuele</w:t>
      </w:r>
      <w:proofErr w:type="spellEnd"/>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’s risks were worth it, they comment, “</w:t>
      </w:r>
      <w:proofErr w:type="gramStart"/>
      <w:r>
        <w:t>in</w:t>
      </w:r>
      <w:proofErr w:type="gramEnd"/>
      <w:r>
        <w:t xml:space="preserve">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7623F9" w:rsidRDefault="007623F9" w:rsidP="007623F9">
      <w:r>
        <w:t xml:space="preserve">Posner and </w:t>
      </w:r>
      <w:proofErr w:type="spellStart"/>
      <w:r>
        <w:t>Vermuele</w:t>
      </w:r>
      <w:proofErr w:type="spellEnd"/>
      <w:r>
        <w:t xml:space="preserv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7623F9" w:rsidRDefault="007623F9" w:rsidP="007623F9">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w:t>
      </w:r>
      <w:r>
        <w:lastRenderedPageBreak/>
        <w:t xml:space="preserve">separation of powers is inefficient, </w:t>
      </w:r>
      <w:r>
        <w:rPr>
          <w:u w:val="single"/>
        </w:rPr>
        <w:t xml:space="preserve">they analogize the </w:t>
      </w:r>
      <w:proofErr w:type="spellStart"/>
      <w:r>
        <w:rPr>
          <w:u w:val="single"/>
        </w:rPr>
        <w:t>Madisonian</w:t>
      </w:r>
      <w:proofErr w:type="spellEnd"/>
      <w:r>
        <w:rPr>
          <w:u w:val="single"/>
        </w:rPr>
        <w:t xml:space="preserve">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7623F9" w:rsidRDefault="007623F9" w:rsidP="007623F9">
      <w:r>
        <w:rPr>
          <w:rStyle w:val="Emphasis"/>
        </w:rPr>
        <w:t xml:space="preserve">But </w:t>
      </w:r>
      <w:r w:rsidRPr="00E23066">
        <w:rPr>
          <w:rStyle w:val="Emphasis"/>
          <w:highlight w:val="green"/>
        </w:rPr>
        <w:t>the government-as-firm metaphor is daffy</w:t>
      </w:r>
      <w:r>
        <w:t xml:space="preserve">. In the </w:t>
      </w:r>
      <w:proofErr w:type="spellStart"/>
      <w:r>
        <w:t>Madisonian</w:t>
      </w:r>
      <w:proofErr w:type="spellEnd"/>
      <w:r>
        <w:t xml:space="preserve">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w:t>
      </w:r>
      <w:proofErr w:type="spellStart"/>
      <w:r>
        <w:rPr>
          <w:u w:val="single"/>
        </w:rPr>
        <w:t>bads</w:t>
      </w:r>
      <w:proofErr w:type="spellEnd"/>
      <w:r>
        <w:rPr>
          <w:u w:val="single"/>
        </w:rPr>
        <w:t>” like unnecessary federal programs and destructive foreign wars</w:t>
      </w:r>
      <w:r>
        <w:t xml:space="preserve"> — and if the “consumer (taxpayer)” has no choice about whether to “consume” them — </w:t>
      </w:r>
      <w:r>
        <w:rPr>
          <w:u w:val="single"/>
        </w:rPr>
        <w:t>he might well favor constraints on production.</w:t>
      </w:r>
    </w:p>
    <w:p w:rsidR="007623F9" w:rsidRDefault="007623F9" w:rsidP="007623F9">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xml:space="preserve">. </w:t>
      </w:r>
      <w:proofErr w:type="gramStart"/>
      <w:r>
        <w:t>That system has also encouraged hubristic occupants of the Oval Office to burnish their legacies by engaging in “humanitarian war” — an “oxymoron,” according to Posner.</w:t>
      </w:r>
      <w:proofErr w:type="gramEnd"/>
      <w:r>
        <w:t xml:space="preserve"> In a sharply argued 2006 Washington Post op-ed, he noted that the Iraq War had killed tens of thousands of innocents and observed archly, “polls do not reveal the opinions of dead Iraqis.”</w:t>
      </w:r>
    </w:p>
    <w:p w:rsidR="007623F9" w:rsidRDefault="007623F9" w:rsidP="007623F9"/>
    <w:p w:rsidR="007623F9" w:rsidRDefault="007623F9" w:rsidP="007623F9">
      <w:pPr>
        <w:rPr>
          <w:rStyle w:val="StyleStyleBold12pt"/>
        </w:rPr>
      </w:pPr>
      <w:r>
        <w:rPr>
          <w:rStyle w:val="StyleStyleBold12pt"/>
        </w:rPr>
        <w:t>Syria destroys the da</w:t>
      </w:r>
    </w:p>
    <w:p w:rsidR="007623F9" w:rsidRDefault="007623F9" w:rsidP="007623F9">
      <w:r w:rsidRPr="00F811AD">
        <w:t xml:space="preserve">David </w:t>
      </w:r>
      <w:proofErr w:type="spellStart"/>
      <w:r w:rsidRPr="00F811AD">
        <w:rPr>
          <w:rStyle w:val="StyleStyleBold12pt"/>
        </w:rPr>
        <w:t>Rothkoph</w:t>
      </w:r>
      <w:proofErr w:type="spellEnd"/>
      <w:r w:rsidRPr="00F811AD">
        <w:t>, CEO and editor at large of Foreign Policy, 8/3/</w:t>
      </w:r>
      <w:r w:rsidRPr="00F811AD">
        <w:rPr>
          <w:rStyle w:val="StyleStyleBold12pt"/>
        </w:rPr>
        <w:t>13</w:t>
      </w:r>
      <w:r w:rsidRPr="00F811AD">
        <w:t>, The Gamble, www.foreignpolicy.com/articles/2013/08/31/the_gamble?page=full</w:t>
      </w:r>
    </w:p>
    <w:p w:rsidR="007623F9" w:rsidRDefault="007623F9" w:rsidP="007623F9"/>
    <w:p w:rsidR="007623F9" w:rsidRDefault="007623F9" w:rsidP="007623F9">
      <w:r w:rsidRPr="00475AC6">
        <w:rPr>
          <w:highlight w:val="green"/>
          <w:u w:val="single"/>
        </w:rPr>
        <w:t xml:space="preserve">Obama has </w:t>
      </w:r>
      <w:r w:rsidRPr="00475AC6">
        <w:rPr>
          <w:rStyle w:val="Emphasis"/>
          <w:highlight w:val="green"/>
        </w:rPr>
        <w:t>reversed decades of precedent</w:t>
      </w:r>
      <w:r w:rsidRPr="00CF427C">
        <w:rPr>
          <w:u w:val="single"/>
        </w:rPr>
        <w:t xml:space="preserve"> regarding the nature of presidential war powers</w:t>
      </w:r>
      <w:r>
        <w:t xml:space="preserve"> -and whether you prefer this change in the balance of power or not</w:t>
      </w:r>
      <w:r w:rsidRPr="00D64B1F">
        <w:rPr>
          <w:u w:val="single"/>
        </w:rPr>
        <w:t xml:space="preserve">, </w:t>
      </w:r>
      <w:r w:rsidRPr="00475AC6">
        <w:rPr>
          <w:b/>
          <w:highlight w:val="green"/>
          <w:u w:val="single"/>
        </w:rPr>
        <w:t>as a matter of quantifiable fact</w:t>
      </w:r>
      <w:r w:rsidRPr="00D64B1F">
        <w:rPr>
          <w:u w:val="single"/>
        </w:rPr>
        <w:t xml:space="preserve"> he is transferring greater responsibility for U.S. foreign policy to a Congress that is more divided</w:t>
      </w:r>
      <w:r>
        <w:t>, more incapable of reasoned debate or action, and more dysfunctional than any in modern American history. Just wait for the Rand Paul filibuster or similar congressional gamesmanship.</w:t>
      </w:r>
    </w:p>
    <w:p w:rsidR="007623F9" w:rsidRDefault="007623F9" w:rsidP="007623F9">
      <w:r>
        <w:t xml:space="preserve">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t>more clear</w:t>
      </w:r>
      <w:proofErr w:type="gramEnd"/>
      <w:r>
        <w:t xml:space="preserve"> about setting the timing for any potential action against Syria with his statement that Congress will not reconvene before its scheduled September 9 return to Washington than anyone in the administration has been thus far.</w:t>
      </w:r>
    </w:p>
    <w:p w:rsidR="007623F9" w:rsidRPr="00476DA9" w:rsidRDefault="007623F9" w:rsidP="007623F9">
      <w:pPr>
        <w:rPr>
          <w:u w:val="single"/>
        </w:rPr>
      </w:pPr>
      <w:r w:rsidRPr="00D64B1F">
        <w:rPr>
          <w:u w:val="single"/>
        </w:rPr>
        <w:t>Perhaps more importantly, what will future Congresses expect of future presidents?</w:t>
      </w:r>
      <w:r>
        <w:t xml:space="preserve"> </w:t>
      </w:r>
      <w:r w:rsidRPr="00D64B1F">
        <w:rPr>
          <w:u w:val="single"/>
        </w:rPr>
        <w:t>If Obama abides by this new approach</w:t>
      </w:r>
      <w:r>
        <w:t xml:space="preserve"> for the next three years, </w:t>
      </w:r>
      <w:r w:rsidRPr="00475AC6">
        <w:rPr>
          <w:highlight w:val="green"/>
          <w:u w:val="single"/>
        </w:rPr>
        <w:t xml:space="preserve">will his successors </w:t>
      </w:r>
      <w:r w:rsidRPr="00475AC6">
        <w:rPr>
          <w:b/>
          <w:highlight w:val="green"/>
          <w:u w:val="single"/>
        </w:rPr>
        <w:t>lack the ability to act quickly</w:t>
      </w:r>
      <w:r>
        <w:t xml:space="preserve"> and </w:t>
      </w:r>
      <w:r w:rsidRPr="00D64B1F">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sidRPr="00476DA9">
        <w:rPr>
          <w:u w:val="single"/>
        </w:rPr>
        <w:t xml:space="preserve">The president still legally has that right, but </w:t>
      </w:r>
      <w:r w:rsidRPr="00475AC6">
        <w:rPr>
          <w:highlight w:val="green"/>
          <w:u w:val="single"/>
        </w:rPr>
        <w:t>Obama's decision may have done more</w:t>
      </w:r>
      <w:r w:rsidRPr="00476DA9">
        <w:rPr>
          <w:u w:val="single"/>
        </w:rPr>
        <w:t xml:space="preserve"> -for better or worse -</w:t>
      </w:r>
      <w:r w:rsidRPr="00475AC6">
        <w:rPr>
          <w:highlight w:val="green"/>
          <w:u w:val="single"/>
        </w:rPr>
        <w:t xml:space="preserve">to </w:t>
      </w:r>
      <w:r w:rsidRPr="00475AC6">
        <w:rPr>
          <w:b/>
          <w:highlight w:val="green"/>
          <w:u w:val="single"/>
        </w:rPr>
        <w:t>dial back the imperial presidency</w:t>
      </w:r>
      <w:r w:rsidRPr="00475AC6">
        <w:rPr>
          <w:highlight w:val="green"/>
          <w:u w:val="single"/>
        </w:rPr>
        <w:t xml:space="preserve"> than anything his predecessors or Congress have done</w:t>
      </w:r>
      <w:r w:rsidRPr="00476DA9">
        <w:rPr>
          <w:u w:val="single"/>
        </w:rPr>
        <w:t xml:space="preserve"> for decades.</w:t>
      </w:r>
    </w:p>
    <w:p w:rsidR="007623F9" w:rsidRDefault="007623F9" w:rsidP="007623F9">
      <w:r>
        <w:t>5. America's international standing will likely suffer.</w:t>
      </w:r>
    </w:p>
    <w:p w:rsidR="007623F9" w:rsidRPr="00BF219A" w:rsidRDefault="007623F9" w:rsidP="007623F9">
      <w:pPr>
        <w:rPr>
          <w:u w:val="single"/>
        </w:rPr>
      </w:pPr>
      <w:r>
        <w:t xml:space="preserve">As a consequence of all of the above, </w:t>
      </w:r>
      <w:r w:rsidRPr="00475AC6">
        <w:rPr>
          <w:highlight w:val="green"/>
          <w:u w:val="single"/>
        </w:rPr>
        <w:t>even if the president "wins</w:t>
      </w:r>
      <w:r w:rsidRPr="00476DA9">
        <w:rPr>
          <w:u w:val="single"/>
        </w:rPr>
        <w:t>" and persuades Congress to support his extremely limited action in Syria</w:t>
      </w:r>
      <w:r>
        <w:t xml:space="preserve">, </w:t>
      </w:r>
      <w:r w:rsidRPr="00475AC6">
        <w:rPr>
          <w:highlight w:val="green"/>
          <w:u w:val="single"/>
        </w:rPr>
        <w:t>the perception of America as a nimble, forceful actor</w:t>
      </w:r>
      <w:r>
        <w:t xml:space="preserve"> on the world stage </w:t>
      </w:r>
      <w:r w:rsidRPr="00476DA9">
        <w:rPr>
          <w:u w:val="single"/>
        </w:rPr>
        <w:t xml:space="preserve">and that its president is a man whose word carries great weight </w:t>
      </w:r>
      <w:r w:rsidRPr="00475AC6">
        <w:rPr>
          <w:highlight w:val="green"/>
          <w:u w:val="single"/>
        </w:rPr>
        <w:t>is</w:t>
      </w:r>
      <w:r w:rsidRPr="00476DA9">
        <w:rPr>
          <w:u w:val="single"/>
        </w:rPr>
        <w:t xml:space="preserve"> </w:t>
      </w:r>
      <w:r w:rsidRPr="00476DA9">
        <w:rPr>
          <w:b/>
          <w:u w:val="single"/>
        </w:rPr>
        <w:t xml:space="preserve">likely to be </w:t>
      </w:r>
      <w:r w:rsidRPr="00475AC6">
        <w:rPr>
          <w:b/>
          <w:highlight w:val="green"/>
          <w:u w:val="single"/>
        </w:rPr>
        <w:t>diminished</w:t>
      </w:r>
      <w:r>
        <w:t xml:space="preserve">. Again, like the shift or hate it, </w:t>
      </w:r>
      <w:r w:rsidRPr="00475AC6">
        <w:rPr>
          <w:b/>
          <w:highlight w:val="green"/>
          <w:u w:val="single"/>
        </w:rPr>
        <w:t>foreign leaders can do the math</w:t>
      </w:r>
      <w:r w:rsidRPr="00BF219A">
        <w:rPr>
          <w:b/>
          <w:u w:val="single"/>
        </w:rPr>
        <w:t>.</w:t>
      </w:r>
      <w:r>
        <w:t xml:space="preserve"> Not only is post-Iraq, post-Afghanistan America less inclined to get involved anywhere, but </w:t>
      </w:r>
      <w:r w:rsidRPr="00BF219A">
        <w:rPr>
          <w:u w:val="single"/>
        </w:rPr>
        <w:t>when it comes to the use of U.S. military force</w:t>
      </w:r>
      <w:r>
        <w:t xml:space="preserve"> (our one indisputable source of superpower strength) </w:t>
      </w:r>
      <w:r w:rsidRPr="00475AC6">
        <w:rPr>
          <w:b/>
          <w:highlight w:val="green"/>
          <w:u w:val="single"/>
        </w:rPr>
        <w:t>we just became</w:t>
      </w:r>
      <w:r w:rsidRPr="00BF219A">
        <w:rPr>
          <w:b/>
          <w:u w:val="single"/>
        </w:rPr>
        <w:t xml:space="preserve"> a whole lot </w:t>
      </w:r>
      <w:r w:rsidRPr="00475AC6">
        <w:rPr>
          <w:b/>
          <w:highlight w:val="green"/>
          <w:u w:val="single"/>
        </w:rPr>
        <w:t>less likely to act</w:t>
      </w:r>
      <w:r w:rsidRPr="00BF219A">
        <w:rPr>
          <w:b/>
          <w:u w:val="single"/>
        </w:rPr>
        <w:t xml:space="preserve"> </w:t>
      </w:r>
      <w:r w:rsidRPr="00BF219A">
        <w:rPr>
          <w:u w:val="single"/>
        </w:rPr>
        <w:t xml:space="preserve">or, in any event, act </w:t>
      </w:r>
      <w:r w:rsidRPr="00475AC6">
        <w:rPr>
          <w:highlight w:val="green"/>
          <w:u w:val="single"/>
        </w:rPr>
        <w:t>quickly</w:t>
      </w:r>
      <w:r w:rsidRPr="00BF219A">
        <w:rPr>
          <w:u w:val="single"/>
        </w:rPr>
        <w:t>.</w:t>
      </w:r>
      <w:r>
        <w:t xml:space="preserve"> Again, good or bad</w:t>
      </w:r>
      <w:r w:rsidRPr="00BF219A">
        <w:rPr>
          <w:u w:val="single"/>
        </w:rPr>
        <w:t xml:space="preserve">, that is a stance </w:t>
      </w:r>
      <w:r w:rsidRPr="00475AC6">
        <w:rPr>
          <w:highlight w:val="green"/>
          <w:u w:val="single"/>
        </w:rPr>
        <w:t>that</w:t>
      </w:r>
      <w:r w:rsidRPr="00BF219A">
        <w:rPr>
          <w:u w:val="single"/>
        </w:rPr>
        <w:t xml:space="preserve"> is likely to </w:t>
      </w:r>
      <w:r w:rsidRPr="00475AC6">
        <w:rPr>
          <w:b/>
          <w:highlight w:val="green"/>
          <w:u w:val="single"/>
        </w:rPr>
        <w:t>figure into the calculus of those who once feared provoking the U</w:t>
      </w:r>
      <w:r w:rsidRPr="00BF219A">
        <w:rPr>
          <w:b/>
          <w:u w:val="single"/>
        </w:rPr>
        <w:t xml:space="preserve">nited </w:t>
      </w:r>
      <w:r w:rsidRPr="00475AC6">
        <w:rPr>
          <w:b/>
          <w:highlight w:val="green"/>
          <w:u w:val="single"/>
        </w:rPr>
        <w:t>S</w:t>
      </w:r>
      <w:r w:rsidRPr="00BF219A">
        <w:rPr>
          <w:b/>
          <w:u w:val="single"/>
        </w:rPr>
        <w:t>tates</w:t>
      </w:r>
      <w:r w:rsidRPr="00BF219A">
        <w:rPr>
          <w:u w:val="single"/>
        </w:rPr>
        <w:t>.</w:t>
      </w:r>
    </w:p>
    <w:p w:rsidR="007623F9" w:rsidRDefault="007623F9" w:rsidP="007623F9">
      <w:r>
        <w:t xml:space="preserve">A final consequence of this is </w:t>
      </w:r>
      <w:r w:rsidRPr="00BF219A">
        <w:rPr>
          <w:u w:val="single"/>
        </w:rPr>
        <w:t xml:space="preserve">that it seems ever more certain that </w:t>
      </w:r>
      <w:r w:rsidRPr="00475AC6">
        <w:rPr>
          <w:highlight w:val="green"/>
          <w:u w:val="single"/>
        </w:rPr>
        <w:t>Obama's</w:t>
      </w:r>
      <w:r w:rsidRPr="00BF219A">
        <w:rPr>
          <w:u w:val="single"/>
        </w:rPr>
        <w:t xml:space="preserve"> foreign </w:t>
      </w:r>
      <w:r w:rsidRPr="00475AC6">
        <w:rPr>
          <w:highlight w:val="green"/>
          <w:u w:val="single"/>
        </w:rPr>
        <w:t>policy</w:t>
      </w:r>
      <w:r w:rsidRPr="00BF219A">
        <w:rPr>
          <w:u w:val="single"/>
        </w:rPr>
        <w:t xml:space="preserve"> will be framed as so anti-interventionist</w:t>
      </w:r>
      <w:r>
        <w:t xml:space="preserve"> </w:t>
      </w:r>
      <w:r w:rsidRPr="00BF219A">
        <w:rPr>
          <w:u w:val="single"/>
        </w:rPr>
        <w:t xml:space="preserve">and </w:t>
      </w:r>
      <w:r w:rsidRPr="00475AC6">
        <w:rPr>
          <w:b/>
          <w:highlight w:val="green"/>
          <w:u w:val="single"/>
        </w:rPr>
        <w:t>focused on disengagement</w:t>
      </w:r>
      <w:r w:rsidRPr="00BF219A">
        <w:rPr>
          <w:b/>
          <w:u w:val="single"/>
        </w:rPr>
        <w:t xml:space="preserve"> from world affairs</w:t>
      </w:r>
      <w:r>
        <w:t xml:space="preserve"> that </w:t>
      </w:r>
      <w:r w:rsidRPr="00BF219A">
        <w:rPr>
          <w:b/>
          <w:u w:val="single"/>
        </w:rPr>
        <w:t xml:space="preserve">it </w:t>
      </w:r>
      <w:r w:rsidRPr="00475AC6">
        <w:rPr>
          <w:b/>
          <w:highlight w:val="green"/>
          <w:u w:val="single"/>
        </w:rPr>
        <w:t>will</w:t>
      </w:r>
      <w:r w:rsidRPr="00BF219A">
        <w:rPr>
          <w:b/>
          <w:u w:val="single"/>
        </w:rPr>
        <w:t xml:space="preserve"> </w:t>
      </w:r>
      <w:r w:rsidRPr="00475AC6">
        <w:rPr>
          <w:b/>
          <w:highlight w:val="green"/>
          <w:u w:val="single"/>
        </w:rPr>
        <w:t xml:space="preserve">have major political </w:t>
      </w:r>
      <w:r w:rsidRPr="00475AC6">
        <w:rPr>
          <w:b/>
          <w:highlight w:val="green"/>
          <w:u w:val="single"/>
        </w:rPr>
        <w:lastRenderedPageBreak/>
        <w:t>consequences in 2016</w:t>
      </w:r>
      <w:r>
        <w:t xml:space="preserve">. The dialectic has swung from the interventionism of Bush to the leaning away of Obama. Now, </w:t>
      </w:r>
      <w:r w:rsidRPr="00BF219A">
        <w:rPr>
          <w:u w:val="single"/>
        </w:rPr>
        <w:t>the question will be whether a centrist synthesis will emerge that restores</w:t>
      </w:r>
      <w:r>
        <w:t xml:space="preserve"> the idea that the United States can have </w:t>
      </w:r>
      <w:r w:rsidRPr="00BF219A">
        <w:rPr>
          <w:u w:val="single"/>
        </w:rPr>
        <w:t>a muscular foreign policy</w:t>
      </w:r>
      <w:r>
        <w:t xml:space="preserve"> that remains prudent, </w:t>
      </w:r>
      <w:r w:rsidRPr="00BF219A">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sidRPr="000506A7">
        <w:rPr>
          <w:u w:val="single"/>
        </w:rPr>
        <w:t>we may well see the divisions within the Democratic Party on national security emerge as key fault lines in the Clinton vs. Biden primary battles of 2016.</w:t>
      </w:r>
      <w:r>
        <w:t xml:space="preserve"> And just imagine Clinton vs. Rand Paul in the general election.</w:t>
      </w:r>
    </w:p>
    <w:p w:rsidR="007623F9" w:rsidRPr="009E636E" w:rsidRDefault="007623F9" w:rsidP="007623F9">
      <w:pPr>
        <w:rPr>
          <w:rStyle w:val="StyleStyleBold12pt"/>
        </w:rPr>
      </w:pPr>
    </w:p>
    <w:p w:rsidR="007623F9" w:rsidRDefault="007623F9" w:rsidP="007623F9">
      <w:pPr>
        <w:pStyle w:val="Heading4"/>
      </w:pPr>
      <w:r>
        <w:t xml:space="preserve">Focus on credibility causes terrible policy---the </w:t>
      </w:r>
      <w:proofErr w:type="spellStart"/>
      <w:r>
        <w:t>aff's</w:t>
      </w:r>
      <w:proofErr w:type="spellEnd"/>
      <w:r>
        <w:t xml:space="preserve"> a better approach </w:t>
      </w:r>
    </w:p>
    <w:p w:rsidR="007623F9" w:rsidRDefault="007623F9" w:rsidP="007623F9">
      <w:proofErr w:type="gramStart"/>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w:t>
      </w:r>
      <w:proofErr w:type="gramEnd"/>
      <w:r>
        <w:t xml:space="preserve"> Bad Reputation, 28 August 2013, www.foreignaffairs.com/articles/139376/jonathan-mercer/bad-reputation</w:t>
      </w:r>
    </w:p>
    <w:p w:rsidR="007623F9" w:rsidRPr="00474A69" w:rsidRDefault="007623F9" w:rsidP="007623F9">
      <w:pPr>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w:t>
      </w:r>
      <w:r w:rsidRPr="00741001">
        <w:rPr>
          <w:rStyle w:val="Emphasis"/>
        </w:rPr>
        <w:t>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w:t>
      </w:r>
      <w:proofErr w:type="gramStart"/>
      <w:r w:rsidRPr="00474A69">
        <w:rPr>
          <w:rStyle w:val="StyleBoldUnderline"/>
          <w:highlight w:val="yellow"/>
        </w:rPr>
        <w:t>that</w:t>
      </w:r>
      <w:proofErr w:type="gramEnd"/>
      <w:r w:rsidRPr="00474A69">
        <w:rPr>
          <w:rStyle w:val="StyleBoldUnderline"/>
          <w:highlight w:val="yellow"/>
        </w:rPr>
        <w:t xml:space="preserve"> others might </w:t>
      </w:r>
      <w:r w:rsidRPr="00474A69">
        <w:rPr>
          <w:rStyle w:val="StyleBoldUnderline"/>
        </w:rPr>
        <w:t xml:space="preserve">later </w:t>
      </w:r>
      <w:r w:rsidRPr="00474A69">
        <w:rPr>
          <w:rStyle w:val="StyleBoldUnderline"/>
          <w:highlight w:val="yellow"/>
        </w:rPr>
        <w:t>wrongly think one is dead</w:t>
      </w:r>
      <w:r w:rsidRPr="00474A69">
        <w:rPr>
          <w:sz w:val="14"/>
        </w:rPr>
        <w:t>.</w:t>
      </w:r>
    </w:p>
    <w:p w:rsidR="007623F9" w:rsidRPr="00474A69" w:rsidRDefault="007623F9" w:rsidP="007623F9">
      <w:pPr>
        <w:rPr>
          <w:sz w:val="14"/>
        </w:rPr>
      </w:pP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proofErr w:type="gramStart"/>
      <w:r w:rsidRPr="00474A69">
        <w:rPr>
          <w:rStyle w:val="StyleBoldUnderline"/>
          <w:highlight w:val="yellow"/>
        </w:rPr>
        <w:t>Iraq</w:t>
      </w:r>
      <w:r w:rsidRPr="00474A69">
        <w:rPr>
          <w:sz w:val="14"/>
        </w:rPr>
        <w:t>,</w:t>
      </w:r>
      <w:proofErr w:type="gramEnd"/>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w:t>
      </w:r>
      <w:proofErr w:type="gramStart"/>
      <w:r w:rsidRPr="00474A69">
        <w:rPr>
          <w:sz w:val="14"/>
        </w:rPr>
        <w:t xml:space="preserve">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 xml:space="preserve">is at the center of the universe for Americans, it is not for everyone </w:t>
      </w:r>
      <w:r w:rsidRPr="00741001">
        <w:rPr>
          <w:rStyle w:val="Emphasis"/>
          <w:highlight w:val="yellow"/>
        </w:rPr>
        <w:t>else.</w:t>
      </w:r>
      <w:proofErr w:type="gramEnd"/>
      <w:r w:rsidRPr="00741001">
        <w:rPr>
          <w:sz w:val="14"/>
          <w:highlight w:val="yellow"/>
        </w:rPr>
        <w:t xml:space="preserve">  </w:t>
      </w:r>
      <w:r w:rsidRPr="00741001">
        <w:rPr>
          <w:rStyle w:val="StyleBoldUnderline"/>
          <w:highlight w:val="yellow"/>
        </w:rPr>
        <w:t xml:space="preserve">Assad </w:t>
      </w:r>
      <w:r w:rsidRPr="00474A69">
        <w:rPr>
          <w:rStyle w:val="StyleBoldUnderline"/>
          <w:highlight w:val="yellow"/>
        </w:rPr>
        <w:t>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rsidR="007623F9" w:rsidRPr="00741001" w:rsidRDefault="007623F9" w:rsidP="007623F9">
      <w:pPr>
        <w:rPr>
          <w:sz w:val="14"/>
        </w:rPr>
      </w:pPr>
      <w:r w:rsidRPr="00474A69">
        <w:rPr>
          <w:rStyle w:val="Emphasis"/>
          <w:highlight w:val="yellow"/>
        </w:rPr>
        <w:t xml:space="preserve">Instead of worrying about </w:t>
      </w:r>
      <w:r w:rsidRPr="00474A69">
        <w:rPr>
          <w:rStyle w:val="Emphasis"/>
          <w:highlight w:val="yellow"/>
          <w:bdr w:val="single" w:sz="4" w:space="0" w:color="auto"/>
        </w:rPr>
        <w:t>U.S. credibility or the president’s reputation</w:t>
      </w:r>
      <w:r w:rsidRPr="00474A69">
        <w:rPr>
          <w:sz w:val="14"/>
        </w:rPr>
        <w:t xml:space="preserve">, </w:t>
      </w:r>
      <w:r w:rsidRPr="00474A69">
        <w:rPr>
          <w:rStyle w:val="StyleBoldUnderline"/>
          <w:highlight w:val="yellow"/>
        </w:rPr>
        <w:t>the administration should focus on what can be done to reinforce the</w:t>
      </w:r>
      <w:r w:rsidRPr="00474A69">
        <w:rPr>
          <w:sz w:val="14"/>
        </w:rPr>
        <w:t xml:space="preserve"> longstanding </w:t>
      </w:r>
      <w:r w:rsidRPr="00474A69">
        <w:rPr>
          <w:rStyle w:val="StyleBoldUnderline"/>
          <w:highlight w:val="yellow"/>
        </w:rPr>
        <w:t xml:space="preserve">norm </w:t>
      </w:r>
      <w:r w:rsidRPr="00741001">
        <w:rPr>
          <w:rStyle w:val="StyleBoldUnderline"/>
        </w:rPr>
        <w:t>against the use of w</w:t>
      </w:r>
      <w:r w:rsidRPr="00741001">
        <w:rPr>
          <w:sz w:val="14"/>
        </w:rPr>
        <w:t xml:space="preserve">eapons of </w:t>
      </w:r>
      <w:r w:rsidRPr="00741001">
        <w:rPr>
          <w:rStyle w:val="StyleBoldUnderline"/>
        </w:rPr>
        <w:t>m</w:t>
      </w:r>
      <w:r w:rsidRPr="00741001">
        <w:rPr>
          <w:sz w:val="14"/>
        </w:rPr>
        <w:t xml:space="preserve">ass </w:t>
      </w:r>
      <w:r w:rsidRPr="00741001">
        <w:rPr>
          <w:rStyle w:val="StyleBoldUnderline"/>
        </w:rPr>
        <w:t>d</w:t>
      </w:r>
      <w:r w:rsidRPr="00741001">
        <w:rPr>
          <w:sz w:val="14"/>
        </w:rPr>
        <w:t>estruction.</w:t>
      </w:r>
      <w:r w:rsidRPr="00474A69">
        <w:rPr>
          <w:sz w:val="14"/>
        </w:rPr>
        <w:t xml:space="preserve"> </w:t>
      </w:r>
    </w:p>
    <w:p w:rsidR="007623F9" w:rsidRDefault="007623F9" w:rsidP="007623F9"/>
    <w:p w:rsidR="007623F9" w:rsidRPr="007255C3" w:rsidRDefault="007623F9" w:rsidP="007623F9">
      <w:pPr>
        <w:pStyle w:val="tag"/>
      </w:pPr>
      <w:r>
        <w:t xml:space="preserve">The belief in credibility </w:t>
      </w:r>
      <w:r w:rsidRPr="00220AF1">
        <w:rPr>
          <w:u w:val="single"/>
        </w:rPr>
        <w:t>empirically causes war</w:t>
      </w:r>
      <w:r>
        <w:t>.</w:t>
      </w:r>
    </w:p>
    <w:p w:rsidR="007623F9" w:rsidRDefault="007623F9" w:rsidP="007623F9">
      <w:proofErr w:type="spellStart"/>
      <w:r>
        <w:t>Shiping</w:t>
      </w:r>
      <w:proofErr w:type="spellEnd"/>
      <w:r>
        <w:t xml:space="preserve"> </w:t>
      </w:r>
      <w:r w:rsidRPr="00E04F12">
        <w:rPr>
          <w:rStyle w:val="Heading3Char"/>
        </w:rPr>
        <w:t>Tang</w:t>
      </w:r>
      <w:r>
        <w:t xml:space="preserve">, Associate Research Fellow and Deputy Director of the Center for Regional Security Studies at the Chinese Academy of Social Sciences in Beijing, Co-director of the Sino-American Security Dialogue, </w:t>
      </w:r>
      <w:r w:rsidRPr="00E04F12">
        <w:rPr>
          <w:rStyle w:val="Heading3Char"/>
        </w:rPr>
        <w:t>2005</w:t>
      </w:r>
      <w:r>
        <w:t xml:space="preserve"> (“Reputation, Cult of Reputation, and International Conflict,” </w:t>
      </w:r>
      <w:r>
        <w:rPr>
          <w:i/>
        </w:rPr>
        <w:t>Security Studies</w:t>
      </w:r>
      <w:r>
        <w:t>, Volume 14, Number 1, January-March, p. 46)</w:t>
      </w:r>
    </w:p>
    <w:p w:rsidR="007623F9" w:rsidRDefault="007623F9" w:rsidP="007623F9"/>
    <w:p w:rsidR="007623F9" w:rsidRDefault="007623F9" w:rsidP="007623F9">
      <w:proofErr w:type="spellStart"/>
      <w:r w:rsidRPr="0036609E">
        <w:rPr>
          <w:rStyle w:val="underline"/>
          <w:highlight w:val="yellow"/>
        </w:rPr>
        <w:t>Decisionmakers</w:t>
      </w:r>
      <w:proofErr w:type="spellEnd"/>
      <w:r w:rsidRPr="0036609E">
        <w:rPr>
          <w:rStyle w:val="underline"/>
          <w:highlight w:val="yellow"/>
        </w:rPr>
        <w:t>’</w:t>
      </w:r>
      <w:r w:rsidRPr="0003581D">
        <w:rPr>
          <w:rStyle w:val="underline"/>
        </w:rPr>
        <w:t xml:space="preserve"> persistent </w:t>
      </w:r>
      <w:r w:rsidRPr="0036609E">
        <w:rPr>
          <w:rStyle w:val="underline"/>
          <w:highlight w:val="yellow"/>
        </w:rPr>
        <w:t>concern for</w:t>
      </w:r>
      <w:r w:rsidRPr="0003581D">
        <w:rPr>
          <w:rStyle w:val="underline"/>
        </w:rPr>
        <w:t xml:space="preserve"> losing </w:t>
      </w:r>
      <w:r w:rsidRPr="0036609E">
        <w:rPr>
          <w:rStyle w:val="underline"/>
          <w:highlight w:val="yellow"/>
        </w:rPr>
        <w:t>reputation has brought</w:t>
      </w:r>
      <w:r w:rsidRPr="0003581D">
        <w:rPr>
          <w:rStyle w:val="underline"/>
        </w:rPr>
        <w:t xml:space="preserve"> </w:t>
      </w:r>
      <w:r w:rsidRPr="0003581D">
        <w:rPr>
          <w:rStyle w:val="EmphasizeThis"/>
        </w:rPr>
        <w:t xml:space="preserve">unnecessary </w:t>
      </w:r>
      <w:r w:rsidRPr="0036609E">
        <w:rPr>
          <w:rStyle w:val="EmphasizeThis"/>
          <w:highlight w:val="yellow"/>
        </w:rPr>
        <w:t>bloodiness</w:t>
      </w:r>
      <w:r w:rsidRPr="0036609E">
        <w:rPr>
          <w:rStyle w:val="underline"/>
          <w:highlight w:val="yellow"/>
        </w:rPr>
        <w:t xml:space="preserve"> to international politics:</w:t>
      </w:r>
      <w:r w:rsidRPr="0003581D">
        <w:rPr>
          <w:rStyle w:val="underline"/>
        </w:rPr>
        <w:t xml:space="preserve"> </w:t>
      </w:r>
      <w:r w:rsidRPr="0003581D">
        <w:rPr>
          <w:rStyle w:val="EmphasizeThis"/>
        </w:rPr>
        <w:t xml:space="preserve">too many </w:t>
      </w:r>
      <w:r w:rsidRPr="0036609E">
        <w:rPr>
          <w:rStyle w:val="EmphasizeThis"/>
          <w:highlight w:val="yellow"/>
        </w:rPr>
        <w:t>wars have been waged</w:t>
      </w:r>
      <w:r w:rsidRPr="00220AF1">
        <w:rPr>
          <w:rStyle w:val="underline"/>
        </w:rPr>
        <w:t xml:space="preserve"> </w:t>
      </w:r>
      <w:r w:rsidRPr="0036609E">
        <w:rPr>
          <w:rStyle w:val="underline"/>
          <w:highlight w:val="yellow"/>
        </w:rPr>
        <w:t>for</w:t>
      </w:r>
      <w:r w:rsidRPr="00220AF1">
        <w:rPr>
          <w:rStyle w:val="underline"/>
        </w:rPr>
        <w:t xml:space="preserve"> the sake of </w:t>
      </w:r>
      <w:r w:rsidRPr="0036609E">
        <w:rPr>
          <w:rStyle w:val="underline"/>
          <w:highlight w:val="yellow"/>
        </w:rPr>
        <w:t>defending</w:t>
      </w:r>
      <w:r w:rsidRPr="00220AF1">
        <w:rPr>
          <w:rStyle w:val="underline"/>
        </w:rPr>
        <w:t xml:space="preserve"> honor, prestige, reputation, and </w:t>
      </w:r>
      <w:r w:rsidRPr="0036609E">
        <w:rPr>
          <w:rStyle w:val="underline"/>
          <w:highlight w:val="yellow"/>
        </w:rPr>
        <w:t>credibility. During the cold war</w:t>
      </w:r>
      <w:r w:rsidRPr="00220AF1">
        <w:rPr>
          <w:rStyle w:val="underline"/>
        </w:rPr>
        <w:t xml:space="preserve"> alone</w:t>
      </w:r>
      <w:r w:rsidRPr="0003581D">
        <w:rPr>
          <w:rStyle w:val="underline"/>
        </w:rPr>
        <w:t xml:space="preserve">, </w:t>
      </w:r>
      <w:r w:rsidRPr="0036609E">
        <w:rPr>
          <w:rStyle w:val="underline"/>
          <w:highlight w:val="yellow"/>
        </w:rPr>
        <w:t>the</w:t>
      </w:r>
      <w:r w:rsidRPr="0003581D">
        <w:rPr>
          <w:rStyle w:val="underline"/>
        </w:rPr>
        <w:t xml:space="preserve"> two </w:t>
      </w:r>
      <w:r w:rsidRPr="0036609E">
        <w:rPr>
          <w:rStyle w:val="underline"/>
          <w:highlight w:val="yellow"/>
        </w:rPr>
        <w:t>superpowers fought</w:t>
      </w:r>
      <w:r w:rsidRPr="00220AF1">
        <w:rPr>
          <w:rStyle w:val="underline"/>
        </w:rPr>
        <w:t xml:space="preserve"> at least </w:t>
      </w:r>
      <w:r w:rsidRPr="0036609E">
        <w:rPr>
          <w:rStyle w:val="EmphasizeThis"/>
          <w:highlight w:val="yellow"/>
        </w:rPr>
        <w:t>three large scale wars</w:t>
      </w:r>
      <w:r>
        <w:t xml:space="preserve"> (Korea, Vietnam, and Afghanistan) </w:t>
      </w:r>
      <w:r w:rsidRPr="0003581D">
        <w:rPr>
          <w:rStyle w:val="underline"/>
        </w:rPr>
        <w:t xml:space="preserve">and were involved in </w:t>
      </w:r>
      <w:r w:rsidRPr="0003581D">
        <w:rPr>
          <w:rStyle w:val="EmphasizeThis"/>
        </w:rPr>
        <w:t>countless proxy conflicts</w:t>
      </w:r>
      <w:r w:rsidRPr="0003581D">
        <w:rPr>
          <w:rStyle w:val="underline"/>
        </w:rPr>
        <w:t xml:space="preserve"> </w:t>
      </w:r>
      <w:r w:rsidRPr="0036609E">
        <w:rPr>
          <w:rStyle w:val="underline"/>
          <w:highlight w:val="yellow"/>
        </w:rPr>
        <w:t>for the sake of reputation</w:t>
      </w:r>
      <w:r>
        <w:t xml:space="preserve"> (</w:t>
      </w:r>
      <w:r w:rsidRPr="00220AF1">
        <w:rPr>
          <w:rStyle w:val="underline"/>
        </w:rPr>
        <w:t>or</w:t>
      </w:r>
      <w:r>
        <w:t xml:space="preserve"> prestige, honor, and </w:t>
      </w:r>
      <w:r w:rsidRPr="00220AF1">
        <w:rPr>
          <w:rStyle w:val="underline"/>
        </w:rPr>
        <w:t>credibility</w:t>
      </w:r>
      <w:r>
        <w:t xml:space="preserve">).42 </w:t>
      </w:r>
      <w:r w:rsidRPr="00220AF1">
        <w:rPr>
          <w:rStyle w:val="underline"/>
        </w:rPr>
        <w:t xml:space="preserve">On many occasions, </w:t>
      </w:r>
      <w:r w:rsidRPr="0036609E">
        <w:rPr>
          <w:rStyle w:val="underline"/>
          <w:highlight w:val="yellow"/>
        </w:rPr>
        <w:t xml:space="preserve">politicians’ </w:t>
      </w:r>
      <w:r w:rsidRPr="0036609E">
        <w:rPr>
          <w:rStyle w:val="EmphasizeThis"/>
          <w:highlight w:val="yellow"/>
        </w:rPr>
        <w:t>only justification</w:t>
      </w:r>
      <w:r w:rsidRPr="0003581D">
        <w:rPr>
          <w:rStyle w:val="underline"/>
        </w:rPr>
        <w:t xml:space="preserve"> for</w:t>
      </w:r>
      <w:r w:rsidRPr="00220AF1">
        <w:rPr>
          <w:rStyle w:val="underline"/>
        </w:rPr>
        <w:t xml:space="preserve"> plunging into </w:t>
      </w:r>
      <w:r w:rsidRPr="0003581D">
        <w:rPr>
          <w:rStyle w:val="underline"/>
        </w:rPr>
        <w:t xml:space="preserve">conflicts </w:t>
      </w:r>
      <w:r w:rsidRPr="0036609E">
        <w:rPr>
          <w:rStyle w:val="underline"/>
          <w:highlight w:val="yellow"/>
        </w:rPr>
        <w:t>was</w:t>
      </w:r>
      <w:r w:rsidRPr="0003581D">
        <w:rPr>
          <w:rStyle w:val="underline"/>
        </w:rPr>
        <w:t xml:space="preserve"> defending </w:t>
      </w:r>
      <w:r w:rsidRPr="0036609E">
        <w:rPr>
          <w:rStyle w:val="underline"/>
          <w:highlight w:val="yellow"/>
        </w:rPr>
        <w:t>reputation</w:t>
      </w:r>
      <w:r w:rsidRPr="00220AF1">
        <w:rPr>
          <w:rStyle w:val="underline"/>
        </w:rPr>
        <w:t xml:space="preserve"> and credibility</w:t>
      </w:r>
      <w:r>
        <w:t xml:space="preserve">. Consider Ronald Reagan’s justification for U.S. involvement in Central America: “If we cannot defend ourselves (in Central America) . . . our </w:t>
      </w:r>
      <w:r>
        <w:lastRenderedPageBreak/>
        <w:t xml:space="preserve">credibility will collapse and our alliance will crumble. . . . If Central America were to </w:t>
      </w:r>
      <w:proofErr w:type="gramStart"/>
      <w:r>
        <w:t>fall, . . .</w:t>
      </w:r>
      <w:proofErr w:type="gramEnd"/>
      <w:r>
        <w:t xml:space="preserve"> which ally, which friend would trust us then?” (Type I-a).43 </w:t>
      </w:r>
    </w:p>
    <w:p w:rsidR="007623F9" w:rsidRDefault="007623F9" w:rsidP="007623F9">
      <w:pPr>
        <w:spacing w:after="200" w:line="276" w:lineRule="auto"/>
        <w:rPr>
          <w:rFonts w:asciiTheme="minorHAnsi" w:hAnsiTheme="minorHAnsi" w:cstheme="minorBidi"/>
        </w:rPr>
      </w:pPr>
    </w:p>
    <w:p w:rsidR="007623F9" w:rsidRPr="007623F9" w:rsidRDefault="007623F9" w:rsidP="007623F9"/>
    <w:p w:rsidR="007623F9" w:rsidRDefault="007623F9" w:rsidP="00347BFF">
      <w:pPr>
        <w:pStyle w:val="Heading2"/>
      </w:pPr>
    </w:p>
    <w:p w:rsidR="00347BFF" w:rsidRDefault="00347BFF" w:rsidP="00347BFF">
      <w:pPr>
        <w:pStyle w:val="Heading2"/>
      </w:pPr>
      <w:r>
        <w:lastRenderedPageBreak/>
        <w:t>*** 1AR</w:t>
      </w:r>
    </w:p>
    <w:p w:rsidR="00347BFF" w:rsidRDefault="00347BFF" w:rsidP="00347BFF"/>
    <w:p w:rsidR="00347BFF" w:rsidRDefault="00347BFF" w:rsidP="00347BFF"/>
    <w:p w:rsidR="00347BFF" w:rsidRDefault="00347BFF" w:rsidP="00347BFF"/>
    <w:p w:rsidR="00347BFF" w:rsidRDefault="00347BFF" w:rsidP="00347BFF">
      <w:pPr>
        <w:pStyle w:val="Heading3"/>
      </w:pPr>
      <w:r>
        <w:lastRenderedPageBreak/>
        <w:t>Ground Spec Good</w:t>
      </w:r>
    </w:p>
    <w:p w:rsidR="00347BFF" w:rsidRDefault="00347BFF" w:rsidP="00347BFF">
      <w:pPr>
        <w:pStyle w:val="Heading4"/>
      </w:pPr>
      <w:r>
        <w:t>Congressional ground specification key</w:t>
      </w:r>
    </w:p>
    <w:p w:rsidR="00347BFF" w:rsidRPr="00B74024" w:rsidRDefault="00347BFF" w:rsidP="00347BFF">
      <w:r>
        <w:rPr>
          <w:rStyle w:val="StyleStyleBold12pt"/>
        </w:rPr>
        <w:t>FISHER 85—</w:t>
      </w:r>
      <w:r w:rsidRPr="00A064F7">
        <w:rPr>
          <w:rStyle w:val="StyleStyleBold12pt"/>
        </w:rPr>
        <w:t>Specialist, Congressional Research Service, The Library of Congress</w:t>
      </w:r>
      <w:r w:rsidRPr="00B74024">
        <w:t xml:space="preserve"> [Louis Fisher, Constitutional Interpretation by members of congress, North Carolina Law Review, APRIL, 1985, 63 N.C.L. Rev. 707]</w:t>
      </w:r>
    </w:p>
    <w:p w:rsidR="00347BFF" w:rsidRDefault="00347BFF" w:rsidP="00347BFF"/>
    <w:p w:rsidR="00347BFF" w:rsidRPr="00456AFB" w:rsidRDefault="00347BFF" w:rsidP="00347BFF">
      <w:pPr>
        <w:rPr>
          <w:sz w:val="16"/>
        </w:rPr>
      </w:pPr>
      <w:r w:rsidRPr="00551F18">
        <w:rPr>
          <w:rStyle w:val="StyleBoldUnderline"/>
          <w:highlight w:val="yellow"/>
        </w:rPr>
        <w:t>An</w:t>
      </w:r>
      <w:r w:rsidRPr="00456AFB">
        <w:rPr>
          <w:sz w:val="16"/>
        </w:rPr>
        <w:t xml:space="preserve">other </w:t>
      </w:r>
      <w:r w:rsidRPr="00551F18">
        <w:rPr>
          <w:rStyle w:val="StyleBoldUnderline"/>
          <w:highlight w:val="yellow"/>
        </w:rPr>
        <w:t>example</w:t>
      </w:r>
      <w:r w:rsidRPr="00A064F7">
        <w:rPr>
          <w:rStyle w:val="StyleBoldUnderline"/>
        </w:rPr>
        <w:t xml:space="preserve"> of congressional independence </w:t>
      </w:r>
      <w:r w:rsidRPr="00551F18">
        <w:rPr>
          <w:rStyle w:val="StyleBoldUnderline"/>
          <w:highlight w:val="yellow"/>
        </w:rPr>
        <w:t>concerns the Civil Rights Act</w:t>
      </w:r>
      <w:r w:rsidRPr="00456AFB">
        <w:rPr>
          <w:sz w:val="16"/>
        </w:rPr>
        <w:t xml:space="preserve"> of 1964. </w:t>
      </w:r>
      <w:proofErr w:type="gramStart"/>
      <w:r w:rsidRPr="00456AFB">
        <w:rPr>
          <w:sz w:val="16"/>
        </w:rPr>
        <w:t>n275</w:t>
      </w:r>
      <w:proofErr w:type="gramEnd"/>
      <w:r w:rsidRPr="00456AFB">
        <w:rPr>
          <w:sz w:val="16"/>
        </w:rPr>
        <w:t xml:space="preserve"> </w:t>
      </w:r>
      <w:r w:rsidRPr="00551F18">
        <w:rPr>
          <w:rStyle w:val="Emphasis"/>
          <w:highlight w:val="yellow"/>
        </w:rPr>
        <w:t>Basing this statute solely on the fourteenth amendment</w:t>
      </w:r>
      <w:r w:rsidRPr="00E509AC">
        <w:rPr>
          <w:sz w:val="16"/>
        </w:rPr>
        <w:t xml:space="preserve"> </w:t>
      </w:r>
      <w:r w:rsidRPr="00E221CE">
        <w:rPr>
          <w:rStyle w:val="StyleBoldUnderline"/>
        </w:rPr>
        <w:t>would</w:t>
      </w:r>
      <w:r w:rsidRPr="00A064F7">
        <w:rPr>
          <w:rStyle w:val="StyleBoldUnderline"/>
        </w:rPr>
        <w:t xml:space="preserve"> have </w:t>
      </w:r>
      <w:r w:rsidRPr="00551F18">
        <w:rPr>
          <w:rStyle w:val="StyleBoldUnderline"/>
          <w:highlight w:val="yellow"/>
        </w:rPr>
        <w:t>risked a head-on collision with</w:t>
      </w:r>
      <w:r w:rsidRPr="00456AFB">
        <w:rPr>
          <w:sz w:val="16"/>
        </w:rPr>
        <w:t xml:space="preserve"> The Civil Rights </w:t>
      </w:r>
      <w:r w:rsidRPr="00551F18">
        <w:rPr>
          <w:rStyle w:val="StyleBoldUnderline"/>
          <w:highlight w:val="yellow"/>
        </w:rPr>
        <w:t>Cases</w:t>
      </w:r>
      <w:r w:rsidRPr="00456AFB">
        <w:rPr>
          <w:sz w:val="16"/>
        </w:rPr>
        <w:t xml:space="preserve"> n276 of 1883, which never had been overruled. </w:t>
      </w:r>
      <w:r w:rsidRPr="00551F18">
        <w:rPr>
          <w:rStyle w:val="Emphasis"/>
          <w:highlight w:val="yellow"/>
        </w:rPr>
        <w:t>Congress chose the commerce power as an alternative constitutional foundation for the C</w:t>
      </w:r>
      <w:r w:rsidRPr="00E509AC">
        <w:rPr>
          <w:rStyle w:val="Emphasis"/>
        </w:rPr>
        <w:t xml:space="preserve">ivil </w:t>
      </w:r>
      <w:r w:rsidRPr="00551F18">
        <w:rPr>
          <w:rStyle w:val="Emphasis"/>
          <w:highlight w:val="yellow"/>
        </w:rPr>
        <w:t>R</w:t>
      </w:r>
      <w:r w:rsidRPr="00E509AC">
        <w:rPr>
          <w:rStyle w:val="Emphasis"/>
        </w:rPr>
        <w:t xml:space="preserve">ights </w:t>
      </w:r>
      <w:r w:rsidRPr="00551F18">
        <w:rPr>
          <w:rStyle w:val="Emphasis"/>
          <w:highlight w:val="yellow"/>
        </w:rPr>
        <w:t>A</w:t>
      </w:r>
      <w:r w:rsidRPr="00E509AC">
        <w:rPr>
          <w:rStyle w:val="Emphasis"/>
        </w:rPr>
        <w:t>ct</w:t>
      </w:r>
      <w:r w:rsidRPr="00E509AC">
        <w:rPr>
          <w:sz w:val="16"/>
          <w:szCs w:val="16"/>
        </w:rPr>
        <w:t>,</w:t>
      </w:r>
      <w:r w:rsidRPr="00456AFB">
        <w:rPr>
          <w:sz w:val="16"/>
        </w:rPr>
        <w:t xml:space="preserve"> n277 </w:t>
      </w:r>
      <w:r w:rsidRPr="00551F18">
        <w:rPr>
          <w:rStyle w:val="StyleBoldUnderline"/>
          <w:highlight w:val="yellow"/>
        </w:rPr>
        <w:t>and the</w:t>
      </w:r>
      <w:r w:rsidRPr="00A064F7">
        <w:rPr>
          <w:rStyle w:val="StyleBoldUnderline"/>
        </w:rPr>
        <w:t xml:space="preserve"> Supreme </w:t>
      </w:r>
      <w:r w:rsidRPr="00551F18">
        <w:rPr>
          <w:rStyle w:val="StyleBoldUnderline"/>
          <w:highlight w:val="yellow"/>
        </w:rPr>
        <w:t>Court upheld</w:t>
      </w:r>
      <w:r w:rsidRPr="00A064F7">
        <w:rPr>
          <w:rStyle w:val="StyleBoldUnderline"/>
        </w:rPr>
        <w:t xml:space="preserve"> the Act</w:t>
      </w:r>
      <w:r w:rsidRPr="00456AFB">
        <w:rPr>
          <w:sz w:val="16"/>
        </w:rPr>
        <w:t xml:space="preserve"> by finding in the commerce power sufficient congressional authority. n278</w:t>
      </w:r>
    </w:p>
    <w:p w:rsidR="00347BFF" w:rsidRPr="00456AFB" w:rsidRDefault="00347BFF" w:rsidP="00347BFF">
      <w:pPr>
        <w:rPr>
          <w:sz w:val="16"/>
        </w:rPr>
      </w:pPr>
      <w:r w:rsidRPr="00551F18">
        <w:rPr>
          <w:rStyle w:val="StyleBoldUnderline"/>
          <w:highlight w:val="yellow"/>
        </w:rPr>
        <w:t>Congressional-Court dialogues need not consume decades before Congress alters the shape of a</w:t>
      </w:r>
      <w:r w:rsidRPr="00A064F7">
        <w:rPr>
          <w:rStyle w:val="StyleBoldUnderline"/>
        </w:rPr>
        <w:t xml:space="preserve"> Supreme </w:t>
      </w:r>
      <w:r w:rsidRPr="00551F18">
        <w:rPr>
          <w:rStyle w:val="StyleBoldUnderline"/>
          <w:highlight w:val="yellow"/>
        </w:rPr>
        <w:t>Court decision</w:t>
      </w:r>
      <w:r w:rsidRPr="00456AFB">
        <w:rPr>
          <w:sz w:val="16"/>
        </w:rPr>
        <w:t xml:space="preserve">. Title II of </w:t>
      </w:r>
      <w:r w:rsidRPr="00551F18">
        <w:rPr>
          <w:rStyle w:val="StyleBoldUnderline"/>
          <w:highlight w:val="yellow"/>
        </w:rPr>
        <w:t>the Omnibus Crime Control</w:t>
      </w:r>
      <w:r w:rsidRPr="00456AFB">
        <w:rPr>
          <w:sz w:val="16"/>
        </w:rPr>
        <w:t xml:space="preserve"> and Safe Streets </w:t>
      </w:r>
      <w:r w:rsidRPr="00551F18">
        <w:rPr>
          <w:rStyle w:val="StyleBoldUnderline"/>
          <w:highlight w:val="yellow"/>
        </w:rPr>
        <w:t>Act</w:t>
      </w:r>
      <w:r w:rsidRPr="00456AFB">
        <w:rPr>
          <w:sz w:val="16"/>
        </w:rPr>
        <w:t xml:space="preserve"> of 1968 n279 </w:t>
      </w:r>
      <w:r w:rsidRPr="00551F18">
        <w:rPr>
          <w:rStyle w:val="StyleBoldUnderline"/>
          <w:highlight w:val="yellow"/>
        </w:rPr>
        <w:t>modified three</w:t>
      </w:r>
      <w:r w:rsidRPr="00E221CE">
        <w:rPr>
          <w:rStyle w:val="StyleBoldUnderline"/>
        </w:rPr>
        <w:t xml:space="preserve"> controversial</w:t>
      </w:r>
      <w:r w:rsidRPr="00A064F7">
        <w:rPr>
          <w:rStyle w:val="StyleBoldUnderline"/>
        </w:rPr>
        <w:t xml:space="preserve"> </w:t>
      </w:r>
      <w:r w:rsidRPr="00551F18">
        <w:rPr>
          <w:rStyle w:val="StyleBoldUnderline"/>
          <w:highlight w:val="yellow"/>
        </w:rPr>
        <w:t>Court rulings</w:t>
      </w:r>
      <w:r w:rsidRPr="00456AFB">
        <w:rPr>
          <w:sz w:val="16"/>
        </w:rPr>
        <w:t xml:space="preserve"> on criminal procedure. The first, Mallory v. United States, n280 held that suspects must be taken before a magistrate for arraignment as quickly as possible. </w:t>
      </w:r>
      <w:proofErr w:type="gramStart"/>
      <w:r w:rsidRPr="00456AFB">
        <w:rPr>
          <w:sz w:val="16"/>
        </w:rPr>
        <w:t>n281</w:t>
      </w:r>
      <w:proofErr w:type="gramEnd"/>
      <w:r w:rsidRPr="00456AFB">
        <w:rPr>
          <w:sz w:val="16"/>
        </w:rPr>
        <w:t xml:space="preserve"> Additionally, admission obtained from the suspect during illegal detainment could not be used against him. </w:t>
      </w:r>
      <w:r w:rsidRPr="00A064F7">
        <w:rPr>
          <w:rStyle w:val="StyleBoldUnderline"/>
        </w:rPr>
        <w:t>The Court made room</w:t>
      </w:r>
      <w:r w:rsidRPr="00456AFB">
        <w:rPr>
          <w:sz w:val="16"/>
        </w:rPr>
        <w:t xml:space="preserve"> for congressional involvement </w:t>
      </w:r>
      <w:r w:rsidRPr="00A064F7">
        <w:rPr>
          <w:rStyle w:val="StyleBoldUnderline"/>
        </w:rPr>
        <w:t>by basing its decision not solely on constitutional grounds</w:t>
      </w:r>
      <w:proofErr w:type="gramStart"/>
      <w:r w:rsidRPr="00A064F7">
        <w:rPr>
          <w:rStyle w:val="StyleBoldUnderline"/>
        </w:rPr>
        <w:t>,</w:t>
      </w:r>
      <w:r w:rsidRPr="00456AFB">
        <w:rPr>
          <w:sz w:val="16"/>
        </w:rPr>
        <w:t xml:space="preserve">  [</w:t>
      </w:r>
      <w:proofErr w:type="gramEnd"/>
      <w:r w:rsidRPr="00456AFB">
        <w:rPr>
          <w:sz w:val="16"/>
        </w:rPr>
        <w:t xml:space="preserve">*745]  but also on the Federal Rules of Criminal Procedure enacted by Congress. </w:t>
      </w:r>
      <w:proofErr w:type="gramStart"/>
      <w:r w:rsidRPr="00456AFB">
        <w:rPr>
          <w:sz w:val="16"/>
        </w:rPr>
        <w:t>n282</w:t>
      </w:r>
      <w:proofErr w:type="gramEnd"/>
      <w:r w:rsidRPr="00456AFB">
        <w:rPr>
          <w:sz w:val="16"/>
        </w:rPr>
        <w:t xml:space="preserve"> The decision thus invited Congress to enter the arena and modify those rules. Congress did so: Title II established six hours as a reasonable period before arraignment. </w:t>
      </w:r>
      <w:proofErr w:type="gramStart"/>
      <w:r w:rsidRPr="00456AFB">
        <w:rPr>
          <w:sz w:val="16"/>
        </w:rPr>
        <w:t>n283</w:t>
      </w:r>
      <w:proofErr w:type="gramEnd"/>
      <w:r w:rsidRPr="00456AFB">
        <w:rPr>
          <w:sz w:val="16"/>
        </w:rPr>
        <w:t xml:space="preserve"> Congressional action was justified as a modification of the Federal Rules of Criminal Procedure even though constitutional issues clearly were present.</w:t>
      </w:r>
    </w:p>
    <w:p w:rsidR="00347BFF" w:rsidRDefault="00347BFF" w:rsidP="00347BFF"/>
    <w:p w:rsidR="00347BFF" w:rsidRDefault="00347BFF" w:rsidP="00347BFF">
      <w:pPr>
        <w:pStyle w:val="Heading3"/>
      </w:pPr>
      <w:r>
        <w:lastRenderedPageBreak/>
        <w:t>No Nuclear Terrorism</w:t>
      </w:r>
    </w:p>
    <w:p w:rsidR="00347BFF" w:rsidRDefault="00347BFF" w:rsidP="00347BFF">
      <w:pPr>
        <w:pStyle w:val="Heading4"/>
      </w:pPr>
      <w:r>
        <w:t>No WMD terror—prefer it, from their author—shows their paranoia b/c only focus on the worst case scenarios</w:t>
      </w:r>
    </w:p>
    <w:p w:rsidR="00347BFF" w:rsidRDefault="00347BFF" w:rsidP="00347BFF">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5" w:history="1">
        <w:r>
          <w:rPr>
            <w:rStyle w:val="Hyperlink"/>
          </w:rPr>
          <w:t>http://www.nationaljournal.com/nationalsecurity/despite-wmd-fears-terrorists-are-focused-on-conventional-attacks-20130417?page=1&amp;utm_source=feedly</w:t>
        </w:r>
      </w:hyperlink>
    </w:p>
    <w:p w:rsidR="00347BFF" w:rsidRDefault="00347BFF" w:rsidP="00347BFF"/>
    <w:p w:rsidR="00347BFF" w:rsidRPr="0087343C" w:rsidRDefault="00347BFF" w:rsidP="00347BFF">
      <w:pPr>
        <w:rPr>
          <w:rStyle w:val="StyleBoldUnderline"/>
        </w:rPr>
      </w:pPr>
      <w:r w:rsidRPr="0087343C">
        <w:rPr>
          <w:rStyle w:val="StyleBoldUnderline"/>
        </w:rPr>
        <w:t xml:space="preserve">“Terrorism experts offer a range of reasons for </w:t>
      </w:r>
      <w:r w:rsidRPr="0087343C">
        <w:rPr>
          <w:rStyle w:val="StyleBoldUnderline"/>
          <w:highlight w:val="yellow"/>
        </w:rPr>
        <w:t>why al-Qaida</w:t>
      </w:r>
      <w:r w:rsidRPr="0087343C">
        <w:rPr>
          <w:rStyle w:val="StyleBoldUnderline"/>
        </w:rPr>
        <w:t xml:space="preserve"> or other violent militants have </w:t>
      </w:r>
      <w:r w:rsidRPr="0087343C">
        <w:rPr>
          <w:rStyle w:val="StyleBoldUnderline"/>
          <w:highlight w:val="yellow"/>
        </w:rPr>
        <w:t>never met their goal</w:t>
      </w:r>
      <w:r w:rsidRPr="0087343C">
        <w:rPr>
          <w:rStyle w:val="StyleBoldUnderline"/>
        </w:rPr>
        <w:t xml:space="preserve"> of carrying out a biological, chemical, nuclear or radiological attack on the United States or another nation These include:¶ -- substantive </w:t>
      </w:r>
      <w:r w:rsidRPr="0087343C">
        <w:rPr>
          <w:rStyle w:val="StyleBoldUnderline"/>
          <w:highlight w:val="yellow"/>
        </w:rPr>
        <w:t>efforts</w:t>
      </w:r>
      <w:r w:rsidRPr="0087343C">
        <w:rPr>
          <w:rStyle w:val="StyleBoldUnderline"/>
        </w:rPr>
        <w:t xml:space="preserve"> by the United States and partner nations </w:t>
      </w:r>
      <w:r w:rsidRPr="0087343C">
        <w:rPr>
          <w:rStyle w:val="StyleBoldUnderline"/>
          <w:highlight w:val="yellow"/>
        </w:rPr>
        <w:t>to secure</w:t>
      </w:r>
      <w:r w:rsidRPr="0087343C">
        <w:rPr>
          <w:rStyle w:val="StyleBoldUnderline"/>
        </w:rPr>
        <w:t xml:space="preserve"> the most </w:t>
      </w:r>
      <w:r w:rsidRPr="0087343C">
        <w:rPr>
          <w:rStyle w:val="StyleBoldUnderline"/>
          <w:highlight w:val="yellow"/>
        </w:rPr>
        <w:t>lethal WMD materials</w:t>
      </w:r>
      <w:r w:rsidRPr="0087343C">
        <w:rPr>
          <w:rStyle w:val="StyleBoldUnderline"/>
        </w:rPr>
        <w:t xml:space="preserve">;¶ -- improved </w:t>
      </w:r>
      <w:r w:rsidRPr="0087343C">
        <w:rPr>
          <w:rStyle w:val="StyleBoldUnderline"/>
          <w:highlight w:val="yellow"/>
        </w:rPr>
        <w:t>border security</w:t>
      </w:r>
      <w:r w:rsidRPr="0087343C">
        <w:rPr>
          <w:rStyle w:val="StyleBoldUnderline"/>
        </w:rPr>
        <w:t xml:space="preserve"> and </w:t>
      </w:r>
      <w:r w:rsidRPr="0087343C">
        <w:rPr>
          <w:rStyle w:val="StyleBoldUnderline"/>
          <w:highlight w:val="yellow"/>
        </w:rPr>
        <w:t>visa checks</w:t>
      </w:r>
      <w:r w:rsidRPr="0087343C">
        <w:rPr>
          <w:rStyle w:val="StyleBoldUnderline"/>
        </w:rPr>
        <w:t xml:space="preserve"> that deny entry to possible foreign-born terrorists;¶ -- a </w:t>
      </w:r>
      <w:r w:rsidRPr="0087343C">
        <w:rPr>
          <w:rStyle w:val="StyleBoldUnderline"/>
          <w:highlight w:val="yellow"/>
        </w:rPr>
        <w:t>lack of imagination and drive</w:t>
      </w:r>
      <w:r w:rsidRPr="0087343C">
        <w:rPr>
          <w:rStyle w:val="StyleBoldUnderline"/>
        </w:rPr>
        <w:t xml:space="preserve"> on the part of would-be terrorists </w:t>
      </w:r>
      <w:r w:rsidRPr="0087343C">
        <w:rPr>
          <w:rStyle w:val="StyleBoldUnderline"/>
          <w:highlight w:val="yellow"/>
        </w:rPr>
        <w:t>to pursue the</w:t>
      </w:r>
      <w:r w:rsidRPr="0087343C">
        <w:rPr>
          <w:rStyle w:val="StyleBoldUnderline"/>
        </w:rPr>
        <w:t xml:space="preserve"> kind of novel but </w:t>
      </w:r>
      <w:r w:rsidRPr="0087343C">
        <w:rPr>
          <w:rStyle w:val="StyleBoldUnderline"/>
          <w:highlight w:val="yellow"/>
        </w:rPr>
        <w:t>technically difficult attacks</w:t>
      </w:r>
      <w:r w:rsidRPr="0087343C">
        <w:rPr>
          <w:rStyle w:val="StyleBoldUnderline"/>
        </w:rPr>
        <w:t xml:space="preserve"> that could lead to widespread dispersal of unconventional materials;¶ -- a general </w:t>
      </w:r>
      <w:r w:rsidRPr="0087343C">
        <w:rPr>
          <w:rStyle w:val="StyleBoldUnderline"/>
          <w:highlight w:val="yellow"/>
        </w:rPr>
        <w:t>haplessness on the part of</w:t>
      </w:r>
      <w:r w:rsidRPr="0087343C">
        <w:rPr>
          <w:rStyle w:val="StyleBoldUnderline"/>
        </w:rPr>
        <w:t xml:space="preserve"> the native-born U.S. </w:t>
      </w:r>
      <w:r w:rsidRPr="0087343C">
        <w:rPr>
          <w:rStyle w:val="StyleBoldUnderline"/>
          <w:highlight w:val="yellow"/>
        </w:rPr>
        <w:t>extremists who have pursued WMD attacks</w:t>
      </w:r>
      <w:r w:rsidRPr="0087343C">
        <w:rPr>
          <w:rStyle w:val="StyleBoldUnderline"/>
        </w:rPr>
        <w:t xml:space="preserve">, specifically involving </w:t>
      </w:r>
      <w:proofErr w:type="spellStart"/>
      <w:r w:rsidRPr="0087343C">
        <w:rPr>
          <w:rStyle w:val="StyleBoldUnderline"/>
        </w:rPr>
        <w:t>weaponized</w:t>
      </w:r>
      <w:proofErr w:type="spellEnd"/>
      <w:r w:rsidRPr="0087343C">
        <w:rPr>
          <w:rStyle w:val="StyleBoldUnderline"/>
        </w:rPr>
        <w:t xml:space="preserve"> pathogens;¶ -“</w:t>
      </w:r>
    </w:p>
    <w:p w:rsidR="00347BFF" w:rsidRDefault="00347BFF" w:rsidP="00347BFF"/>
    <w:p w:rsidR="00347BFF" w:rsidRPr="00294BCD" w:rsidRDefault="00347BFF" w:rsidP="00347BFF">
      <w:pPr>
        <w:pStyle w:val="Heading4"/>
      </w:pPr>
      <w:r>
        <w:t>ANY r</w:t>
      </w:r>
      <w:r w:rsidRPr="00294BCD">
        <w:t>etaliation would be bilateral</w:t>
      </w:r>
      <w:r>
        <w:t>—</w:t>
      </w:r>
      <w:r w:rsidRPr="00294BCD">
        <w:t>it would not draw in other countries.</w:t>
      </w:r>
    </w:p>
    <w:p w:rsidR="00347BFF" w:rsidRPr="00001F7A" w:rsidRDefault="00347BFF" w:rsidP="00347BFF">
      <w:r w:rsidRPr="00F80150">
        <w:rPr>
          <w:rStyle w:val="StyleStyleBold12pt"/>
        </w:rPr>
        <w:t>Schuyler 7</w:t>
      </w:r>
      <w:r w:rsidRPr="007501BA">
        <w:t xml:space="preserve"> </w:t>
      </w:r>
      <w:r>
        <w:t>[</w:t>
      </w:r>
      <w:r w:rsidRPr="00001F7A">
        <w:t>Dave, “Restating the U.S. Policy of Nuclear Deterrence,” Last Mod Nov 13, htt</w:t>
      </w:r>
      <w:r>
        <w:t>p://theglitteringeye.com/?p=459]</w:t>
      </w:r>
    </w:p>
    <w:p w:rsidR="00347BFF" w:rsidRPr="00F80150" w:rsidRDefault="00347BFF" w:rsidP="00347BFF"/>
    <w:p w:rsidR="00347BFF" w:rsidRPr="007501BA" w:rsidRDefault="00347BFF" w:rsidP="00347BFF">
      <w:pPr>
        <w:rPr>
          <w:sz w:val="16"/>
        </w:rPr>
      </w:pPr>
      <w:r w:rsidRPr="007501BA">
        <w:rPr>
          <w:sz w:val="16"/>
        </w:rPr>
        <w:t xml:space="preserve">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7C68BA">
        <w:rPr>
          <w:rStyle w:val="StyleBoldUnderline"/>
          <w:highlight w:val="yellow"/>
        </w:rPr>
        <w:t>Any nuclear response</w:t>
      </w:r>
      <w:r w:rsidRPr="00001F7A">
        <w:rPr>
          <w:rStyle w:val="StyleBoldUnderline"/>
        </w:rPr>
        <w:t xml:space="preserve"> by the U</w:t>
      </w:r>
      <w:r w:rsidRPr="007501BA">
        <w:rPr>
          <w:sz w:val="16"/>
        </w:rPr>
        <w:t xml:space="preserve">nited </w:t>
      </w:r>
      <w:r w:rsidRPr="00001F7A">
        <w:rPr>
          <w:rStyle w:val="StyleBoldUnderline"/>
        </w:rPr>
        <w:t>S</w:t>
      </w:r>
      <w:r w:rsidRPr="007501BA">
        <w:rPr>
          <w:sz w:val="16"/>
        </w:rPr>
        <w:t xml:space="preserve">tates </w:t>
      </w:r>
      <w:r w:rsidRPr="007C68BA">
        <w:rPr>
          <w:rStyle w:val="StyleBoldUnderline"/>
          <w:highlight w:val="yellow"/>
        </w:rPr>
        <w:t>would be against military</w:t>
      </w:r>
      <w:r w:rsidRPr="007501BA">
        <w:rPr>
          <w:rStyle w:val="StyleBoldUnderline"/>
        </w:rPr>
        <w:t xml:space="preserve"> or governmental </w:t>
      </w:r>
      <w:r w:rsidRPr="007C68BA">
        <w:rPr>
          <w:rStyle w:val="StyleBoldUnderline"/>
          <w:highlight w:val="yellow"/>
        </w:rPr>
        <w:t>facilities</w:t>
      </w:r>
      <w:r w:rsidRPr="00001F7A">
        <w:rPr>
          <w:rStyle w:val="StyleBoldUnderline"/>
        </w:rPr>
        <w:t xml:space="preserve">, sites involved in military production, or command and control. </w:t>
      </w:r>
      <w:r w:rsidRPr="007C68BA">
        <w:rPr>
          <w:rStyle w:val="StyleBoldUnderline"/>
          <w:highlight w:val="yellow"/>
        </w:rPr>
        <w:t>The objective would be to eliminate the possibility of future attacks</w:t>
      </w:r>
      <w:r w:rsidRPr="007501BA">
        <w:rPr>
          <w:sz w:val="16"/>
        </w:rPr>
        <w:t xml:space="preserve"> or the support for those who would engage in future attacks. That such a response would inevitably result in massive civilian casualties is sad. But such a response would not, by definition, be terrorism * </w:t>
      </w:r>
      <w:r w:rsidRPr="007501BA">
        <w:rPr>
          <w:rStyle w:val="StyleBoldUnderline"/>
        </w:rPr>
        <w:t xml:space="preserve">A </w:t>
      </w:r>
      <w:r w:rsidRPr="007C68BA">
        <w:rPr>
          <w:rStyle w:val="StyleBoldUnderline"/>
          <w:highlight w:val="yellow"/>
        </w:rPr>
        <w:t>nuclear retaliation</w:t>
      </w:r>
      <w:r w:rsidRPr="00001F7A">
        <w:rPr>
          <w:rStyle w:val="StyleBoldUnderline"/>
        </w:rPr>
        <w:t xml:space="preserve"> Iran </w:t>
      </w:r>
      <w:r w:rsidRPr="007C68BA">
        <w:rPr>
          <w:rStyle w:val="StyleBoldUnderline"/>
          <w:highlight w:val="yellow"/>
        </w:rPr>
        <w:t xml:space="preserve">in response to a terrorist nuclear attack would inevitably draw </w:t>
      </w:r>
      <w:r w:rsidRPr="007501BA">
        <w:rPr>
          <w:rStyle w:val="StyleBoldUnderline"/>
          <w:highlight w:val="yellow"/>
        </w:rPr>
        <w:t>France, Russia, and C</w:t>
      </w:r>
      <w:r w:rsidRPr="007C68BA">
        <w:rPr>
          <w:rStyle w:val="StyleBoldUnderline"/>
          <w:highlight w:val="yellow"/>
        </w:rPr>
        <w:t>hina</w:t>
      </w:r>
      <w:r w:rsidRPr="00001F7A">
        <w:rPr>
          <w:rStyle w:val="StyleBoldUnderline"/>
        </w:rPr>
        <w:t xml:space="preserve"> to enter the conflict. </w:t>
      </w:r>
      <w:r w:rsidRPr="007501BA">
        <w:rPr>
          <w:rStyle w:val="StyleBoldUnderline"/>
        </w:rPr>
        <w:t>To believe this you must believe</w:t>
      </w:r>
      <w:r w:rsidRPr="00001F7A">
        <w:rPr>
          <w:rStyle w:val="StyleBoldUnderline"/>
        </w:rPr>
        <w:t xml:space="preserve"> that France, </w:t>
      </w:r>
      <w:r w:rsidRPr="007501BA">
        <w:rPr>
          <w:rStyle w:val="StyleBoldUnderline"/>
        </w:rPr>
        <w:t xml:space="preserve">Russia, and China will act irrationally. </w:t>
      </w:r>
      <w:r w:rsidRPr="007501BA">
        <w:rPr>
          <w:rStyle w:val="StyleBoldUnderline"/>
          <w:highlight w:val="yellow"/>
        </w:rPr>
        <w:t xml:space="preserve">There </w:t>
      </w:r>
      <w:r w:rsidRPr="007C68BA">
        <w:rPr>
          <w:rStyle w:val="StyleBoldUnderline"/>
          <w:highlight w:val="yellow"/>
        </w:rPr>
        <w:t>is absolutely no reason to believe</w:t>
      </w:r>
      <w:r w:rsidRPr="00001F7A">
        <w:rPr>
          <w:rStyle w:val="StyleBoldUnderline"/>
        </w:rPr>
        <w:t xml:space="preserve"> that </w:t>
      </w:r>
      <w:r w:rsidRPr="007C68BA">
        <w:rPr>
          <w:rStyle w:val="StyleBoldUnderline"/>
          <w:highlight w:val="yellow"/>
        </w:rPr>
        <w:t>this</w:t>
      </w:r>
      <w:r w:rsidRPr="00001F7A">
        <w:rPr>
          <w:rStyle w:val="StyleBoldUnderline"/>
        </w:rPr>
        <w:t xml:space="preserve"> is the case. </w:t>
      </w:r>
      <w:r w:rsidRPr="007C68BA">
        <w:rPr>
          <w:rStyle w:val="StyleBoldUnderline"/>
          <w:highlight w:val="yellow"/>
        </w:rPr>
        <w:t>All</w:t>
      </w:r>
      <w:r w:rsidRPr="007501BA">
        <w:rPr>
          <w:rStyle w:val="StyleBoldUnderline"/>
        </w:rPr>
        <w:t xml:space="preserve"> three </w:t>
      </w:r>
      <w:r w:rsidRPr="007C68BA">
        <w:rPr>
          <w:rStyle w:val="StyleBoldUnderline"/>
          <w:highlight w:val="yellow"/>
        </w:rPr>
        <w:t>nations know</w:t>
      </w:r>
      <w:r w:rsidRPr="00001F7A">
        <w:rPr>
          <w:rStyle w:val="StyleBoldUnderline"/>
        </w:rPr>
        <w:t xml:space="preserve"> that </w:t>
      </w:r>
      <w:r w:rsidRPr="007C68BA">
        <w:rPr>
          <w:rStyle w:val="StyleBoldUnderline"/>
          <w:highlight w:val="yellow"/>
        </w:rPr>
        <w:t>their intervention against the U. S. would result in total annihilation</w:t>
      </w:r>
      <w:r w:rsidRPr="007501BA">
        <w:rPr>
          <w:sz w:val="16"/>
          <w:highlight w:val="yellow"/>
        </w:rPr>
        <w:t>.</w:t>
      </w:r>
      <w:r w:rsidRPr="007501BA">
        <w:rPr>
          <w:sz w:val="16"/>
        </w:rPr>
        <w:t xml:space="preserve"> There are other issues as well and let’s examine the two distinct cases: Russia on the one hand and France and China on the other. As a major non-Gulf producer of oil </w:t>
      </w:r>
      <w:r w:rsidRPr="007501BA">
        <w:rPr>
          <w:rStyle w:val="StyleBoldUnderline"/>
        </w:rPr>
        <w:t>Russia would</w:t>
      </w:r>
      <w:r w:rsidRPr="00001F7A">
        <w:rPr>
          <w:rStyle w:val="StyleBoldUnderline"/>
        </w:rPr>
        <w:t xml:space="preserve"> be in a position to </w:t>
      </w:r>
      <w:r w:rsidRPr="007501BA">
        <w:rPr>
          <w:rStyle w:val="StyleBoldUnderline"/>
        </w:rPr>
        <w:t>benefit enormously</w:t>
      </w:r>
      <w:r w:rsidRPr="00001F7A">
        <w:rPr>
          <w:rStyle w:val="StyleBoldUnderline"/>
        </w:rPr>
        <w:t xml:space="preserve"> in case of a disruption of Gulf oil production or shipment. That being the case they would publicly deplore </w:t>
      </w:r>
      <w:proofErr w:type="gramStart"/>
      <w:r w:rsidRPr="00001F7A">
        <w:rPr>
          <w:rStyle w:val="StyleBoldUnderline"/>
        </w:rPr>
        <w:t>a retaliation</w:t>
      </w:r>
      <w:proofErr w:type="gramEnd"/>
      <w:r w:rsidRPr="00001F7A">
        <w:rPr>
          <w:rStyle w:val="StyleBoldUnderline"/>
        </w:rPr>
        <w:t xml:space="preserve"> against Iran but privately rejoice. Both </w:t>
      </w:r>
      <w:r w:rsidRPr="007C68BA">
        <w:rPr>
          <w:rStyle w:val="StyleBoldUnderline"/>
          <w:highlight w:val="yellow"/>
        </w:rPr>
        <w:t>France and China are in an extremely delicate position</w:t>
      </w:r>
      <w:r w:rsidRPr="00001F7A">
        <w:rPr>
          <w:rStyle w:val="StyleBoldUnderline"/>
        </w:rPr>
        <w:t>.</w:t>
      </w:r>
      <w:r w:rsidRPr="007501BA">
        <w:rPr>
          <w:sz w:val="16"/>
        </w:rPr>
        <w:t xml:space="preserve"> A nuclear response by either would result in total annihilation and, equally importantly, wouldn’t keep the oil </w:t>
      </w:r>
      <w:proofErr w:type="gramStart"/>
      <w:r w:rsidRPr="007501BA">
        <w:rPr>
          <w:sz w:val="16"/>
        </w:rPr>
        <w:t>flowing</w:t>
      </w:r>
      <w:proofErr w:type="gramEnd"/>
      <w:r w:rsidRPr="007501BA">
        <w:rPr>
          <w:sz w:val="16"/>
        </w:rPr>
        <w:t xml:space="preserve">. Lack of a blue water navy means that both nations are completely at the mercy of the United </w:t>
      </w:r>
      <w:proofErr w:type="spellStart"/>
      <w:r w:rsidRPr="007501BA">
        <w:rPr>
          <w:sz w:val="16"/>
        </w:rPr>
        <w:t>States’s</w:t>
      </w:r>
      <w:proofErr w:type="spellEnd"/>
      <w:r w:rsidRPr="007501BA">
        <w:rPr>
          <w:sz w:val="16"/>
        </w:rPr>
        <w:t xml:space="preserve"> (or more specifically the U. S. Navy’s) willingness to keep shipments of oil moving out of the Gulf. China is particularly vulnerable since it has only about two weeks’ worth of strategic oil reserves. Neither France nor China has any real ability to project military force other than nuclear force beyond their borders. </w:t>
      </w:r>
      <w:r w:rsidRPr="007C68BA">
        <w:rPr>
          <w:rStyle w:val="StyleBoldUnderline"/>
          <w:highlight w:val="yellow"/>
        </w:rPr>
        <w:t xml:space="preserve">They’d be </w:t>
      </w:r>
      <w:r w:rsidRPr="007501BA">
        <w:rPr>
          <w:rStyle w:val="StyleBoldUnderline"/>
          <w:highlight w:val="yellow"/>
        </w:rPr>
        <w:t xml:space="preserve">upset. But </w:t>
      </w:r>
      <w:r w:rsidRPr="007C68BA">
        <w:rPr>
          <w:rStyle w:val="StyleBoldUnderline"/>
          <w:highlight w:val="yellow"/>
        </w:rPr>
        <w:t>they’re in no position to do anything about it</w:t>
      </w:r>
      <w:r w:rsidRPr="007501BA">
        <w:rPr>
          <w:sz w:val="16"/>
        </w:rPr>
        <w:t>.</w:t>
      </w:r>
    </w:p>
    <w:p w:rsidR="00347BFF" w:rsidRDefault="00347BFF" w:rsidP="00347BFF"/>
    <w:p w:rsidR="00347BFF" w:rsidRDefault="00347BFF" w:rsidP="00347BFF">
      <w:pPr>
        <w:pStyle w:val="Heading3"/>
      </w:pPr>
      <w:r>
        <w:lastRenderedPageBreak/>
        <w:t xml:space="preserve">AT: </w:t>
      </w:r>
      <w:proofErr w:type="spellStart"/>
      <w:r>
        <w:t>GWoT</w:t>
      </w:r>
      <w:proofErr w:type="spellEnd"/>
    </w:p>
    <w:p w:rsidR="00347BFF" w:rsidRPr="000B0929" w:rsidRDefault="00347BFF" w:rsidP="00347BFF">
      <w:pPr>
        <w:pStyle w:val="Heading4"/>
      </w:pPr>
      <w:r>
        <w:t xml:space="preserve">Empirical </w:t>
      </w:r>
      <w:proofErr w:type="spellStart"/>
      <w:proofErr w:type="gramStart"/>
      <w:r>
        <w:t>ev</w:t>
      </w:r>
      <w:proofErr w:type="spellEnd"/>
      <w:proofErr w:type="gramEnd"/>
      <w:r>
        <w:t xml:space="preserve"> shows targeted killings are counterproductive counterterrorism policy</w:t>
      </w:r>
    </w:p>
    <w:p w:rsidR="00347BFF" w:rsidRPr="000B0929" w:rsidRDefault="00347BFF" w:rsidP="00347BFF">
      <w:r w:rsidRPr="000B0929">
        <w:rPr>
          <w:rStyle w:val="StyleStyleBold12pt"/>
        </w:rPr>
        <w:t>Jordan 9</w:t>
      </w:r>
      <w:r>
        <w:t>—Jenna Jordan is a PhD Candidate at the University of Chicago [“When Heads Roll: Assessing the Effectiveness of Leadership Decapitation,”</w:t>
      </w:r>
      <w:r w:rsidRPr="000B0929">
        <w:t xml:space="preserve"> </w:t>
      </w:r>
      <w:r w:rsidRPr="000B0929">
        <w:rPr>
          <w:i/>
        </w:rPr>
        <w:t>Security Studies</w:t>
      </w:r>
      <w:r>
        <w:t>, Volume 18, Issue 4, 2009, pg. 719-755]</w:t>
      </w:r>
    </w:p>
    <w:p w:rsidR="00347BFF" w:rsidRPr="000B0929" w:rsidRDefault="00347BFF" w:rsidP="00347BFF"/>
    <w:p w:rsidR="00347BFF" w:rsidRPr="000B0929" w:rsidRDefault="00347BFF" w:rsidP="00347BFF">
      <w:pPr>
        <w:rPr>
          <w:sz w:val="16"/>
        </w:rPr>
      </w:pPr>
      <w:r w:rsidRPr="000B0929">
        <w:rPr>
          <w:rStyle w:val="StyleBoldUnderline"/>
        </w:rPr>
        <w:t xml:space="preserve">This article explores the </w:t>
      </w:r>
      <w:r w:rsidRPr="00B93526">
        <w:rPr>
          <w:rStyle w:val="StyleBoldUnderline"/>
        </w:rPr>
        <w:t xml:space="preserve">effectiveness of decapitation </w:t>
      </w:r>
      <w:r w:rsidRPr="00B93526">
        <w:rPr>
          <w:rStyle w:val="Emphasis"/>
        </w:rPr>
        <w:t>as a counterterrorism policy</w:t>
      </w:r>
      <w:r w:rsidRPr="000B0929">
        <w:rPr>
          <w:sz w:val="16"/>
        </w:rPr>
        <w:t xml:space="preserve">. First, I identified the conditions under which decapitation results in organizational decline. </w:t>
      </w:r>
      <w:r w:rsidRPr="000B0929">
        <w:rPr>
          <w:rStyle w:val="StyleBoldUnderline"/>
        </w:rPr>
        <w:t>A group's age, size, and type are all important predictors of when decapitation is likely to be effective. The data indicate that as an organization becomes larger and older, decapitation is less likely to result in organizational collapse</w:t>
      </w:r>
      <w:r w:rsidRPr="000B0929">
        <w:rPr>
          <w:sz w:val="16"/>
        </w:rPr>
        <w:t xml:space="preserve">. Furthermore, </w:t>
      </w:r>
      <w:r w:rsidRPr="00B93526">
        <w:rPr>
          <w:rStyle w:val="Emphasis"/>
          <w:highlight w:val="yellow"/>
        </w:rPr>
        <w:t>religious groups are highly resistant to attacks on their leadership</w:t>
      </w:r>
      <w:r w:rsidRPr="000B0929">
        <w:rPr>
          <w:sz w:val="16"/>
        </w:rPr>
        <w:t>, while ideological organizations are much easier to destabilize through decapitation.</w:t>
      </w:r>
    </w:p>
    <w:p w:rsidR="00347BFF" w:rsidRPr="000B0929" w:rsidRDefault="00347BFF" w:rsidP="00347BFF">
      <w:pPr>
        <w:rPr>
          <w:sz w:val="16"/>
        </w:rPr>
      </w:pPr>
      <w:r w:rsidRPr="000B0929">
        <w:rPr>
          <w:sz w:val="16"/>
        </w:rPr>
        <w:t xml:space="preserve">Second, </w:t>
      </w:r>
      <w:r w:rsidRPr="00B93526">
        <w:rPr>
          <w:rStyle w:val="StyleBoldUnderline"/>
          <w:highlight w:val="yellow"/>
        </w:rPr>
        <w:t>the data</w:t>
      </w:r>
      <w:r w:rsidRPr="000B0929">
        <w:rPr>
          <w:sz w:val="16"/>
        </w:rPr>
        <w:t xml:space="preserve"> also </w:t>
      </w:r>
      <w:r w:rsidRPr="00B93526">
        <w:rPr>
          <w:rStyle w:val="StyleBoldUnderline"/>
          <w:highlight w:val="yellow"/>
        </w:rPr>
        <w:t>show</w:t>
      </w:r>
      <w:r w:rsidRPr="000B0929">
        <w:rPr>
          <w:sz w:val="16"/>
        </w:rPr>
        <w:t xml:space="preserve"> that </w:t>
      </w:r>
      <w:r w:rsidRPr="00B93526">
        <w:rPr>
          <w:rStyle w:val="StyleBoldUnderline"/>
          <w:highlight w:val="yellow"/>
        </w:rPr>
        <w:t xml:space="preserve">decapitation is </w:t>
      </w:r>
      <w:r w:rsidRPr="00B93526">
        <w:rPr>
          <w:rStyle w:val="Emphasis"/>
          <w:highlight w:val="yellow"/>
        </w:rPr>
        <w:t>not an effective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strategy</w:t>
      </w:r>
      <w:r w:rsidRPr="00B93526">
        <w:rPr>
          <w:rStyle w:val="StyleBoldUnderline"/>
          <w:highlight w:val="yellow"/>
        </w:rPr>
        <w:t>. Decapitation does not increase the likelihood of organizational collapse</w:t>
      </w:r>
      <w:r w:rsidRPr="000B0929">
        <w:rPr>
          <w:rStyle w:val="StyleBoldUnderline"/>
        </w:rPr>
        <w:t xml:space="preserve"> beyond to a baseline rate of collapse for groups over time. </w:t>
      </w:r>
      <w:r w:rsidRPr="00B93526">
        <w:rPr>
          <w:rStyle w:val="StyleBoldUnderline"/>
          <w:highlight w:val="yellow"/>
        </w:rPr>
        <w:t>The marginal utility</w:t>
      </w:r>
      <w:r w:rsidRPr="000B0929">
        <w:rPr>
          <w:rStyle w:val="StyleBoldUnderline"/>
        </w:rPr>
        <w:t xml:space="preserve"> for decapitation </w:t>
      </w:r>
      <w:r w:rsidRPr="00B93526">
        <w:rPr>
          <w:rStyle w:val="StyleBoldUnderline"/>
          <w:highlight w:val="yellow"/>
        </w:rPr>
        <w:t xml:space="preserve">is </w:t>
      </w:r>
      <w:r w:rsidRPr="00B93526">
        <w:rPr>
          <w:rStyle w:val="Emphasis"/>
          <w:highlight w:val="yellow"/>
        </w:rPr>
        <w:t>actually negative</w:t>
      </w:r>
      <w:r w:rsidRPr="00B93526">
        <w:rPr>
          <w:rStyle w:val="StyleBoldUnderline"/>
          <w:highlight w:val="yellow"/>
        </w:rPr>
        <w:t>. Groups that have not had their leaders targeted have a higher rate of decline than groups whose leaders have been removed</w:t>
      </w:r>
      <w:r w:rsidRPr="000B0929">
        <w:rPr>
          <w:rStyle w:val="StyleBoldUnderline"/>
        </w:rPr>
        <w:t xml:space="preserve">. </w:t>
      </w:r>
      <w:r w:rsidRPr="00B93526">
        <w:rPr>
          <w:rStyle w:val="StyleBoldUnderline"/>
          <w:highlight w:val="yellow"/>
        </w:rPr>
        <w:t xml:space="preserve">Decapitation is actually </w:t>
      </w:r>
      <w:r w:rsidRPr="00B93526">
        <w:rPr>
          <w:rStyle w:val="Emphasis"/>
          <w:highlight w:val="yellow"/>
        </w:rPr>
        <w:t>counterproductive</w:t>
      </w:r>
      <w:r w:rsidRPr="00B93526">
        <w:rPr>
          <w:rStyle w:val="StyleBoldUnderline"/>
          <w:highlight w:val="yellow"/>
        </w:rPr>
        <w:t>, particularly for</w:t>
      </w:r>
      <w:r w:rsidRPr="000B0929">
        <w:rPr>
          <w:rStyle w:val="StyleBoldUnderline"/>
        </w:rPr>
        <w:t xml:space="preserve"> larger, older, </w:t>
      </w:r>
      <w:r w:rsidRPr="00B93526">
        <w:rPr>
          <w:rStyle w:val="StyleBoldUnderline"/>
          <w:highlight w:val="yellow"/>
        </w:rPr>
        <w:t>religious</w:t>
      </w:r>
      <w:r w:rsidRPr="000B0929">
        <w:rPr>
          <w:rStyle w:val="StyleBoldUnderline"/>
        </w:rPr>
        <w:t xml:space="preserve">, or separatist </w:t>
      </w:r>
      <w:r w:rsidRPr="00B93526">
        <w:rPr>
          <w:rStyle w:val="StyleBoldUnderline"/>
          <w:highlight w:val="yellow"/>
        </w:rPr>
        <w:t>organizations</w:t>
      </w:r>
      <w:r w:rsidRPr="000B0929">
        <w:rPr>
          <w:sz w:val="16"/>
        </w:rPr>
        <w:t>.</w:t>
      </w:r>
    </w:p>
    <w:p w:rsidR="00347BFF" w:rsidRPr="000B0929" w:rsidRDefault="00347BFF" w:rsidP="00347BFF">
      <w:pPr>
        <w:rPr>
          <w:sz w:val="16"/>
        </w:rPr>
      </w:pPr>
      <w:r w:rsidRPr="000B0929">
        <w:rPr>
          <w:sz w:val="16"/>
        </w:rPr>
        <w:t xml:space="preserve">Finally, </w:t>
      </w:r>
      <w:r w:rsidRPr="000B0929">
        <w:rPr>
          <w:rStyle w:val="StyleBoldUnderline"/>
        </w:rPr>
        <w:t>in order to determine whether decapitation hindered the ability of an organization to carry out terrorist attacks, I looked at three cases in which decapitation did not result in a group's collapse. The results were mixed</w:t>
      </w:r>
      <w:r w:rsidRPr="000B0929">
        <w:rPr>
          <w:sz w:val="16"/>
        </w:rPr>
        <w:t xml:space="preserve"> over the extent to which decapitation has resulted in organizational degradation. </w:t>
      </w:r>
      <w:r w:rsidRPr="000B0929">
        <w:rPr>
          <w:rStyle w:val="StyleBoldUnderline"/>
        </w:rPr>
        <w:t>While in some cases decapitation resulted in fewer attacks, in others the attacks became more lethal in the years immediately following incidents of decapitation</w:t>
      </w:r>
      <w:r w:rsidRPr="000B0929">
        <w:rPr>
          <w:sz w:val="16"/>
        </w:rPr>
        <w:t>. I argue that these results are largely driven by a group's size and age.</w:t>
      </w:r>
    </w:p>
    <w:p w:rsidR="00347BFF" w:rsidRPr="000B0929" w:rsidRDefault="00347BFF" w:rsidP="00347BFF">
      <w:pPr>
        <w:rPr>
          <w:sz w:val="16"/>
        </w:rPr>
      </w:pPr>
      <w:r w:rsidRPr="000B0929">
        <w:rPr>
          <w:sz w:val="16"/>
        </w:rPr>
        <w:t xml:space="preserve">Ultimately, </w:t>
      </w:r>
      <w:r w:rsidRPr="000B0929">
        <w:rPr>
          <w:rStyle w:val="StyleBoldUnderline"/>
        </w:rPr>
        <w:t>these findings indicate</w:t>
      </w:r>
      <w:r w:rsidRPr="000B0929">
        <w:rPr>
          <w:sz w:val="16"/>
        </w:rPr>
        <w:t xml:space="preserve"> that </w:t>
      </w:r>
      <w:r w:rsidRPr="00B93526">
        <w:rPr>
          <w:rStyle w:val="Emphasis"/>
          <w:highlight w:val="yellow"/>
        </w:rPr>
        <w:t>our current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strategies need rethinking</w:t>
      </w:r>
      <w:r w:rsidRPr="000B0929">
        <w:rPr>
          <w:rStyle w:val="StyleBoldUnderline"/>
        </w:rPr>
        <w:t>. The data show</w:t>
      </w:r>
      <w:r w:rsidRPr="000B0929">
        <w:rPr>
          <w:sz w:val="16"/>
        </w:rPr>
        <w:t xml:space="preserve"> that </w:t>
      </w:r>
      <w:r w:rsidRPr="000B0929">
        <w:rPr>
          <w:rStyle w:val="StyleBoldUnderline"/>
        </w:rPr>
        <w:t xml:space="preserve">independent of other measures, going after the leaders of older, larger, and religious groups is not only </w:t>
      </w:r>
      <w:r w:rsidRPr="000B0929">
        <w:rPr>
          <w:rStyle w:val="Emphasis"/>
        </w:rPr>
        <w:t>ineffective, it is counterproductive</w:t>
      </w:r>
      <w:r w:rsidRPr="000B0929">
        <w:rPr>
          <w:sz w:val="16"/>
        </w:rPr>
        <w:t xml:space="preserve">. Moreover, </w:t>
      </w:r>
      <w:r w:rsidRPr="000B0929">
        <w:rPr>
          <w:rStyle w:val="StyleBoldUnderline"/>
        </w:rPr>
        <w:t>the decentralized nature of many current terrorist organizations has proven to be highly resistant to decapitation and to other counterterrorism measures</w:t>
      </w:r>
      <w:r w:rsidRPr="000B0929">
        <w:rPr>
          <w:sz w:val="16"/>
        </w:rPr>
        <w:t>. The remainder of this article will proceed in five parts. First, I will look at existing explanations for leadership decapitation, focusing on theories of charismatic leadership and social network analysis. Second, I will outline the data and methodology used in this study. Third, I will identify the conditions under which decapitation is likely to result in organizational collapse. Fourth, I will evaluate the effectiveness of decapitation. Fifth, I will look at three cases to explore the extent to which decapitation can weaken an organization. I will conclude with a discussion of policy implications.</w:t>
      </w:r>
    </w:p>
    <w:p w:rsidR="00347BFF" w:rsidRPr="0068297D" w:rsidRDefault="00347BFF" w:rsidP="00347BFF"/>
    <w:p w:rsidR="00347BFF" w:rsidRDefault="00347BFF" w:rsidP="00347BFF"/>
    <w:p w:rsidR="00347BFF" w:rsidRPr="0087343C" w:rsidRDefault="00347BFF" w:rsidP="00347BFF"/>
    <w:p w:rsidR="00347BFF" w:rsidRPr="008B3B05" w:rsidRDefault="00347BFF" w:rsidP="00347BFF"/>
    <w:p w:rsidR="00347BFF" w:rsidRPr="0087343C" w:rsidRDefault="00347BFF" w:rsidP="00347BFF"/>
    <w:p w:rsidR="00347BFF" w:rsidRPr="00347BFF" w:rsidRDefault="00347BFF" w:rsidP="00347BFF">
      <w:bookmarkStart w:id="4" w:name="_GoBack"/>
      <w:bookmarkEnd w:id="4"/>
    </w:p>
    <w:sectPr w:rsidR="00347BFF" w:rsidRPr="00347BF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E3E" w:rsidRDefault="00176E3E" w:rsidP="005F5576">
      <w:r>
        <w:separator/>
      </w:r>
    </w:p>
  </w:endnote>
  <w:endnote w:type="continuationSeparator" w:id="0">
    <w:p w:rsidR="00176E3E" w:rsidRDefault="00176E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E3E" w:rsidRDefault="00176E3E" w:rsidP="005F5576">
      <w:r>
        <w:separator/>
      </w:r>
    </w:p>
  </w:footnote>
  <w:footnote w:type="continuationSeparator" w:id="0">
    <w:p w:rsidR="00176E3E" w:rsidRDefault="00176E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F9"/>
    <w:rsid w:val="000022F2"/>
    <w:rsid w:val="00002D76"/>
    <w:rsid w:val="0000307E"/>
    <w:rsid w:val="00003CC0"/>
    <w:rsid w:val="0000459F"/>
    <w:rsid w:val="00004EB4"/>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208F3"/>
    <w:rsid w:val="00020F16"/>
    <w:rsid w:val="000214BC"/>
    <w:rsid w:val="0002196C"/>
    <w:rsid w:val="00021F29"/>
    <w:rsid w:val="0002219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553C"/>
    <w:rsid w:val="000360A7"/>
    <w:rsid w:val="00036D8D"/>
    <w:rsid w:val="000375BB"/>
    <w:rsid w:val="00037CC8"/>
    <w:rsid w:val="00037DFD"/>
    <w:rsid w:val="00040DFA"/>
    <w:rsid w:val="00042A29"/>
    <w:rsid w:val="00044B85"/>
    <w:rsid w:val="00046340"/>
    <w:rsid w:val="000468B2"/>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4232"/>
    <w:rsid w:val="0007535D"/>
    <w:rsid w:val="000755F6"/>
    <w:rsid w:val="00075982"/>
    <w:rsid w:val="00076522"/>
    <w:rsid w:val="0007690C"/>
    <w:rsid w:val="00077074"/>
    <w:rsid w:val="000820B2"/>
    <w:rsid w:val="00082BA7"/>
    <w:rsid w:val="00082FAE"/>
    <w:rsid w:val="00083C04"/>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4B3"/>
    <w:rsid w:val="000A1C74"/>
    <w:rsid w:val="000A1D39"/>
    <w:rsid w:val="000A1FD3"/>
    <w:rsid w:val="000A28A4"/>
    <w:rsid w:val="000A3827"/>
    <w:rsid w:val="000A3FD9"/>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C1A"/>
    <w:rsid w:val="000F5FAF"/>
    <w:rsid w:val="000F6249"/>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815"/>
    <w:rsid w:val="00125C60"/>
    <w:rsid w:val="001263D2"/>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2E26"/>
    <w:rsid w:val="0017480A"/>
    <w:rsid w:val="00175018"/>
    <w:rsid w:val="00176948"/>
    <w:rsid w:val="00176E3E"/>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87EB0"/>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E64A4"/>
    <w:rsid w:val="001F0A2A"/>
    <w:rsid w:val="001F11CD"/>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2AB6"/>
    <w:rsid w:val="0028367A"/>
    <w:rsid w:val="002851FC"/>
    <w:rsid w:val="00285836"/>
    <w:rsid w:val="00285A27"/>
    <w:rsid w:val="00286228"/>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4004"/>
    <w:rsid w:val="002B4337"/>
    <w:rsid w:val="002B4853"/>
    <w:rsid w:val="002B55CC"/>
    <w:rsid w:val="002B68A4"/>
    <w:rsid w:val="002B6EA0"/>
    <w:rsid w:val="002C0FD6"/>
    <w:rsid w:val="002C2FF1"/>
    <w:rsid w:val="002C3F64"/>
    <w:rsid w:val="002C571D"/>
    <w:rsid w:val="002C5772"/>
    <w:rsid w:val="002C6A2D"/>
    <w:rsid w:val="002C6D61"/>
    <w:rsid w:val="002D0374"/>
    <w:rsid w:val="002D0621"/>
    <w:rsid w:val="002D08C1"/>
    <w:rsid w:val="002D110C"/>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BFF"/>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566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64F"/>
    <w:rsid w:val="003C398F"/>
    <w:rsid w:val="003C3C2D"/>
    <w:rsid w:val="003C3E49"/>
    <w:rsid w:val="003C3F1B"/>
    <w:rsid w:val="003C4127"/>
    <w:rsid w:val="003C4A0C"/>
    <w:rsid w:val="003C5E8A"/>
    <w:rsid w:val="003C682A"/>
    <w:rsid w:val="003C6D82"/>
    <w:rsid w:val="003C756E"/>
    <w:rsid w:val="003C7A85"/>
    <w:rsid w:val="003D1007"/>
    <w:rsid w:val="003D2C33"/>
    <w:rsid w:val="003D3189"/>
    <w:rsid w:val="003D3301"/>
    <w:rsid w:val="003D3B29"/>
    <w:rsid w:val="003D43DD"/>
    <w:rsid w:val="003D5466"/>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723"/>
    <w:rsid w:val="0046281E"/>
    <w:rsid w:val="00462F3B"/>
    <w:rsid w:val="00463CA5"/>
    <w:rsid w:val="00463FFE"/>
    <w:rsid w:val="004652E8"/>
    <w:rsid w:val="004655AE"/>
    <w:rsid w:val="0046686E"/>
    <w:rsid w:val="004677FC"/>
    <w:rsid w:val="0047006A"/>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0F32"/>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2B3F"/>
    <w:rsid w:val="00572EB7"/>
    <w:rsid w:val="00572FBB"/>
    <w:rsid w:val="00573677"/>
    <w:rsid w:val="00574337"/>
    <w:rsid w:val="0057460D"/>
    <w:rsid w:val="00575F7D"/>
    <w:rsid w:val="00576233"/>
    <w:rsid w:val="00577AA0"/>
    <w:rsid w:val="00577C09"/>
    <w:rsid w:val="00580383"/>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FAA"/>
    <w:rsid w:val="0059410D"/>
    <w:rsid w:val="00595451"/>
    <w:rsid w:val="00595848"/>
    <w:rsid w:val="0059587E"/>
    <w:rsid w:val="00597E73"/>
    <w:rsid w:val="005A03F0"/>
    <w:rsid w:val="005A053C"/>
    <w:rsid w:val="005A1008"/>
    <w:rsid w:val="005A19A6"/>
    <w:rsid w:val="005A2283"/>
    <w:rsid w:val="005A2CC5"/>
    <w:rsid w:val="005A2D86"/>
    <w:rsid w:val="005A323E"/>
    <w:rsid w:val="005A33DA"/>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A4F"/>
    <w:rsid w:val="00614F49"/>
    <w:rsid w:val="00614F97"/>
    <w:rsid w:val="006162CF"/>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1833"/>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422"/>
    <w:rsid w:val="006F46C3"/>
    <w:rsid w:val="006F5584"/>
    <w:rsid w:val="006F637A"/>
    <w:rsid w:val="006F68CA"/>
    <w:rsid w:val="006F6D3F"/>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3F9"/>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361B"/>
    <w:rsid w:val="00783AF4"/>
    <w:rsid w:val="00784C5F"/>
    <w:rsid w:val="00785DD1"/>
    <w:rsid w:val="007861C6"/>
    <w:rsid w:val="00786251"/>
    <w:rsid w:val="00786E22"/>
    <w:rsid w:val="00787343"/>
    <w:rsid w:val="00787E78"/>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1BF"/>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1D0"/>
    <w:rsid w:val="007F72F5"/>
    <w:rsid w:val="00803978"/>
    <w:rsid w:val="00803B34"/>
    <w:rsid w:val="00804858"/>
    <w:rsid w:val="00804DDF"/>
    <w:rsid w:val="008051F6"/>
    <w:rsid w:val="00805426"/>
    <w:rsid w:val="0080705C"/>
    <w:rsid w:val="0081004D"/>
    <w:rsid w:val="0081130E"/>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EE0"/>
    <w:rsid w:val="00871397"/>
    <w:rsid w:val="00871D23"/>
    <w:rsid w:val="00872B8C"/>
    <w:rsid w:val="0087365F"/>
    <w:rsid w:val="0087643B"/>
    <w:rsid w:val="0087680A"/>
    <w:rsid w:val="00876A0D"/>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4ACC"/>
    <w:rsid w:val="008B54C6"/>
    <w:rsid w:val="008B5A48"/>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54AB"/>
    <w:rsid w:val="008E60BD"/>
    <w:rsid w:val="008E616B"/>
    <w:rsid w:val="008E6310"/>
    <w:rsid w:val="008E71BA"/>
    <w:rsid w:val="008E722C"/>
    <w:rsid w:val="008F023F"/>
    <w:rsid w:val="008F0658"/>
    <w:rsid w:val="008F185D"/>
    <w:rsid w:val="008F2676"/>
    <w:rsid w:val="008F322F"/>
    <w:rsid w:val="008F360D"/>
    <w:rsid w:val="009019FB"/>
    <w:rsid w:val="00902BD1"/>
    <w:rsid w:val="00903F18"/>
    <w:rsid w:val="0090487E"/>
    <w:rsid w:val="00905EFB"/>
    <w:rsid w:val="0090601D"/>
    <w:rsid w:val="0090616B"/>
    <w:rsid w:val="0090733D"/>
    <w:rsid w:val="009079A0"/>
    <w:rsid w:val="00907DFE"/>
    <w:rsid w:val="0091105C"/>
    <w:rsid w:val="00911D5A"/>
    <w:rsid w:val="00911E86"/>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D88"/>
    <w:rsid w:val="009305E8"/>
    <w:rsid w:val="009309CC"/>
    <w:rsid w:val="00930D1F"/>
    <w:rsid w:val="00932CDF"/>
    <w:rsid w:val="00933818"/>
    <w:rsid w:val="00933BDC"/>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1360"/>
    <w:rsid w:val="009920EF"/>
    <w:rsid w:val="009924A0"/>
    <w:rsid w:val="009928C0"/>
    <w:rsid w:val="009935E5"/>
    <w:rsid w:val="009938E1"/>
    <w:rsid w:val="009940E9"/>
    <w:rsid w:val="009944AD"/>
    <w:rsid w:val="00994D9C"/>
    <w:rsid w:val="0099799F"/>
    <w:rsid w:val="00997E02"/>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5CC2"/>
    <w:rsid w:val="009E6327"/>
    <w:rsid w:val="009F0731"/>
    <w:rsid w:val="009F0782"/>
    <w:rsid w:val="009F0B57"/>
    <w:rsid w:val="009F0B85"/>
    <w:rsid w:val="009F1000"/>
    <w:rsid w:val="009F10FB"/>
    <w:rsid w:val="009F1A45"/>
    <w:rsid w:val="009F2B2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1B6A"/>
    <w:rsid w:val="00A5224C"/>
    <w:rsid w:val="00A53B14"/>
    <w:rsid w:val="00A550CF"/>
    <w:rsid w:val="00A55303"/>
    <w:rsid w:val="00A5635A"/>
    <w:rsid w:val="00A572B6"/>
    <w:rsid w:val="00A60026"/>
    <w:rsid w:val="00A62DC6"/>
    <w:rsid w:val="00A63107"/>
    <w:rsid w:val="00A65A3B"/>
    <w:rsid w:val="00A66203"/>
    <w:rsid w:val="00A6659C"/>
    <w:rsid w:val="00A671B1"/>
    <w:rsid w:val="00A70246"/>
    <w:rsid w:val="00A7047C"/>
    <w:rsid w:val="00A71D3A"/>
    <w:rsid w:val="00A73245"/>
    <w:rsid w:val="00A7368C"/>
    <w:rsid w:val="00A738A1"/>
    <w:rsid w:val="00A75ED6"/>
    <w:rsid w:val="00A76DDF"/>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600"/>
    <w:rsid w:val="00B031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60A"/>
    <w:rsid w:val="00B34EB0"/>
    <w:rsid w:val="00B357BA"/>
    <w:rsid w:val="00B35E17"/>
    <w:rsid w:val="00B37DCA"/>
    <w:rsid w:val="00B419A5"/>
    <w:rsid w:val="00B422B0"/>
    <w:rsid w:val="00B42AA1"/>
    <w:rsid w:val="00B50000"/>
    <w:rsid w:val="00B5066B"/>
    <w:rsid w:val="00B516AC"/>
    <w:rsid w:val="00B52A80"/>
    <w:rsid w:val="00B5356E"/>
    <w:rsid w:val="00B54104"/>
    <w:rsid w:val="00B54D8F"/>
    <w:rsid w:val="00B5517F"/>
    <w:rsid w:val="00B55510"/>
    <w:rsid w:val="00B55F2E"/>
    <w:rsid w:val="00B564DB"/>
    <w:rsid w:val="00B56E06"/>
    <w:rsid w:val="00B61937"/>
    <w:rsid w:val="00B61C7E"/>
    <w:rsid w:val="00B61D38"/>
    <w:rsid w:val="00B622CB"/>
    <w:rsid w:val="00B624EE"/>
    <w:rsid w:val="00B64220"/>
    <w:rsid w:val="00B642BE"/>
    <w:rsid w:val="00B651BF"/>
    <w:rsid w:val="00B6563E"/>
    <w:rsid w:val="00B657BF"/>
    <w:rsid w:val="00B67D65"/>
    <w:rsid w:val="00B71832"/>
    <w:rsid w:val="00B749A2"/>
    <w:rsid w:val="00B74F06"/>
    <w:rsid w:val="00B75B7B"/>
    <w:rsid w:val="00B76296"/>
    <w:rsid w:val="00B768B6"/>
    <w:rsid w:val="00B773C7"/>
    <w:rsid w:val="00B816A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EA3"/>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C7CB7"/>
    <w:rsid w:val="00BD0011"/>
    <w:rsid w:val="00BD0756"/>
    <w:rsid w:val="00BD0A7D"/>
    <w:rsid w:val="00BD0D8A"/>
    <w:rsid w:val="00BD17BD"/>
    <w:rsid w:val="00BD1999"/>
    <w:rsid w:val="00BD1DAE"/>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D76"/>
    <w:rsid w:val="00C44DC4"/>
    <w:rsid w:val="00C473F4"/>
    <w:rsid w:val="00C50B22"/>
    <w:rsid w:val="00C5349A"/>
    <w:rsid w:val="00C545E7"/>
    <w:rsid w:val="00C56F7E"/>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C70"/>
    <w:rsid w:val="00C93D46"/>
    <w:rsid w:val="00C953D6"/>
    <w:rsid w:val="00C95B58"/>
    <w:rsid w:val="00C95D7B"/>
    <w:rsid w:val="00C96136"/>
    <w:rsid w:val="00C963CD"/>
    <w:rsid w:val="00C968D6"/>
    <w:rsid w:val="00C97CD0"/>
    <w:rsid w:val="00CA1DD8"/>
    <w:rsid w:val="00CA1F47"/>
    <w:rsid w:val="00CA375A"/>
    <w:rsid w:val="00CA38FA"/>
    <w:rsid w:val="00CA3D82"/>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4AD"/>
    <w:rsid w:val="00CD5FDB"/>
    <w:rsid w:val="00CD61AA"/>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6C18"/>
    <w:rsid w:val="00CF7EA8"/>
    <w:rsid w:val="00D004DA"/>
    <w:rsid w:val="00D0090D"/>
    <w:rsid w:val="00D00D7E"/>
    <w:rsid w:val="00D00EA1"/>
    <w:rsid w:val="00D01673"/>
    <w:rsid w:val="00D02E21"/>
    <w:rsid w:val="00D0309A"/>
    <w:rsid w:val="00D045E7"/>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30282"/>
    <w:rsid w:val="00D305BC"/>
    <w:rsid w:val="00D30869"/>
    <w:rsid w:val="00D310B2"/>
    <w:rsid w:val="00D31100"/>
    <w:rsid w:val="00D31DF7"/>
    <w:rsid w:val="00D31E23"/>
    <w:rsid w:val="00D3233B"/>
    <w:rsid w:val="00D33B91"/>
    <w:rsid w:val="00D34021"/>
    <w:rsid w:val="00D35876"/>
    <w:rsid w:val="00D40AFB"/>
    <w:rsid w:val="00D415C6"/>
    <w:rsid w:val="00D41D8D"/>
    <w:rsid w:val="00D420EA"/>
    <w:rsid w:val="00D43723"/>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556B"/>
    <w:rsid w:val="00D76B1D"/>
    <w:rsid w:val="00D771C9"/>
    <w:rsid w:val="00D811F3"/>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5C93"/>
    <w:rsid w:val="00D96595"/>
    <w:rsid w:val="00D971C0"/>
    <w:rsid w:val="00D97B3C"/>
    <w:rsid w:val="00D97EB9"/>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FE"/>
    <w:rsid w:val="00DC43C8"/>
    <w:rsid w:val="00DC456B"/>
    <w:rsid w:val="00DC4C5F"/>
    <w:rsid w:val="00DC4DC7"/>
    <w:rsid w:val="00DC5925"/>
    <w:rsid w:val="00DC5974"/>
    <w:rsid w:val="00DC67F2"/>
    <w:rsid w:val="00DC701C"/>
    <w:rsid w:val="00DC71B2"/>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1A"/>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5EC6"/>
    <w:rsid w:val="00E86822"/>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12B"/>
    <w:rsid w:val="00F42F79"/>
    <w:rsid w:val="00F43095"/>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5D68"/>
    <w:rsid w:val="00FA60EE"/>
    <w:rsid w:val="00FA63E6"/>
    <w:rsid w:val="00FA7337"/>
    <w:rsid w:val="00FB0E9C"/>
    <w:rsid w:val="00FB3B28"/>
    <w:rsid w:val="00FB3BB3"/>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25A5"/>
    <w:rsid w:val="00FD2902"/>
    <w:rsid w:val="00FD293F"/>
    <w:rsid w:val="00FD474E"/>
    <w:rsid w:val="00FD4BAC"/>
    <w:rsid w:val="00FD63F7"/>
    <w:rsid w:val="00FD675B"/>
    <w:rsid w:val="00FD7483"/>
    <w:rsid w:val="00FE0734"/>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6A8"/>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 Char Char, Char Char Char Char Char Char Char,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Bold Cite Char,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7623F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623F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623F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7623F9"/>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7623F9"/>
    <w:pPr>
      <w:spacing w:after="120"/>
      <w:jc w:val="both"/>
      <w:outlineLvl w:val="2"/>
    </w:pPr>
    <w:rPr>
      <w:rFonts w:eastAsia="Times New Roman" w:cs="Times New Roman"/>
      <w:b/>
      <w:sz w:val="24"/>
      <w:szCs w:val="24"/>
    </w:rPr>
  </w:style>
  <w:style w:type="character" w:customStyle="1" w:styleId="cite">
    <w:name w:val="cite"/>
    <w:rsid w:val="007623F9"/>
    <w:rPr>
      <w:rFonts w:ascii="Georgia" w:hAnsi="Georgia" w:hint="default"/>
      <w:b/>
      <w:bCs w:val="0"/>
      <w:sz w:val="24"/>
      <w:u w:val="single"/>
    </w:rPr>
  </w:style>
  <w:style w:type="character" w:customStyle="1" w:styleId="FontStyle39">
    <w:name w:val="Font Style39"/>
    <w:uiPriority w:val="99"/>
    <w:rsid w:val="007623F9"/>
    <w:rPr>
      <w:rFonts w:ascii="Constantia" w:hAnsi="Constantia" w:cs="Constantia" w:hint="default"/>
      <w:b/>
      <w:bCs/>
      <w:sz w:val="18"/>
      <w:szCs w:val="18"/>
    </w:rPr>
  </w:style>
  <w:style w:type="paragraph" w:customStyle="1" w:styleId="Tag2">
    <w:name w:val="Tag2"/>
    <w:basedOn w:val="Normal"/>
    <w:qFormat/>
    <w:rsid w:val="007623F9"/>
    <w:rPr>
      <w:rFonts w:eastAsia="Calibri"/>
      <w:b/>
    </w:rPr>
  </w:style>
  <w:style w:type="paragraph" w:styleId="NormalWeb">
    <w:name w:val="Normal (Web)"/>
    <w:basedOn w:val="Normal"/>
    <w:uiPriority w:val="99"/>
    <w:semiHidden/>
    <w:unhideWhenUsed/>
    <w:rsid w:val="007623F9"/>
    <w:pPr>
      <w:spacing w:before="100" w:beforeAutospacing="1" w:after="100" w:afterAutospacing="1"/>
    </w:pPr>
    <w:rPr>
      <w:rFonts w:ascii="Times New Roman" w:eastAsia="Times New Roman" w:hAnsi="Times New Roman" w:cs="Times New Roman"/>
      <w:sz w:val="24"/>
      <w:szCs w:val="24"/>
    </w:rPr>
  </w:style>
  <w:style w:type="character" w:customStyle="1" w:styleId="emailstyle18">
    <w:name w:val="emailstyle18"/>
    <w:basedOn w:val="DefaultParagraphFont"/>
    <w:rsid w:val="007623F9"/>
  </w:style>
  <w:style w:type="paragraph" w:customStyle="1" w:styleId="card">
    <w:name w:val="card"/>
    <w:basedOn w:val="Normal"/>
    <w:next w:val="Normal"/>
    <w:link w:val="cardChar"/>
    <w:rsid w:val="007623F9"/>
    <w:pPr>
      <w:spacing w:before="120" w:after="120"/>
      <w:ind w:left="432" w:right="432"/>
    </w:pPr>
    <w:rPr>
      <w:sz w:val="16"/>
    </w:rPr>
  </w:style>
  <w:style w:type="character" w:customStyle="1" w:styleId="underline">
    <w:name w:val="underline"/>
    <w:rsid w:val="007623F9"/>
    <w:rPr>
      <w:rFonts w:ascii="Georgia" w:hAnsi="Georgia"/>
      <w:sz w:val="24"/>
      <w:u w:val="thick"/>
    </w:rPr>
  </w:style>
  <w:style w:type="character" w:customStyle="1" w:styleId="EmphasizeThis">
    <w:name w:val="EmphasizeThis"/>
    <w:rsid w:val="007623F9"/>
    <w:rPr>
      <w:rFonts w:ascii="Georgia" w:hAnsi="Georgia"/>
      <w:b/>
      <w:iCs/>
      <w:sz w:val="24"/>
      <w:u w:val="thick"/>
    </w:rPr>
  </w:style>
  <w:style w:type="character" w:customStyle="1" w:styleId="cardChar">
    <w:name w:val="card Char"/>
    <w:link w:val="card"/>
    <w:rsid w:val="007623F9"/>
    <w:rPr>
      <w:rFonts w:ascii="Garamond" w:hAnsi="Garamond"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Char Char Char Char Char Char Char Char,Char Char Char Char Char Char Char,Bold Cite,Heading 3 Char1 Char Char, Char Char, Char Char Char Char Char Char Char,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Char Char Char Char Char Char Char Char Char,Char Char Char Char Char Char Char Char1,Bold Cite Char,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1Char1">
    <w:name w:val="Heading 1 Char1"/>
    <w:aliases w:val="Pocket Char1"/>
    <w:basedOn w:val="DefaultParagraphFont"/>
    <w:uiPriority w:val="1"/>
    <w:rsid w:val="007623F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623F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623F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7623F9"/>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7623F9"/>
    <w:pPr>
      <w:spacing w:after="120"/>
      <w:jc w:val="both"/>
      <w:outlineLvl w:val="2"/>
    </w:pPr>
    <w:rPr>
      <w:rFonts w:eastAsia="Times New Roman" w:cs="Times New Roman"/>
      <w:b/>
      <w:sz w:val="24"/>
      <w:szCs w:val="24"/>
    </w:rPr>
  </w:style>
  <w:style w:type="character" w:customStyle="1" w:styleId="cite">
    <w:name w:val="cite"/>
    <w:rsid w:val="007623F9"/>
    <w:rPr>
      <w:rFonts w:ascii="Georgia" w:hAnsi="Georgia" w:hint="default"/>
      <w:b/>
      <w:bCs w:val="0"/>
      <w:sz w:val="24"/>
      <w:u w:val="single"/>
    </w:rPr>
  </w:style>
  <w:style w:type="character" w:customStyle="1" w:styleId="FontStyle39">
    <w:name w:val="Font Style39"/>
    <w:uiPriority w:val="99"/>
    <w:rsid w:val="007623F9"/>
    <w:rPr>
      <w:rFonts w:ascii="Constantia" w:hAnsi="Constantia" w:cs="Constantia" w:hint="default"/>
      <w:b/>
      <w:bCs/>
      <w:sz w:val="18"/>
      <w:szCs w:val="18"/>
    </w:rPr>
  </w:style>
  <w:style w:type="paragraph" w:customStyle="1" w:styleId="Tag2">
    <w:name w:val="Tag2"/>
    <w:basedOn w:val="Normal"/>
    <w:qFormat/>
    <w:rsid w:val="007623F9"/>
    <w:rPr>
      <w:rFonts w:eastAsia="Calibri"/>
      <w:b/>
    </w:rPr>
  </w:style>
  <w:style w:type="paragraph" w:styleId="NormalWeb">
    <w:name w:val="Normal (Web)"/>
    <w:basedOn w:val="Normal"/>
    <w:uiPriority w:val="99"/>
    <w:semiHidden/>
    <w:unhideWhenUsed/>
    <w:rsid w:val="007623F9"/>
    <w:pPr>
      <w:spacing w:before="100" w:beforeAutospacing="1" w:after="100" w:afterAutospacing="1"/>
    </w:pPr>
    <w:rPr>
      <w:rFonts w:ascii="Times New Roman" w:eastAsia="Times New Roman" w:hAnsi="Times New Roman" w:cs="Times New Roman"/>
      <w:sz w:val="24"/>
      <w:szCs w:val="24"/>
    </w:rPr>
  </w:style>
  <w:style w:type="character" w:customStyle="1" w:styleId="emailstyle18">
    <w:name w:val="emailstyle18"/>
    <w:basedOn w:val="DefaultParagraphFont"/>
    <w:rsid w:val="007623F9"/>
  </w:style>
  <w:style w:type="paragraph" w:customStyle="1" w:styleId="card">
    <w:name w:val="card"/>
    <w:basedOn w:val="Normal"/>
    <w:next w:val="Normal"/>
    <w:link w:val="cardChar"/>
    <w:rsid w:val="007623F9"/>
    <w:pPr>
      <w:spacing w:before="120" w:after="120"/>
      <w:ind w:left="432" w:right="432"/>
    </w:pPr>
    <w:rPr>
      <w:sz w:val="16"/>
    </w:rPr>
  </w:style>
  <w:style w:type="character" w:customStyle="1" w:styleId="underline">
    <w:name w:val="underline"/>
    <w:rsid w:val="007623F9"/>
    <w:rPr>
      <w:rFonts w:ascii="Georgia" w:hAnsi="Georgia"/>
      <w:sz w:val="24"/>
      <w:u w:val="thick"/>
    </w:rPr>
  </w:style>
  <w:style w:type="character" w:customStyle="1" w:styleId="EmphasizeThis">
    <w:name w:val="EmphasizeThis"/>
    <w:rsid w:val="007623F9"/>
    <w:rPr>
      <w:rFonts w:ascii="Georgia" w:hAnsi="Georgia"/>
      <w:b/>
      <w:iCs/>
      <w:sz w:val="24"/>
      <w:u w:val="thick"/>
    </w:rPr>
  </w:style>
  <w:style w:type="character" w:customStyle="1" w:styleId="cardChar">
    <w:name w:val="card Char"/>
    <w:link w:val="card"/>
    <w:rsid w:val="007623F9"/>
    <w:rPr>
      <w:rFonts w:ascii="Garamond" w:hAnsi="Garamond"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0001424052702303643304579104910000148876.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didierbigo.com/students/readings/IPS2011/12/Risk_and_the_War_on_Terror.pdf"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moveon.org/" TargetMode="External"/><Relationship Id="rId5" Type="http://schemas.openxmlformats.org/officeDocument/2006/relationships/styles" Target="styles.xml"/><Relationship Id="rId15" Type="http://schemas.openxmlformats.org/officeDocument/2006/relationships/hyperlink" Target="http://www.nationaljournal.com/nationalsecurity/despite-wmd-fears-terrorists-are-focused-on-conventional-attacks-20130417?page=1&amp;utm_source=feedly"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csis.org/blog/over-barrel-or-under-umbrella-factors-influencing-saudi-arabias-decisions-against-nuclear-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22047</Words>
  <Characters>125671</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2013-10-06T14:00:00Z</dcterms:created>
  <dcterms:modified xsi:type="dcterms:W3CDTF">2013-10-06T14:02:00Z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